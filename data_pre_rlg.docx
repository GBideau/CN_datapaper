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D8478" w14:textId="77777777" w:rsidR="00AB7658" w:rsidRDefault="00F45FC6">
      <w:pPr>
        <w:pStyle w:val="Title"/>
      </w:pPr>
      <w:r>
        <w:t xml:space="preserve">Data paper : Les communes nouvelles françaises (2012-2022) : une méthode pour l’analyse de données à l’échelon municipal selon des limites évolutives / Municipal merger in France (2012-2022): a methodology for data analysis at municipal level with </w:t>
      </w:r>
      <w:r>
        <w:t>moving boundaries</w:t>
      </w:r>
    </w:p>
    <w:p w14:paraId="57EF9AAD" w14:textId="77777777" w:rsidR="00AB7658" w:rsidRDefault="00F45FC6">
      <w:r>
        <w:t>G. Bideau et R. Ysebaert</w:t>
      </w:r>
    </w:p>
    <w:p w14:paraId="1E0DC9B3" w14:textId="77777777" w:rsidR="00AB7658" w:rsidRDefault="00F45FC6">
      <w:r>
        <w:t>18 mars 2022</w:t>
      </w:r>
    </w:p>
    <w:p w14:paraId="11FF8C41" w14:textId="77777777" w:rsidR="00AB7658" w:rsidRDefault="00F45FC6">
      <w:pPr>
        <w:pStyle w:val="Heading1"/>
      </w:pPr>
      <w:bookmarkStart w:id="0" w:name="section"/>
      <w:r>
        <w:t>-</w:t>
      </w:r>
    </w:p>
    <w:p w14:paraId="13B4643F" w14:textId="77777777" w:rsidR="00AB7658" w:rsidRDefault="00F45FC6">
      <w:pPr>
        <w:pStyle w:val="Heading2"/>
      </w:pPr>
      <w:bookmarkStart w:id="1" w:name="résumé"/>
      <w:r>
        <w:t>Résumé</w:t>
      </w:r>
    </w:p>
    <w:p w14:paraId="0A767512" w14:textId="65B5E669" w:rsidR="00AB7658" w:rsidRDefault="00F45FC6">
      <w:r>
        <w:t xml:space="preserve">Ce </w:t>
      </w:r>
      <w:r>
        <w:rPr>
          <w:i/>
          <w:iCs/>
        </w:rPr>
        <w:t>data paper</w:t>
      </w:r>
      <w:r>
        <w:t xml:space="preserve"> détaille la réalisation d’une base de données permettant de décrire le phénomène des créations des “communes nouvelles,” entre 2012 et 2022, en France. La création de ces nouvel</w:t>
      </w:r>
      <w:r>
        <w:t>les entités territoriales, par fusions de plusieurs communes, pose des problèmes d’appariement et de potentiel</w:t>
      </w:r>
      <w:ins w:id="2" w:author="RLG" w:date="2022-05-02T09:48:00Z">
        <w:r w:rsidR="000F5985">
          <w:t>le</w:t>
        </w:r>
      </w:ins>
      <w:r>
        <w:t xml:space="preserve">s </w:t>
      </w:r>
      <w:del w:id="3" w:author="RLG" w:date="2022-05-02T09:48:00Z">
        <w:r w:rsidDel="000F5985">
          <w:delText xml:space="preserve">manques </w:delText>
        </w:r>
      </w:del>
      <w:ins w:id="4" w:author="RLG" w:date="2022-05-02T09:48:00Z">
        <w:r w:rsidR="000F5985">
          <w:t>lacunes</w:t>
        </w:r>
        <w:r w:rsidR="000F5985">
          <w:t xml:space="preserve"> </w:t>
        </w:r>
      </w:ins>
      <w:r>
        <w:t>de données. À partir de données issues de la statistique publique (INSEE – Institut National de la Statistique et des Études Économiques</w:t>
      </w:r>
      <w:r>
        <w:t xml:space="preserve"> – et IGN – Institut Géographique National), il s’agit de proposer un processus de compilation et d’agrégation des données pour les communes ayant fusionné. La méthode est ici détaillée, permettant entre autres sa reproductibilité.</w:t>
      </w:r>
    </w:p>
    <w:p w14:paraId="7D75DF25" w14:textId="77777777" w:rsidR="00AB7658" w:rsidRDefault="00F45FC6">
      <w:pPr>
        <w:pStyle w:val="Heading2"/>
      </w:pPr>
      <w:bookmarkStart w:id="5" w:name="abstract"/>
      <w:bookmarkEnd w:id="1"/>
      <w:r>
        <w:t>Abstract</w:t>
      </w:r>
    </w:p>
    <w:p w14:paraId="2DFE83B5" w14:textId="68E9159E" w:rsidR="00AB7658" w:rsidRPr="000F5985" w:rsidRDefault="00F45FC6">
      <w:pPr>
        <w:rPr>
          <w:lang w:val="en-US"/>
          <w:rPrChange w:id="6" w:author="RLG" w:date="2022-05-02T09:51:00Z">
            <w:rPr/>
          </w:rPrChange>
        </w:rPr>
      </w:pPr>
      <w:r w:rsidRPr="000F5985">
        <w:rPr>
          <w:lang w:val="en-US"/>
          <w:rPrChange w:id="7" w:author="RLG" w:date="2022-05-02T09:51:00Z">
            <w:rPr/>
          </w:rPrChange>
        </w:rPr>
        <w:t>This data paper</w:t>
      </w:r>
      <w:r w:rsidRPr="000F5985">
        <w:rPr>
          <w:lang w:val="en-US"/>
          <w:rPrChange w:id="8" w:author="RLG" w:date="2022-05-02T09:51:00Z">
            <w:rPr/>
          </w:rPrChange>
        </w:rPr>
        <w:t xml:space="preserve"> presents the creation of a database to describe the phenomenon of the creation of “new municipalities,” between 2012 and 2022, in France. </w:t>
      </w:r>
      <w:del w:id="9" w:author="RLG" w:date="2022-05-02T09:49:00Z">
        <w:r w:rsidRPr="000F5985" w:rsidDel="000F5985">
          <w:rPr>
            <w:lang w:val="en-US"/>
            <w:rPrChange w:id="10" w:author="RLG" w:date="2022-05-02T09:51:00Z">
              <w:rPr/>
            </w:rPrChange>
          </w:rPr>
          <w:delText>These new territorial entities, by merging several municipalities, involve difficulties for</w:delText>
        </w:r>
      </w:del>
      <w:del w:id="11" w:author="RLG" w:date="2022-05-02T09:50:00Z">
        <w:r w:rsidRPr="000F5985" w:rsidDel="000F5985">
          <w:rPr>
            <w:lang w:val="en-US"/>
            <w:rPrChange w:id="12" w:author="RLG" w:date="2022-05-02T09:51:00Z">
              <w:rPr/>
            </w:rPrChange>
          </w:rPr>
          <w:delText xml:space="preserve"> merging data and create p</w:delText>
        </w:r>
        <w:r w:rsidRPr="000F5985" w:rsidDel="000F5985">
          <w:rPr>
            <w:lang w:val="en-US"/>
            <w:rPrChange w:id="13" w:author="RLG" w:date="2022-05-02T09:51:00Z">
              <w:rPr/>
            </w:rPrChange>
          </w:rPr>
          <w:delText>otentiel missing data</w:delText>
        </w:r>
      </w:del>
      <w:r w:rsidRPr="000F5985">
        <w:rPr>
          <w:lang w:val="en-US"/>
          <w:rPrChange w:id="14" w:author="RLG" w:date="2022-05-02T09:51:00Z">
            <w:rPr/>
          </w:rPrChange>
        </w:rPr>
        <w:t xml:space="preserve">. </w:t>
      </w:r>
      <w:ins w:id="15" w:author="RLG" w:date="2022-05-02T09:50:00Z">
        <w:r w:rsidR="000F5985" w:rsidRPr="000F5985">
          <w:rPr>
            <w:lang w:val="en-US"/>
            <w:rPrChange w:id="16" w:author="RLG" w:date="2022-05-02T09:51:00Z">
              <w:rPr/>
            </w:rPrChange>
          </w:rPr>
          <w:t>Potential data gap and consistenc</w:t>
        </w:r>
      </w:ins>
      <w:ins w:id="17" w:author="RLG" w:date="2022-05-02T09:51:00Z">
        <w:r w:rsidR="000F5985">
          <w:rPr>
            <w:lang w:val="en-US"/>
          </w:rPr>
          <w:t>y</w:t>
        </w:r>
      </w:ins>
      <w:ins w:id="18" w:author="RLG" w:date="2022-05-02T09:50:00Z">
        <w:r w:rsidR="000F5985" w:rsidRPr="000F5985">
          <w:rPr>
            <w:lang w:val="en-US"/>
            <w:rPrChange w:id="19" w:author="RLG" w:date="2022-05-02T09:51:00Z">
              <w:rPr/>
            </w:rPrChange>
          </w:rPr>
          <w:t xml:space="preserve"> issues arise</w:t>
        </w:r>
      </w:ins>
      <w:ins w:id="20" w:author="RLG" w:date="2022-05-02T09:51:00Z">
        <w:r w:rsidR="000F5985">
          <w:rPr>
            <w:lang w:val="en-US"/>
          </w:rPr>
          <w:t xml:space="preserve"> with the creation of these new territorial entities </w:t>
        </w:r>
      </w:ins>
      <w:ins w:id="21" w:author="RLG" w:date="2022-05-02T09:52:00Z">
        <w:r w:rsidR="000F5985">
          <w:rPr>
            <w:lang w:val="en-US"/>
          </w:rPr>
          <w:t>aggregating municipal mergers.</w:t>
        </w:r>
      </w:ins>
      <w:ins w:id="22" w:author="RLG" w:date="2022-05-02T09:50:00Z">
        <w:r w:rsidR="000F5985" w:rsidRPr="000F5985">
          <w:rPr>
            <w:lang w:val="en-US"/>
            <w:rPrChange w:id="23" w:author="RLG" w:date="2022-05-02T09:51:00Z">
              <w:rPr/>
            </w:rPrChange>
          </w:rPr>
          <w:t xml:space="preserve"> </w:t>
        </w:r>
      </w:ins>
      <w:r w:rsidRPr="000F5985">
        <w:rPr>
          <w:lang w:val="en-US"/>
          <w:rPrChange w:id="24" w:author="RLG" w:date="2022-05-02T09:51:00Z">
            <w:rPr/>
          </w:rPrChange>
        </w:rPr>
        <w:t>Using data from official statistics (INSEE - National Institute for Statistics and Economic Studies - and IGN - National Geographic Institute), this paper describes a process of compilation and aggregation of data. The method is deta</w:t>
      </w:r>
      <w:r w:rsidRPr="000F5985">
        <w:rPr>
          <w:lang w:val="en-US"/>
          <w:rPrChange w:id="25" w:author="RLG" w:date="2022-05-02T09:51:00Z">
            <w:rPr/>
          </w:rPrChange>
        </w:rPr>
        <w:t>iled here, to allow its reproducibility.</w:t>
      </w:r>
    </w:p>
    <w:p w14:paraId="180F7493" w14:textId="77777777" w:rsidR="00AB7658" w:rsidRDefault="00F45FC6">
      <w:pPr>
        <w:pStyle w:val="Heading2"/>
      </w:pPr>
      <w:bookmarkStart w:id="26" w:name="mots-clés"/>
      <w:bookmarkEnd w:id="5"/>
      <w:r>
        <w:t>Mots-clés</w:t>
      </w:r>
    </w:p>
    <w:p w14:paraId="23F7D943" w14:textId="77777777" w:rsidR="00AB7658" w:rsidRDefault="00F45FC6">
      <w:r>
        <w:t>Administration, gouvernement local, fusion de données, recomposition territoriale, commune, France.</w:t>
      </w:r>
    </w:p>
    <w:p w14:paraId="7656991B" w14:textId="77777777" w:rsidR="00AB7658" w:rsidRDefault="00F45FC6">
      <w:pPr>
        <w:pStyle w:val="Heading3"/>
      </w:pPr>
      <w:bookmarkStart w:id="27" w:name="proposition-dajout-dun-nouveau-mot-clé"/>
      <w:r>
        <w:t>Proposition d’ajout d’un nouveau mot-clé :</w:t>
      </w:r>
    </w:p>
    <w:p w14:paraId="733CA2BB" w14:textId="77777777" w:rsidR="00AB7658" w:rsidRDefault="00F45FC6">
      <w:r>
        <w:t>Commune nouvelle (</w:t>
      </w:r>
      <w:r>
        <w:rPr>
          <w:i/>
          <w:iCs/>
        </w:rPr>
        <w:t>new municipality</w:t>
      </w:r>
      <w:r>
        <w:t>).</w:t>
      </w:r>
    </w:p>
    <w:p w14:paraId="783BDEEF" w14:textId="77777777" w:rsidR="00AB7658" w:rsidRDefault="00F45FC6">
      <w:pPr>
        <w:pStyle w:val="Heading2"/>
      </w:pPr>
      <w:bookmarkStart w:id="28" w:name="keyword"/>
      <w:bookmarkEnd w:id="26"/>
      <w:bookmarkEnd w:id="27"/>
      <w:r>
        <w:t>Keyword</w:t>
      </w:r>
    </w:p>
    <w:p w14:paraId="2BE47288" w14:textId="3CF3F75A" w:rsidR="00AB7658" w:rsidRDefault="00F45FC6">
      <w:r>
        <w:t>Administration, l</w:t>
      </w:r>
      <w:r>
        <w:t xml:space="preserve">ocal </w:t>
      </w:r>
      <w:proofErr w:type="spellStart"/>
      <w:r>
        <w:t>government</w:t>
      </w:r>
      <w:proofErr w:type="spellEnd"/>
      <w:r>
        <w:t xml:space="preserve">, </w:t>
      </w:r>
      <w:ins w:id="29" w:author="RLG" w:date="2022-05-02T09:53:00Z">
        <w:r w:rsidR="000F5985">
          <w:t xml:space="preserve">data </w:t>
        </w:r>
        <w:proofErr w:type="spellStart"/>
        <w:r w:rsidR="000F5985">
          <w:t>aggregation</w:t>
        </w:r>
        <w:proofErr w:type="spellEnd"/>
        <w:r w:rsidR="000F5985">
          <w:t xml:space="preserve">, territorial </w:t>
        </w:r>
        <w:proofErr w:type="spellStart"/>
        <w:r w:rsidR="000F5985">
          <w:t>restructuring</w:t>
        </w:r>
      </w:ins>
      <w:proofErr w:type="spellEnd"/>
      <w:del w:id="30" w:author="RLG" w:date="2022-05-02T09:53:00Z">
        <w:r w:rsidDel="000F5985">
          <w:delText xml:space="preserve">data fusion, </w:delText>
        </w:r>
      </w:del>
      <w:del w:id="31" w:author="RLG" w:date="2022-05-02T09:52:00Z">
        <w:r w:rsidDel="000F5985">
          <w:delText>territory recomposition</w:delText>
        </w:r>
      </w:del>
      <w:r>
        <w:t xml:space="preserve">, </w:t>
      </w:r>
      <w:proofErr w:type="spellStart"/>
      <w:r>
        <w:t>municipality</w:t>
      </w:r>
      <w:proofErr w:type="spellEnd"/>
      <w:r>
        <w:t>, France.</w:t>
      </w:r>
    </w:p>
    <w:p w14:paraId="760AA10C" w14:textId="77777777" w:rsidR="00AB7658" w:rsidRDefault="00F45FC6">
      <w:pPr>
        <w:pStyle w:val="Heading1"/>
      </w:pPr>
      <w:bookmarkStart w:id="32" w:name="introduction"/>
      <w:bookmarkEnd w:id="0"/>
      <w:bookmarkEnd w:id="28"/>
      <w:r>
        <w:lastRenderedPageBreak/>
        <w:t>Introduction</w:t>
      </w:r>
    </w:p>
    <w:p w14:paraId="704B8D16" w14:textId="77777777" w:rsidR="00112331" w:rsidRDefault="00F45FC6">
      <w:pPr>
        <w:rPr>
          <w:ins w:id="33" w:author="RLG" w:date="2022-05-02T09:57:00Z"/>
        </w:rPr>
      </w:pPr>
      <w:r>
        <w:t>Depuis 2012, un mouvement sans précédent de constitution de “communes nouvelles” se déploie. Ces regroupements représentent 3,4% de la population française ; entre 20</w:t>
      </w:r>
      <w:r>
        <w:t>12 et le 1</w:t>
      </w:r>
      <w:r>
        <w:rPr>
          <w:vertAlign w:val="superscript"/>
        </w:rPr>
        <w:t>er</w:t>
      </w:r>
      <w:r>
        <w:t xml:space="preserve"> janvier 2022, 2537 communes (soit 7% des communes françaises) ont contribué à la création de 787 communes nouvelles (Bideau, 2019). En effet, le maillage territorial français, parfois qualifié de « mille-feuille », a fait l’objet de nombreuses</w:t>
      </w:r>
      <w:r>
        <w:t xml:space="preserve"> études et critiques, visant en particulier une hypothétique spécificité, bien déconstruite néanmoins (Grison, 2016). </w:t>
      </w:r>
    </w:p>
    <w:p w14:paraId="10D13ACE" w14:textId="70BA50D1" w:rsidR="00AB7658" w:rsidRDefault="00F45FC6">
      <w:r>
        <w:t>L’un des échelons ayant sans doute fait le plus couler d’encre est l’échelle communale, présentée comme le territoire d’identification d’u</w:t>
      </w:r>
      <w:r>
        <w:t>ne partie des citoyens mais également comme un résidu de la trame paroissiale d’Ancien Régime, peu réformée depuis et aujourd’hui inadaptée à l’administration territoriale du fait du trop grand nombre d’entités (Ozouf-Marignier, Verdier, 2013). Cela a cond</w:t>
      </w:r>
      <w:r>
        <w:t xml:space="preserve">uit l’État à mener des politiques de réduction du nombre de communes, comme dans les années 1970 avec les fusions dites « Marcellin » (Lenfant, 2018 ; Tellier, 2017). Aux </w:t>
      </w:r>
      <w:del w:id="34" w:author="RLG" w:date="2022-05-02T09:57:00Z">
        <w:r w:rsidDel="00112331">
          <w:delText xml:space="preserve">alentours </w:delText>
        </w:r>
      </w:del>
      <w:ins w:id="35" w:author="RLG" w:date="2022-05-02T09:57:00Z">
        <w:r w:rsidR="00112331">
          <w:t>tournant</w:t>
        </w:r>
        <w:r w:rsidR="00112331">
          <w:t xml:space="preserve"> </w:t>
        </w:r>
      </w:ins>
      <w:r>
        <w:t>des années 2010, dans un contexte de transformation de l’organisation terri</w:t>
      </w:r>
      <w:r>
        <w:t xml:space="preserve">toriale française (lois </w:t>
      </w:r>
      <w:commentRangeStart w:id="36"/>
      <w:r>
        <w:t>MAPTAM et NOTRe particulièrement (“Loi n 2014-58 du 27 janvier 2014 de modernisation de l’action publique territoriale et d’affirmation des métropoles,” 2014 ; “Loi n 2015-991 du 7 août 2015 portant nouvelle organisation territorial</w:t>
      </w:r>
      <w:r>
        <w:t xml:space="preserve">e de la République,” 2015)) </w:t>
      </w:r>
      <w:commentRangeEnd w:id="36"/>
      <w:r w:rsidR="00112331">
        <w:rPr>
          <w:rStyle w:val="CommentReference"/>
        </w:rPr>
        <w:commentReference w:id="36"/>
      </w:r>
      <w:r>
        <w:t>plusieurs parlementaires et élus locaux ont voulu faciliter les fusions de communes en créant un statut plus attractif pour l’entité nouvellement créée. Il s’agira du statut de « commune nouvelle », créé par la loi du 16 décembr</w:t>
      </w:r>
      <w:r>
        <w:t xml:space="preserve">e 2010, plus précisément les articles 21 à 25 du chapitre III au sein du Titre II « Adaptation des structures à la diversité des territoires » (“Loi n 2010-1563 du 16 décembre 2010 de réforme des collectivités territoriales,” 2010), statut modifié ensuite </w:t>
      </w:r>
      <w:r>
        <w:t xml:space="preserve">(“LOI n 2019-809 du 1er août 2019 visant à adapter l’organisation des communes nouvelles à la diversité des territoires,” 2019). Les premières fusions </w:t>
      </w:r>
      <w:del w:id="37" w:author="RLG" w:date="2022-05-02T09:59:00Z">
        <w:r w:rsidDel="00C00F87">
          <w:delText>n’auront cependant pas lieu</w:delText>
        </w:r>
      </w:del>
      <w:ins w:id="38" w:author="RLG" w:date="2022-05-02T09:59:00Z">
        <w:r w:rsidR="00C00F87">
          <w:t>n’ont cependant pas eu lieu</w:t>
        </w:r>
      </w:ins>
      <w:r>
        <w:t xml:space="preserve"> avant 2012, </w:t>
      </w:r>
      <w:del w:id="39" w:author="RLG" w:date="2022-05-02T09:59:00Z">
        <w:r w:rsidDel="00C00F87">
          <w:delText>ce qui guidera</w:delText>
        </w:r>
      </w:del>
      <w:ins w:id="40" w:author="RLG" w:date="2022-05-02T09:59:00Z">
        <w:r w:rsidR="00C00F87">
          <w:t>échéance qui borne</w:t>
        </w:r>
      </w:ins>
      <w:r>
        <w:t xml:space="preserve"> le choix </w:t>
      </w:r>
      <w:r>
        <w:t>des données</w:t>
      </w:r>
      <w:r>
        <w:t xml:space="preserve"> intégrées à la base que nous </w:t>
      </w:r>
      <w:r>
        <w:t>présentons. Des incitations fiscales seront ensuite votées pour tenter d’accélérer un mouvement d’abord timide (Bideau, 2019, 2020).</w:t>
      </w:r>
    </w:p>
    <w:p w14:paraId="45C9A49D" w14:textId="1C5FC36D" w:rsidR="00AB7658" w:rsidRDefault="00F45FC6">
      <w:r>
        <w:t>La commune nouvelle est un statut qui permet à plusieurs communes (appelées historiques ou fusionnantes) de se regrouper po</w:t>
      </w:r>
      <w:r>
        <w:t>ur ne former qu’une seule entité administrative (par exemple en terme de personnalité juridique ou de budgets). Une subdivision peut être maintenue à l’intérieur de la commune nouvelle : il s’agit des «</w:t>
      </w:r>
      <w:ins w:id="41" w:author="RLG" w:date="2022-05-02T10:03:00Z">
        <w:r w:rsidR="00C00F87">
          <w:t> </w:t>
        </w:r>
      </w:ins>
      <w:del w:id="42" w:author="RLG" w:date="2022-05-02T10:03:00Z">
        <w:r w:rsidDel="00C00F87">
          <w:delText xml:space="preserve"> </w:delText>
        </w:r>
      </w:del>
      <w:r>
        <w:t>commune déléguées ». Cependant, ces dernières n’ont q</w:t>
      </w:r>
      <w:r>
        <w:t>u’un rôle assez limité pour ne pas dire symbolique (existence d’un conseil de la commune déléguée mais uniquement consultatif, un maire déléguée avec des pouvoirs très restreints, possibilité de mentionner le nom de la commune déléguée dans l’état-civil et</w:t>
      </w:r>
      <w:r>
        <w:t>c).</w:t>
      </w:r>
    </w:p>
    <w:p w14:paraId="63BCE237" w14:textId="77777777" w:rsidR="00AB7658" w:rsidRDefault="00F45FC6">
      <w:r>
        <w:t>Si les dimensions juridiques (Aubelle, 2016 ; Lenfant, 2018 ; Verpeaux, Pecheul, 2016) ou politiques (Frinault, 2017 ; Kada, 2017; Pasquier, 2017 ; Ville, 2017) ont été développées dans les travaux récents, la création de ces nouveaux périmètres de col</w:t>
      </w:r>
      <w:r>
        <w:t>lectivités locales pose un certain nombre de problèmes lorsqu’il s’agit de traiter des données statistiques faisant référence aux communes. Il faut en effet procéder à des appariements de données sur des périmètres variables dans le temps, et donc la créat</w:t>
      </w:r>
      <w:r>
        <w:t xml:space="preserve">ion de tables de passage. Une analyse plus fine et quantitative du phénomène des </w:t>
      </w:r>
      <w:r>
        <w:lastRenderedPageBreak/>
        <w:t>communes nouvelles a donc nécessité la création d’une base de données spécifique, qui est l’objet de cette contribution.</w:t>
      </w:r>
    </w:p>
    <w:p w14:paraId="603F473F" w14:textId="77777777" w:rsidR="00AB7658" w:rsidRDefault="00F45FC6">
      <w:r>
        <w:t>Lorsqu’il s’agit d’étudier les communes françaises, le</w:t>
      </w:r>
      <w:r>
        <w:t>s données disponibles (par exemple via l’INSEE - Institut National de la Statistique et des Études Économiques) sont nombreuses mais sont en général fournies en fonction d’une géographie administrative spécifique (ne correspondant d’ailleurs pas toujours a</w:t>
      </w:r>
      <w:r>
        <w:t>u millésime des données en question, qu’il s’agisse d’un délai de compilation des statistiques ou du fonctionnement du recensement en France qui repose sur la compilation de données issues de plusieurs enquêtes annuelles). Cela rend malaisé</w:t>
      </w:r>
      <w:del w:id="43" w:author="RLG" w:date="2022-05-02T10:04:00Z">
        <w:r w:rsidDel="006B3332">
          <w:delText>e</w:delText>
        </w:r>
      </w:del>
      <w:r>
        <w:t xml:space="preserve"> l’étude des re</w:t>
      </w:r>
      <w:r>
        <w:t>groupements. La base de données qui est présentée dans cet article, ainsi que le code qui y est associé ont pour objectif de permettre un travail d’analyse du phénomène de fusions en communes nouvelles.</w:t>
      </w:r>
    </w:p>
    <w:p w14:paraId="769D31F8" w14:textId="7CAFE38F" w:rsidR="00AB7658" w:rsidRDefault="00F45FC6">
      <w:r>
        <w:t>Ce travail s’inscrit, plus globalement, dans une réfl</w:t>
      </w:r>
      <w:r>
        <w:t xml:space="preserve">exion ancienne autour de ce qui est souvent appelé l’effet de MAUP (Openshaw, 1983 ; Wong, Amrhein, 1996). Ce </w:t>
      </w:r>
      <w:r>
        <w:rPr>
          <w:i/>
          <w:iCs/>
        </w:rPr>
        <w:t>Modifiable Areal Unit Problem</w:t>
      </w:r>
      <w:r>
        <w:t xml:space="preserve"> invite à s’interroger sur l’impact du découpage dans la perception et l’analyse des phénomènes spatiaux, qu’il s’agi</w:t>
      </w:r>
      <w:r>
        <w:t xml:space="preserve">sse d’un effet d’échelle (on ne perçoit pas les mêmes répartitions en fonction de l’échelle à laquelle les phénomènes sont représentés) ou d’un effet de zonage (impact des délimitations, à l’intérieur d’un même espace). </w:t>
      </w:r>
      <w:del w:id="44" w:author="RLG" w:date="2022-05-02T10:04:00Z">
        <w:r w:rsidDel="006B3332">
          <w:delText>Cela peut conduire à des manipulatio</w:delText>
        </w:r>
        <w:r w:rsidDel="006B3332">
          <w:delText>ns</w:delText>
        </w:r>
      </w:del>
      <w:ins w:id="45" w:author="RLG" w:date="2022-05-02T10:04:00Z">
        <w:r w:rsidR="006B3332">
          <w:t>Ces redécoupage ne sont pas toujours exempts de manipula</w:t>
        </w:r>
      </w:ins>
      <w:ins w:id="46" w:author="RLG" w:date="2022-05-02T10:05:00Z">
        <w:r w:rsidR="006B3332">
          <w:t>tion des périmètres électoraux (</w:t>
        </w:r>
        <w:proofErr w:type="spellStart"/>
        <w:r w:rsidR="006B3332">
          <w:t>gerrymandering</w:t>
        </w:r>
        <w:proofErr w:type="spellEnd"/>
        <w:r w:rsidR="006B3332">
          <w:t>)</w:t>
        </w:r>
      </w:ins>
      <w:r>
        <w:t xml:space="preserve"> puisque l’effet de MAUP peut avoir des implications </w:t>
      </w:r>
      <w:del w:id="47" w:author="RLG" w:date="2022-05-02T10:05:00Z">
        <w:r w:rsidDel="006B3332">
          <w:delText xml:space="preserve">politiques </w:delText>
        </w:r>
      </w:del>
      <w:r>
        <w:t>très concrètes</w:t>
      </w:r>
      <w:ins w:id="48" w:author="RLG" w:date="2022-05-02T10:05:00Z">
        <w:r w:rsidR="006B3332">
          <w:t xml:space="preserve"> sur les résultats d’élections</w:t>
        </w:r>
      </w:ins>
      <w:r>
        <w:t xml:space="preserve"> (</w:t>
      </w:r>
      <w:proofErr w:type="spellStart"/>
      <w:r>
        <w:t>Bussi</w:t>
      </w:r>
      <w:proofErr w:type="spellEnd"/>
      <w:r>
        <w:t xml:space="preserve">, </w:t>
      </w:r>
      <w:proofErr w:type="spellStart"/>
      <w:r>
        <w:t>Badariotti</w:t>
      </w:r>
      <w:proofErr w:type="spellEnd"/>
      <w:r>
        <w:t xml:space="preserve">, 2004). Dans le cas des communes nouvelles, la création d’une nouvelle entité, qui sera prise en compte comme échelle de gouvernement, périmètre de partage </w:t>
      </w:r>
      <w:r>
        <w:t>fiscal ou encore modalité de calcul pour les flux de péréquation, peut engendrer un effet de MAUP</w:t>
      </w:r>
      <w:ins w:id="49" w:author="RLG" w:date="2022-05-02T10:05:00Z">
        <w:r w:rsidR="006B3332">
          <w:t> : celui-ci est alors recherché comme permettant, par exemple, un</w:t>
        </w:r>
      </w:ins>
      <w:ins w:id="50" w:author="RLG" w:date="2022-05-02T10:06:00Z">
        <w:r w:rsidR="006B3332">
          <w:t>e péréquation des ressources entre des communes plus riches et moins riches</w:t>
        </w:r>
      </w:ins>
      <w:r>
        <w:t xml:space="preserve">. Notre base de donnée, permettant de différencier une vision avant fusion (les communes fusionnantes ou historiques) et une vision après fusion (les communes </w:t>
      </w:r>
      <w:r>
        <w:t>nouvelles), pourra être utilisée pour observer cet effet de MAUP comme cela a déjà été fait pour d’autres espaces (Gbenyo, Dubé, 2018).</w:t>
      </w:r>
    </w:p>
    <w:p w14:paraId="0793017D" w14:textId="2422708A" w:rsidR="00AB7658" w:rsidRDefault="00F45FC6">
      <w:r>
        <w:t>Certains outils existent déjà pour gérer l’évolution des codes géographiques officiels (code communal). Le plus pertinen</w:t>
      </w:r>
      <w:r>
        <w:t>t est sans doute le package COGugaison, construit pour le langage R (Antunez, 2017). Ce dernier propose plusieurs fonctionnalités : tout d’abord, il permet d’identifier le millésime du code officiel géographique utilisé dans une base de donnée et ensuite i</w:t>
      </w:r>
      <w:r>
        <w:t>l propose quelques outils de visualisation des données au cours du temps</w:t>
      </w:r>
      <w:r>
        <w:rPr>
          <w:rStyle w:val="FootnoteReference"/>
        </w:rPr>
        <w:footnoteReference w:id="1"/>
      </w:r>
      <w:r>
        <w:t>. L’originalité de la démarche que nous proposons, outre de proposer une base déjà constituée, est de fournir une méthode d’agrégation des données, quel que soit le type de ces derni</w:t>
      </w:r>
      <w:r>
        <w:t xml:space="preserve">ères. En détaillant les changements liés à l’évolution des codes géographiques, </w:t>
      </w:r>
      <w:del w:id="51" w:author="RLG" w:date="2022-05-02T10:06:00Z">
        <w:r w:rsidDel="006B3332">
          <w:delText xml:space="preserve">nous avons pour but </w:delText>
        </w:r>
      </w:del>
      <w:ins w:id="52" w:author="RLG" w:date="2022-05-02T10:06:00Z">
        <w:r w:rsidR="006B3332">
          <w:lastRenderedPageBreak/>
          <w:t>l’objectif</w:t>
        </w:r>
      </w:ins>
      <w:ins w:id="53" w:author="RLG" w:date="2022-05-02T10:07:00Z">
        <w:r w:rsidR="006B3332">
          <w:t xml:space="preserve"> est </w:t>
        </w:r>
      </w:ins>
      <w:r>
        <w:t xml:space="preserve">de permettre l’analyse des territoires ainsi construits par les fusions </w:t>
      </w:r>
      <w:commentRangeStart w:id="54"/>
      <w:r>
        <w:t>communales</w:t>
      </w:r>
      <w:commentRangeEnd w:id="54"/>
      <w:r w:rsidR="006B3332">
        <w:rPr>
          <w:rStyle w:val="CommentReference"/>
        </w:rPr>
        <w:commentReference w:id="54"/>
      </w:r>
      <w:r>
        <w:t>.</w:t>
      </w:r>
    </w:p>
    <w:p w14:paraId="2DACDEC5" w14:textId="22CC1F85" w:rsidR="00AB7658" w:rsidRDefault="00F45FC6">
      <w:del w:id="55" w:author="RLG" w:date="2022-05-02T10:07:00Z">
        <w:r w:rsidDel="006B3332">
          <w:delText>Nous avons donc élaboré</w:delText>
        </w:r>
      </w:del>
      <w:ins w:id="56" w:author="RLG" w:date="2022-05-02T10:07:00Z">
        <w:r w:rsidR="006B3332">
          <w:t>Cet article présente</w:t>
        </w:r>
      </w:ins>
      <w:del w:id="57" w:author="RLG" w:date="2022-05-02T10:07:00Z">
        <w:r w:rsidDel="006B3332">
          <w:delText>,</w:delText>
        </w:r>
      </w:del>
      <w:r>
        <w:t xml:space="preserve"> </w:t>
      </w:r>
      <w:del w:id="58" w:author="RLG" w:date="2022-05-02T10:07:00Z">
        <w:r w:rsidDel="006B3332">
          <w:delText>à partir des données issues de la statistique p</w:delText>
        </w:r>
        <w:r w:rsidDel="006B3332">
          <w:delText xml:space="preserve">ublique, </w:delText>
        </w:r>
      </w:del>
      <w:r>
        <w:t>une base permettant l’analyse des communes nouvelles</w:t>
      </w:r>
      <w:ins w:id="59" w:author="RLG" w:date="2022-05-02T10:08:00Z">
        <w:r w:rsidR="006B3332">
          <w:t>,</w:t>
        </w:r>
      </w:ins>
      <w:ins w:id="60" w:author="RLG" w:date="2022-05-02T10:07:00Z">
        <w:r w:rsidR="006B3332">
          <w:t xml:space="preserve"> </w:t>
        </w:r>
      </w:ins>
      <w:ins w:id="61" w:author="RLG" w:date="2022-05-02T10:08:00Z">
        <w:r w:rsidR="006B3332">
          <w:t xml:space="preserve">élaborée </w:t>
        </w:r>
      </w:ins>
      <w:ins w:id="62" w:author="RLG" w:date="2022-05-02T10:07:00Z">
        <w:r w:rsidR="006B3332">
          <w:t>à partir des données issues de la statistique publique</w:t>
        </w:r>
      </w:ins>
      <w:r>
        <w:t>. Sa construction s’inscrit dans une démarche heuristique, dans le but de mieux appréhender l’objet d’étude que sont les communes nouvelles. Il a fallu, pour cela, non seulement gérer l’identific</w:t>
      </w:r>
      <w:r>
        <w:t xml:space="preserve">ation des entités territoriales à différentes dates mais aussi agréger les données de manière </w:t>
      </w:r>
      <w:r>
        <w:rPr>
          <w:i/>
          <w:iCs/>
        </w:rPr>
        <w:t>ad hoc</w:t>
      </w:r>
      <w:r>
        <w:t xml:space="preserve"> et cohérente avec l’objet institutionnel ainsi remodelé. Les procédures utilisées pourront aisément être reproduites sur d’autres cas de fusions. En effet,</w:t>
      </w:r>
      <w:r>
        <w:t xml:space="preserve"> la reconfiguration des territoires est un phénomène qui se retrouve à de multiples échelles, et bien plus largement que dans le cas français (Comité européen sur la démocratie locale et régionale (CDLR), 2007 ; Vanier, 2002). Les évolutions de la carte ré</w:t>
      </w:r>
      <w:r>
        <w:t xml:space="preserve">gionale suite à la loi NOTRe de 2015 ont par exemple déjà été étudiées avec plus ou moins de profondeur historique (Brennetot, Ruffray, 2014 ; Doré, 2021 ; Dumont, 2018) </w:t>
      </w:r>
      <w:commentRangeStart w:id="63"/>
      <w:r>
        <w:t>mais les possibilités d’analyses sont loin d’être épuisées dans le cadre municipal (</w:t>
      </w:r>
      <w:proofErr w:type="spellStart"/>
      <w:r>
        <w:t>Bi</w:t>
      </w:r>
      <w:r>
        <w:t>deau</w:t>
      </w:r>
      <w:proofErr w:type="spellEnd"/>
      <w:r>
        <w:t xml:space="preserve">, </w:t>
      </w:r>
      <w:proofErr w:type="spellStart"/>
      <w:r>
        <w:t>Ysebaert</w:t>
      </w:r>
      <w:proofErr w:type="spellEnd"/>
      <w:r>
        <w:t>, \`A para\^</w:t>
      </w:r>
      <w:proofErr w:type="spellStart"/>
      <w:r>
        <w:t>itre</w:t>
      </w:r>
      <w:commentRangeEnd w:id="63"/>
      <w:proofErr w:type="spellEnd"/>
      <w:r w:rsidR="006B3332">
        <w:rPr>
          <w:rStyle w:val="CommentReference"/>
        </w:rPr>
        <w:commentReference w:id="63"/>
      </w:r>
      <w:r>
        <w:t>).</w:t>
      </w:r>
    </w:p>
    <w:p w14:paraId="5BEAF48C" w14:textId="77777777" w:rsidR="00AB7658" w:rsidRDefault="00F45FC6">
      <w:r>
        <w:t>Nous présenterons tout d’abord les objectifs généraux de la réalisation de cette base de données en posant les termes du problème de l’appariement, puis les données disponibles, avant de détailler les méthodes mises en œuvr</w:t>
      </w:r>
      <w:r>
        <w:t>e et d’esquisser quelques applications possibles. Le data paper, la base de données et le code commenté sont diffusés de manière à permettre la reproductibilité de la démarche.</w:t>
      </w:r>
      <w:r>
        <w:rPr>
          <w:rStyle w:val="FootnoteReference"/>
        </w:rPr>
        <w:footnoteReference w:id="2"/>
      </w:r>
    </w:p>
    <w:p w14:paraId="5FB4758D" w14:textId="77777777" w:rsidR="00AB7658" w:rsidRDefault="00F45FC6">
      <w:pPr>
        <w:pStyle w:val="Heading1"/>
      </w:pPr>
      <w:bookmarkStart w:id="64" w:name="X6190edea07bccbb7c5aa721a10fc89af04e6168"/>
      <w:bookmarkEnd w:id="32"/>
      <w:r>
        <w:t>1 - Objectifs généraux : gérer des structures évolutives</w:t>
      </w:r>
    </w:p>
    <w:p w14:paraId="290E8222" w14:textId="77777777" w:rsidR="00AB7658" w:rsidRDefault="00F45FC6">
      <w:r>
        <w:t>Les communes françai</w:t>
      </w:r>
      <w:r>
        <w:t>ses sont identifiées par l’INSEE via un code communal théoriquement unique (variable CODGEO), dont l’usage est bien connu. Il est constitué de cinq chiffres, dont les deux premiers (ou trois pour l’outre-mer) reprennent le numéro du département concerné. À</w:t>
      </w:r>
      <w:r>
        <w:t xml:space="preserve"> un instant </w:t>
      </w:r>
      <w:r>
        <w:rPr>
          <w:i/>
          <w:iCs/>
        </w:rPr>
        <w:t>t</w:t>
      </w:r>
      <w:r>
        <w:t>, chaque CODGEO ne fait référence qu’à une seule commune, c’est de ce point de vue un identifiant unique.</w:t>
      </w:r>
    </w:p>
    <w:p w14:paraId="2CA31903" w14:textId="77777777" w:rsidR="00AB7658" w:rsidRDefault="00F45FC6">
      <w:r>
        <w:t>Ce caractère unique du code communal n’est cependant pas stable dans le temps : outre quelques très rares cas de changements de CODGEO,</w:t>
      </w:r>
      <w:r>
        <w:rPr>
          <w:rStyle w:val="FootnoteReference"/>
        </w:rPr>
        <w:footnoteReference w:id="3"/>
      </w:r>
      <w:r>
        <w:t xml:space="preserve"> lors des fusions, l’INSEE a choisi de donner à la nouvelle entité le code de la commune qui en devient le chef-lieu. Ce procédé, qui permet de ne pas avoir à recréer de nouveaux CODGEO pose un problème épineux si on fusionne des données de différentes ann</w:t>
      </w:r>
      <w:r>
        <w:t>ées puisque l’appariement des séries statistiques peut être erroné, en raison des changements de périmètres. Cela implique alors de vérifier conjointement le millésime des données et le millésime des limites des communes.</w:t>
      </w:r>
    </w:p>
    <w:p w14:paraId="08034695" w14:textId="77777777" w:rsidR="00AB7658" w:rsidRDefault="00F45FC6">
      <w:r>
        <w:lastRenderedPageBreak/>
        <w:t>À partir des données INSEE et du f</w:t>
      </w:r>
      <w:r>
        <w:t>ond géographique de référence aux géographies du 1</w:t>
      </w:r>
      <w:r>
        <w:rPr>
          <w:vertAlign w:val="superscript"/>
        </w:rPr>
        <w:t>er</w:t>
      </w:r>
      <w:r>
        <w:t xml:space="preserve"> janvier 2011 (avant toute création de commune nouvelle), il s’agit de structurer la base de données pour qu’elle comporte :</w:t>
      </w:r>
    </w:p>
    <w:p w14:paraId="00B78857" w14:textId="77777777" w:rsidR="00AB7658" w:rsidRDefault="00F45FC6">
      <w:pPr>
        <w:numPr>
          <w:ilvl w:val="0"/>
          <w:numId w:val="21"/>
        </w:numPr>
      </w:pPr>
      <w:r>
        <w:t>Les géométries de référence au 1</w:t>
      </w:r>
      <w:r>
        <w:rPr>
          <w:vertAlign w:val="superscript"/>
        </w:rPr>
        <w:t>er</w:t>
      </w:r>
      <w:r>
        <w:t xml:space="preserve"> janvier 2011 et au 1</w:t>
      </w:r>
      <w:r>
        <w:rPr>
          <w:vertAlign w:val="superscript"/>
        </w:rPr>
        <w:t>er</w:t>
      </w:r>
      <w:r>
        <w:t xml:space="preserve"> janvier de l’année la</w:t>
      </w:r>
      <w:r>
        <w:t xml:space="preserve"> plus récente pour laquelle des données ont été publiées par l’INSEE, avec le même niveau de généralisation cartographique. Ces objets sont appelés respectivement geom2011 et geom_new.</w:t>
      </w:r>
    </w:p>
    <w:p w14:paraId="1BF62CA7" w14:textId="77777777" w:rsidR="00AB7658" w:rsidRDefault="00F45FC6">
      <w:pPr>
        <w:numPr>
          <w:ilvl w:val="0"/>
          <w:numId w:val="21"/>
        </w:numPr>
      </w:pPr>
      <w:r>
        <w:t>Les géométries des communes qu’on nommera fusionnantes</w:t>
      </w:r>
      <w:r>
        <w:rPr>
          <w:rStyle w:val="FootnoteReference"/>
        </w:rPr>
        <w:footnoteReference w:id="4"/>
      </w:r>
      <w:r>
        <w:t>, avant les fus</w:t>
      </w:r>
      <w:r>
        <w:t>ions, au 1</w:t>
      </w:r>
      <w:r>
        <w:rPr>
          <w:vertAlign w:val="superscript"/>
        </w:rPr>
        <w:t>er</w:t>
      </w:r>
      <w:r>
        <w:t xml:space="preserve"> janvier 2011 (geomfus2011).</w:t>
      </w:r>
    </w:p>
    <w:p w14:paraId="4E1BBB3D" w14:textId="77777777" w:rsidR="00AB7658" w:rsidRDefault="00F45FC6">
      <w:pPr>
        <w:numPr>
          <w:ilvl w:val="0"/>
          <w:numId w:val="21"/>
        </w:numPr>
      </w:pPr>
      <w:r>
        <w:t>Les géométries des communes nouvelles, créées par les fusions en question, à la date la plus récente connue (geomCN_new).</w:t>
      </w:r>
    </w:p>
    <w:p w14:paraId="18EAFDD3" w14:textId="77777777" w:rsidR="00AB7658" w:rsidRDefault="00F45FC6">
      <w:pPr>
        <w:numPr>
          <w:ilvl w:val="0"/>
          <w:numId w:val="21"/>
        </w:numPr>
      </w:pPr>
      <w:r>
        <w:t>Des données statistiques contextuelles pour l’ensemble des communes existant en 2011, regroup</w:t>
      </w:r>
      <w:r>
        <w:t>ées dans l’objet df2011. Ces données couvrent des caractéristiques socio-économiques (emploi, structure par âge, etc.), relatives à des zonages (EPCI d’appartenance, catégories d’aires urbaines), et permettant de caractériser les fusions communales à l’œuv</w:t>
      </w:r>
      <w:r>
        <w:t>re (quelles communes, laquelle devient chef-lieu, y a-t-il création de communes déléguées, à quelle date etc). Précisons que les données socio-économiques ou démographiques sont celles publiées en fonction de la géographie administrative au 1</w:t>
      </w:r>
      <w:r>
        <w:rPr>
          <w:vertAlign w:val="superscript"/>
        </w:rPr>
        <w:t>er</w:t>
      </w:r>
      <w:r>
        <w:t xml:space="preserve"> janvier 201</w:t>
      </w:r>
      <w:r>
        <w:t>1 mais sont présentées sous un millésime différent (elle sont le plus souvent désignées comme étant les données 2009).</w:t>
      </w:r>
    </w:p>
    <w:p w14:paraId="0A183D9B" w14:textId="77777777" w:rsidR="00AB7658" w:rsidRDefault="00F45FC6">
      <w:pPr>
        <w:numPr>
          <w:ilvl w:val="0"/>
          <w:numId w:val="21"/>
        </w:numPr>
      </w:pPr>
      <w:r>
        <w:t>Ces mêmes données statistiques sont agrégées, suivant des modalités dépendant de leur nature (valeurs de stock, ratios, valeurs textuelle</w:t>
      </w:r>
      <w:r>
        <w:t>s), pour constituer l’objet df_new, qui reprend la géographie administrative la plus récente (ici celle au 1</w:t>
      </w:r>
      <w:r>
        <w:rPr>
          <w:vertAlign w:val="superscript"/>
        </w:rPr>
        <w:t>er</w:t>
      </w:r>
      <w:r>
        <w:t xml:space="preserve"> janvier 2022).</w:t>
      </w:r>
    </w:p>
    <w:p w14:paraId="5F000E64" w14:textId="77777777" w:rsidR="00AB7658" w:rsidRDefault="00F45FC6">
      <w:r>
        <w:t>La jointure entre les données et les géométries de référence est évidemment facilitée pour permettre cartographie et analyse spatiale.</w:t>
      </w:r>
    </w:p>
    <w:p w14:paraId="2034FD2E" w14:textId="77777777" w:rsidR="00AB7658" w:rsidRDefault="00F45FC6">
      <w:r>
        <w:rPr>
          <w:noProof/>
        </w:rPr>
        <w:drawing>
          <wp:inline distT="0" distB="0" distL="0" distR="0" wp14:anchorId="5A755BF7" wp14:editId="63560059">
            <wp:extent cx="5181600" cy="2719654"/>
            <wp:effectExtent l="0" t="0" r="0" b="0"/>
            <wp:docPr id="1" name="Picture" descr="Figure 1 : Schéma général de la construction de la base de données"/>
            <wp:cNvGraphicFramePr/>
            <a:graphic xmlns:a="http://schemas.openxmlformats.org/drawingml/2006/main">
              <a:graphicData uri="http://schemas.openxmlformats.org/drawingml/2006/picture">
                <pic:pic xmlns:pic="http://schemas.openxmlformats.org/drawingml/2006/picture">
                  <pic:nvPicPr>
                    <pic:cNvPr id="0" name="Picture" descr="figures/Schema_BdD.png"/>
                    <pic:cNvPicPr>
                      <a:picLocks noChangeAspect="1" noChangeArrowheads="1"/>
                    </pic:cNvPicPr>
                  </pic:nvPicPr>
                  <pic:blipFill>
                    <a:blip r:embed="rId11"/>
                    <a:stretch>
                      <a:fillRect/>
                    </a:stretch>
                  </pic:blipFill>
                  <pic:spPr bwMode="auto">
                    <a:xfrm>
                      <a:off x="0" y="0"/>
                      <a:ext cx="5181600" cy="2719654"/>
                    </a:xfrm>
                    <a:prstGeom prst="rect">
                      <a:avLst/>
                    </a:prstGeom>
                    <a:noFill/>
                    <a:ln w="9525">
                      <a:noFill/>
                      <a:headEnd/>
                      <a:tailEnd/>
                    </a:ln>
                  </pic:spPr>
                </pic:pic>
              </a:graphicData>
            </a:graphic>
          </wp:inline>
        </w:drawing>
      </w:r>
    </w:p>
    <w:p w14:paraId="2BE181F0" w14:textId="77777777" w:rsidR="00AB7658" w:rsidRDefault="00F45FC6">
      <w:r>
        <w:rPr>
          <w:b/>
          <w:bCs/>
        </w:rPr>
        <w:lastRenderedPageBreak/>
        <w:t>Figure 1 : Schéma général de la construction de la base de données</w:t>
      </w:r>
    </w:p>
    <w:p w14:paraId="05429ED2" w14:textId="77777777" w:rsidR="00AB7658" w:rsidRDefault="00F45FC6">
      <w:r>
        <w:t>Il est à noter que le phénomène des communes nouvell</w:t>
      </w:r>
      <w:r>
        <w:t>es n’a, du moins pour l’instant, pas du tout touché les communes d’outre-mer ni celles de Corse. Par conséquent, du fait des spécificités territoriales et administratives de ces espaces, nous avons choisi de nous concentrer sur les seules communes de l’« H</w:t>
      </w:r>
      <w:r>
        <w:t>exagone », Corse exclue.</w:t>
      </w:r>
    </w:p>
    <w:p w14:paraId="67D38E77" w14:textId="77777777" w:rsidR="00AB7658" w:rsidRDefault="00F45FC6">
      <w:pPr>
        <w:pStyle w:val="Heading1"/>
      </w:pPr>
      <w:bookmarkStart w:id="65" w:name="X863b89346b0359460ae39a6216dae0206f17084"/>
      <w:bookmarkEnd w:id="64"/>
      <w:r>
        <w:t>2 - Présentation des différentes sources utilisées</w:t>
      </w:r>
    </w:p>
    <w:p w14:paraId="3A0D6391" w14:textId="77777777" w:rsidR="00AB7658" w:rsidRDefault="00F45FC6">
      <w:r>
        <w:t>Les sources utilisées pour la construction de données décrivant les communes fusionnées proviennent d’une part de l’IGN (Institut Géographique National) pour les géométries de réfé</w:t>
      </w:r>
      <w:r>
        <w:t xml:space="preserve">rence nécessaires (2.1) et l’INSEE pour les données statistiques (2.2) ainsi que celles permettant de documenter les fusions de communes (2.3). Ces sources sont librement accessibles et permettent de redistribuer des données sources bien documentées selon </w:t>
      </w:r>
      <w:r>
        <w:t>des protocoles ouverts, compatibles avec les exigences de reproductibilité.</w:t>
      </w:r>
    </w:p>
    <w:p w14:paraId="2EB18094" w14:textId="77777777" w:rsidR="00AB7658" w:rsidRDefault="00F45FC6">
      <w:pPr>
        <w:pStyle w:val="Heading2"/>
      </w:pPr>
      <w:bookmarkStart w:id="66" w:name="les-géométries-de-référence"/>
      <w:r>
        <w:t>2.1 - Les géométries de référence</w:t>
      </w:r>
    </w:p>
    <w:p w14:paraId="6A9E6B81" w14:textId="77777777" w:rsidR="00AB7658" w:rsidRDefault="00F45FC6">
      <w:r>
        <w:t xml:space="preserve">L’IGN propose des données multiples, dont un fond géographique à l’échelle des communes. Nous avons utilisé le fond </w:t>
      </w:r>
      <w:hyperlink r:id="rId12" w:anchor="geofla">
        <w:r>
          <w:rPr>
            <w:rStyle w:val="Hyperlink"/>
          </w:rPr>
          <w:t>Geofla®Communes édition 2011 (France Métropolitaine)</w:t>
        </w:r>
      </w:hyperlink>
      <w:r>
        <w:t xml:space="preserve"> puisque l’année 2011 est la dernière avant toute création de commune nouvelle.</w:t>
      </w:r>
    </w:p>
    <w:p w14:paraId="5A8F277A" w14:textId="77777777" w:rsidR="00AB7658" w:rsidRDefault="00F45FC6">
      <w:pPr>
        <w:pStyle w:val="Heading2"/>
      </w:pPr>
      <w:bookmarkStart w:id="67" w:name="Xd3da5967ccf5a32335495f5e054d7690e22d707"/>
      <w:bookmarkEnd w:id="66"/>
      <w:r>
        <w:t>2.2 - Les données contextuelles stati</w:t>
      </w:r>
      <w:r>
        <w:t>stiques : fichiers sources et indicateurs cibles</w:t>
      </w:r>
    </w:p>
    <w:p w14:paraId="40EA5793" w14:textId="5F73C712" w:rsidR="00AB7658" w:rsidRDefault="00F45FC6">
      <w:r>
        <w:t xml:space="preserve">Afin de caractériser les spécificités des communes nouvelles, plusieurs tables statistiques à l’échelon communal sont disponibles. </w:t>
      </w:r>
      <w:del w:id="68" w:author="RLG" w:date="2022-05-02T10:10:00Z">
        <w:r w:rsidDel="00067694">
          <w:delText>Nous souhaitions pouvoir é</w:delText>
        </w:r>
      </w:del>
      <w:proofErr w:type="spellStart"/>
      <w:ins w:id="69" w:author="RLG" w:date="2022-05-02T10:10:00Z">
        <w:r w:rsidR="00067694">
          <w:t>E</w:t>
        </w:r>
      </w:ins>
      <w:r>
        <w:t>tudier</w:t>
      </w:r>
      <w:proofErr w:type="spellEnd"/>
      <w:r>
        <w:t xml:space="preserve"> l’ensemble des communes nouvelles</w:t>
      </w:r>
      <w:ins w:id="70" w:author="RLG" w:date="2022-05-02T10:10:00Z">
        <w:r w:rsidR="00067694">
          <w:t xml:space="preserve"> </w:t>
        </w:r>
      </w:ins>
      <w:del w:id="71" w:author="RLG" w:date="2022-05-02T10:10:00Z">
        <w:r w:rsidDel="00067694">
          <w:delText>, ce qui</w:delText>
        </w:r>
      </w:del>
      <w:r>
        <w:t xml:space="preserve"> i</w:t>
      </w:r>
      <w:r>
        <w:t>mpliquait de prendre comme point de départ la géographie administrative au 1</w:t>
      </w:r>
      <w:r>
        <w:rPr>
          <w:vertAlign w:val="superscript"/>
        </w:rPr>
        <w:t>er</w:t>
      </w:r>
      <w:r>
        <w:t xml:space="preserve"> janvier 2011. </w:t>
      </w:r>
      <w:del w:id="72" w:author="RLG" w:date="2022-05-02T10:10:00Z">
        <w:r w:rsidDel="00067694">
          <w:delText>Comme évoqué plus haut, l</w:delText>
        </w:r>
      </w:del>
      <w:ins w:id="73" w:author="RLG" w:date="2022-05-02T10:10:00Z">
        <w:r w:rsidR="00067694">
          <w:t>Néanmoins, l</w:t>
        </w:r>
      </w:ins>
      <w:r>
        <w:t xml:space="preserve">orsque l’INSEE publie des données, le millésime annoncé est souvent différent de la géographie administrative utilisée (ces éléments sont </w:t>
      </w:r>
      <w:r>
        <w:t>alors documentés dans les métadonnées). Ainsi, les tables que nous avons utilisées sont identifiées avec le millésime 2009</w:t>
      </w:r>
      <w:r>
        <w:rPr>
          <w:rStyle w:val="FootnoteReference"/>
        </w:rPr>
        <w:footnoteReference w:id="5"/>
      </w:r>
      <w:r>
        <w:t xml:space="preserve"> pour la géographie administrative au 1</w:t>
      </w:r>
      <w:r>
        <w:rPr>
          <w:vertAlign w:val="superscript"/>
        </w:rPr>
        <w:t>er</w:t>
      </w:r>
      <w:r>
        <w:t xml:space="preserve"> janvier 2011.</w:t>
      </w:r>
    </w:p>
    <w:p w14:paraId="792E7D96" w14:textId="0796015D" w:rsidR="00AB7658" w:rsidRDefault="00F45FC6">
      <w:r>
        <w:t xml:space="preserve">Plusieurs bases de données ont été utilisées, </w:t>
      </w:r>
      <w:del w:id="74" w:author="RLG" w:date="2022-05-02T10:10:00Z">
        <w:r w:rsidDel="00067694">
          <w:delText>comme présenté par</w:delText>
        </w:r>
      </w:del>
      <w:ins w:id="75" w:author="RLG" w:date="2022-05-02T10:10:00Z">
        <w:r w:rsidR="00067694">
          <w:t>détaillées dans</w:t>
        </w:r>
      </w:ins>
      <w:r>
        <w:t xml:space="preserve"> le tableau</w:t>
      </w:r>
      <w:ins w:id="76" w:author="RLG" w:date="2022-05-02T10:11:00Z">
        <w:r w:rsidR="00067694">
          <w:t xml:space="preserve"> 1</w:t>
        </w:r>
      </w:ins>
      <w:r>
        <w:t xml:space="preserve"> </w:t>
      </w:r>
      <w:del w:id="77" w:author="RLG" w:date="2022-05-02T10:10:00Z">
        <w:r w:rsidDel="00067694">
          <w:delText>ci-</w:delText>
        </w:r>
        <w:commentRangeStart w:id="78"/>
        <w:r w:rsidDel="00067694">
          <w:delText>dessous</w:delText>
        </w:r>
      </w:del>
      <w:ins w:id="79" w:author="RLG" w:date="2022-05-02T10:10:00Z">
        <w:r w:rsidR="00067694">
          <w:t>XX</w:t>
        </w:r>
      </w:ins>
      <w:commentRangeEnd w:id="78"/>
      <w:ins w:id="80" w:author="RLG" w:date="2022-05-02T10:11:00Z">
        <w:r w:rsidR="00067694">
          <w:rPr>
            <w:rStyle w:val="CommentReference"/>
          </w:rPr>
          <w:commentReference w:id="78"/>
        </w:r>
      </w:ins>
      <w:r>
        <w:t xml:space="preserve">. Le détail des variables retenues est accessible dans le tableau annexe 1, sachant que l’ajout de données </w:t>
      </w:r>
      <w:ins w:id="81" w:author="RLG" w:date="2022-05-02T10:11:00Z">
        <w:r w:rsidR="00067694">
          <w:t xml:space="preserve">supplémentaires </w:t>
        </w:r>
      </w:ins>
      <w:r>
        <w:t xml:space="preserve">présentes dans les bases utilisées </w:t>
      </w:r>
      <w:del w:id="82" w:author="RLG" w:date="2022-05-02T10:11:00Z">
        <w:r w:rsidDel="00067694">
          <w:delText>mais non retenues ici est</w:delText>
        </w:r>
      </w:del>
      <w:ins w:id="83" w:author="RLG" w:date="2022-05-02T10:11:00Z">
        <w:r w:rsidR="00067694">
          <w:t>est</w:t>
        </w:r>
      </w:ins>
      <w:r>
        <w:t xml:space="preserve"> assez aisé (</w:t>
      </w:r>
      <w:del w:id="84" w:author="RLG" w:date="2022-05-02T10:11:00Z">
        <w:r w:rsidDel="00067694">
          <w:delText>il ne nécessite qu’une</w:delText>
        </w:r>
      </w:del>
      <w:ins w:id="85" w:author="RLG" w:date="2022-05-02T10:11:00Z">
        <w:r w:rsidR="00067694">
          <w:t xml:space="preserve">cf. </w:t>
        </w:r>
      </w:ins>
      <w:r>
        <w:t xml:space="preserve"> </w:t>
      </w:r>
      <w:r w:rsidR="00067694">
        <w:t>S</w:t>
      </w:r>
      <w:r>
        <w:t>élection</w:t>
      </w:r>
      <w:ins w:id="86" w:author="RLG" w:date="2022-05-02T10:11:00Z">
        <w:r w:rsidR="00067694">
          <w:t xml:space="preserve"> des variables dans </w:t>
        </w:r>
      </w:ins>
      <w:del w:id="87" w:author="RLG" w:date="2022-05-02T10:11:00Z">
        <w:r w:rsidDel="00067694">
          <w:delText xml:space="preserve"> au sein du </w:delText>
        </w:r>
      </w:del>
      <w:ins w:id="88" w:author="RLG" w:date="2022-05-02T10:11:00Z">
        <w:r w:rsidR="00067694">
          <w:t xml:space="preserve">le </w:t>
        </w:r>
      </w:ins>
      <w:r>
        <w:t xml:space="preserve">fichier </w:t>
      </w:r>
      <w:proofErr w:type="spellStart"/>
      <w:r>
        <w:t>meta.xlsx</w:t>
      </w:r>
      <w:del w:id="89" w:author="RLG" w:date="2022-05-02T10:11:00Z">
        <w:r w:rsidDel="00067694">
          <w:delText xml:space="preserve"> </w:delText>
        </w:r>
        <w:r w:rsidDel="00067694">
          <w:delText>puis</w:delText>
        </w:r>
        <w:r w:rsidDel="00067694">
          <w:delText xml:space="preserve"> de relancer l’ensemble du</w:delText>
        </w:r>
        <w:r w:rsidDel="00067694">
          <w:delText xml:space="preserve"> </w:delText>
        </w:r>
      </w:del>
      <w:r>
        <w:t>code</w:t>
      </w:r>
      <w:proofErr w:type="spellEnd"/>
      <w:r>
        <w:t>).</w:t>
      </w:r>
    </w:p>
    <w:p w14:paraId="0794E5DF" w14:textId="77777777" w:rsidR="00AB7658" w:rsidRDefault="00F45FC6">
      <w:pPr>
        <w:pStyle w:val="TableCaption"/>
      </w:pPr>
      <w:r>
        <w:rPr>
          <w:b/>
        </w:rPr>
        <w:t xml:space="preserve">Table </w:t>
      </w:r>
      <w:bookmarkStart w:id="90" w:name="stat_target_bases"/>
      <w:r>
        <w:rPr>
          <w:b/>
        </w:rPr>
        <w:fldChar w:fldCharType="begin"/>
      </w:r>
      <w:r>
        <w:rPr>
          <w:b/>
        </w:rPr>
        <w:instrText>SEQ tab \* Arabic</w:instrText>
      </w:r>
      <w:r>
        <w:rPr>
          <w:b/>
        </w:rPr>
        <w:fldChar w:fldCharType="end"/>
      </w:r>
      <w:bookmarkEnd w:id="90"/>
      <w:r>
        <w:t>: Tableau 1 : Les bases de données utilisées</w:t>
      </w:r>
    </w:p>
    <w:tbl>
      <w:tblPr>
        <w:tblW w:w="0" w:type="auto"/>
        <w:jc w:val="center"/>
        <w:tblLayout w:type="fixed"/>
        <w:tblLook w:val="0420" w:firstRow="1" w:lastRow="0" w:firstColumn="0" w:lastColumn="0" w:noHBand="0" w:noVBand="1"/>
      </w:tblPr>
      <w:tblGrid>
        <w:gridCol w:w="2448"/>
        <w:gridCol w:w="2448"/>
        <w:gridCol w:w="2448"/>
      </w:tblGrid>
      <w:tr w:rsidR="00AB7658" w14:paraId="77FCF675" w14:textId="77777777">
        <w:trPr>
          <w:cantSplit/>
          <w:tblHeader/>
          <w:jc w:val="center"/>
        </w:trPr>
        <w:tc>
          <w:tcPr>
            <w:tcW w:w="244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643519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lastRenderedPageBreak/>
              <w:t>Source</w:t>
            </w:r>
          </w:p>
        </w:tc>
        <w:tc>
          <w:tcPr>
            <w:tcW w:w="244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F9DBC77"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Producteur</w:t>
            </w:r>
          </w:p>
        </w:tc>
        <w:tc>
          <w:tcPr>
            <w:tcW w:w="244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153D41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Nom du fichier</w:t>
            </w:r>
          </w:p>
        </w:tc>
      </w:tr>
      <w:tr w:rsidR="00AB7658" w14:paraId="4B471F36" w14:textId="77777777">
        <w:trPr>
          <w:cantSplit/>
          <w:jc w:val="center"/>
        </w:trPr>
        <w:tc>
          <w:tcPr>
            <w:tcW w:w="2448" w:type="dxa"/>
            <w:shd w:val="clear" w:color="auto" w:fill="FFFFFF"/>
            <w:tcMar>
              <w:top w:w="0" w:type="dxa"/>
              <w:left w:w="0" w:type="dxa"/>
              <w:bottom w:w="0" w:type="dxa"/>
              <w:right w:w="0" w:type="dxa"/>
            </w:tcMar>
            <w:vAlign w:val="center"/>
          </w:tcPr>
          <w:p w14:paraId="3E87E0D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Table d'appartenance des communes (2011)</w:t>
            </w:r>
          </w:p>
        </w:tc>
        <w:tc>
          <w:tcPr>
            <w:tcW w:w="2448" w:type="dxa"/>
            <w:shd w:val="clear" w:color="auto" w:fill="FFFFFF"/>
            <w:tcMar>
              <w:top w:w="0" w:type="dxa"/>
              <w:left w:w="0" w:type="dxa"/>
              <w:bottom w:w="0" w:type="dxa"/>
              <w:right w:w="0" w:type="dxa"/>
            </w:tcMar>
            <w:vAlign w:val="center"/>
          </w:tcPr>
          <w:p w14:paraId="7DCA4996"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c>
          <w:tcPr>
            <w:tcW w:w="2448" w:type="dxa"/>
            <w:shd w:val="clear" w:color="auto" w:fill="FFFFFF"/>
            <w:tcMar>
              <w:top w:w="0" w:type="dxa"/>
              <w:left w:w="0" w:type="dxa"/>
              <w:bottom w:w="0" w:type="dxa"/>
              <w:right w:w="0" w:type="dxa"/>
            </w:tcMar>
            <w:vAlign w:val="center"/>
          </w:tcPr>
          <w:p w14:paraId="5475EE6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table-appartenance-geo-communes-11.xls</w:t>
            </w:r>
          </w:p>
        </w:tc>
      </w:tr>
      <w:tr w:rsidR="00AB7658" w14:paraId="5F161C68" w14:textId="77777777">
        <w:trPr>
          <w:cantSplit/>
          <w:jc w:val="center"/>
        </w:trPr>
        <w:tc>
          <w:tcPr>
            <w:tcW w:w="2448" w:type="dxa"/>
            <w:shd w:val="clear" w:color="auto" w:fill="FFFFFF"/>
            <w:tcMar>
              <w:top w:w="0" w:type="dxa"/>
              <w:left w:w="0" w:type="dxa"/>
              <w:bottom w:w="0" w:type="dxa"/>
              <w:right w:w="0" w:type="dxa"/>
            </w:tcMar>
            <w:vAlign w:val="center"/>
          </w:tcPr>
          <w:p w14:paraId="02852CE4"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Emploi - population active en 2009</w:t>
            </w:r>
          </w:p>
        </w:tc>
        <w:tc>
          <w:tcPr>
            <w:tcW w:w="2448" w:type="dxa"/>
            <w:shd w:val="clear" w:color="auto" w:fill="FFFFFF"/>
            <w:tcMar>
              <w:top w:w="0" w:type="dxa"/>
              <w:left w:w="0" w:type="dxa"/>
              <w:bottom w:w="0" w:type="dxa"/>
              <w:right w:w="0" w:type="dxa"/>
            </w:tcMar>
            <w:vAlign w:val="center"/>
          </w:tcPr>
          <w:p w14:paraId="4A17EB3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c>
          <w:tcPr>
            <w:tcW w:w="2448" w:type="dxa"/>
            <w:shd w:val="clear" w:color="auto" w:fill="FFFFFF"/>
            <w:tcMar>
              <w:top w:w="0" w:type="dxa"/>
              <w:left w:w="0" w:type="dxa"/>
              <w:bottom w:w="0" w:type="dxa"/>
              <w:right w:w="0" w:type="dxa"/>
            </w:tcMar>
            <w:vAlign w:val="center"/>
          </w:tcPr>
          <w:p w14:paraId="12A856C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base-cc-emploi-pop-active-2009.xls</w:t>
            </w:r>
          </w:p>
        </w:tc>
      </w:tr>
      <w:tr w:rsidR="00AB7658" w14:paraId="7740A30C" w14:textId="77777777">
        <w:trPr>
          <w:cantSplit/>
          <w:jc w:val="center"/>
        </w:trPr>
        <w:tc>
          <w:tcPr>
            <w:tcW w:w="2448" w:type="dxa"/>
            <w:shd w:val="clear" w:color="auto" w:fill="FFFFFF"/>
            <w:tcMar>
              <w:top w:w="0" w:type="dxa"/>
              <w:left w:w="0" w:type="dxa"/>
              <w:bottom w:w="0" w:type="dxa"/>
              <w:right w:w="0" w:type="dxa"/>
            </w:tcMar>
            <w:vAlign w:val="center"/>
          </w:tcPr>
          <w:p w14:paraId="6E4CB53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Évolution et structure de la population en 2009</w:t>
            </w:r>
          </w:p>
        </w:tc>
        <w:tc>
          <w:tcPr>
            <w:tcW w:w="2448" w:type="dxa"/>
            <w:shd w:val="clear" w:color="auto" w:fill="FFFFFF"/>
            <w:tcMar>
              <w:top w:w="0" w:type="dxa"/>
              <w:left w:w="0" w:type="dxa"/>
              <w:bottom w:w="0" w:type="dxa"/>
              <w:right w:w="0" w:type="dxa"/>
            </w:tcMar>
            <w:vAlign w:val="center"/>
          </w:tcPr>
          <w:p w14:paraId="0FD2083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c>
          <w:tcPr>
            <w:tcW w:w="2448" w:type="dxa"/>
            <w:shd w:val="clear" w:color="auto" w:fill="FFFFFF"/>
            <w:tcMar>
              <w:top w:w="0" w:type="dxa"/>
              <w:left w:w="0" w:type="dxa"/>
              <w:bottom w:w="0" w:type="dxa"/>
              <w:right w:w="0" w:type="dxa"/>
            </w:tcMar>
            <w:vAlign w:val="center"/>
          </w:tcPr>
          <w:p w14:paraId="0791965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base-cc-evol-struct-pop-2009.xls</w:t>
            </w:r>
          </w:p>
        </w:tc>
      </w:tr>
      <w:tr w:rsidR="00AB7658" w14:paraId="05F6700B" w14:textId="77777777">
        <w:trPr>
          <w:cantSplit/>
          <w:jc w:val="center"/>
        </w:trPr>
        <w:tc>
          <w:tcPr>
            <w:tcW w:w="2448" w:type="dxa"/>
            <w:shd w:val="clear" w:color="auto" w:fill="FFFFFF"/>
            <w:tcMar>
              <w:top w:w="0" w:type="dxa"/>
              <w:left w:w="0" w:type="dxa"/>
              <w:bottom w:w="0" w:type="dxa"/>
              <w:right w:w="0" w:type="dxa"/>
            </w:tcMar>
            <w:vAlign w:val="center"/>
          </w:tcPr>
          <w:p w14:paraId="05BC0CB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Mobilités professionnelles en 2009</w:t>
            </w:r>
          </w:p>
        </w:tc>
        <w:tc>
          <w:tcPr>
            <w:tcW w:w="2448" w:type="dxa"/>
            <w:shd w:val="clear" w:color="auto" w:fill="FFFFFF"/>
            <w:tcMar>
              <w:top w:w="0" w:type="dxa"/>
              <w:left w:w="0" w:type="dxa"/>
              <w:bottom w:w="0" w:type="dxa"/>
              <w:right w:w="0" w:type="dxa"/>
            </w:tcMar>
            <w:vAlign w:val="center"/>
          </w:tcPr>
          <w:p w14:paraId="1A402D4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c>
          <w:tcPr>
            <w:tcW w:w="2448" w:type="dxa"/>
            <w:shd w:val="clear" w:color="auto" w:fill="FFFFFF"/>
            <w:tcMar>
              <w:top w:w="0" w:type="dxa"/>
              <w:left w:w="0" w:type="dxa"/>
              <w:bottom w:w="0" w:type="dxa"/>
              <w:right w:w="0" w:type="dxa"/>
            </w:tcMar>
            <w:vAlign w:val="center"/>
          </w:tcPr>
          <w:p w14:paraId="2B15FF7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BTX_FM_DTR_2009.xls</w:t>
            </w:r>
          </w:p>
        </w:tc>
      </w:tr>
      <w:tr w:rsidR="00AB7658" w14:paraId="700310FD" w14:textId="77777777">
        <w:trPr>
          <w:cantSplit/>
          <w:jc w:val="center"/>
        </w:trPr>
        <w:tc>
          <w:tcPr>
            <w:tcW w:w="2448" w:type="dxa"/>
            <w:shd w:val="clear" w:color="auto" w:fill="FFFFFF"/>
            <w:tcMar>
              <w:top w:w="0" w:type="dxa"/>
              <w:left w:w="0" w:type="dxa"/>
              <w:bottom w:w="0" w:type="dxa"/>
              <w:right w:w="0" w:type="dxa"/>
            </w:tcMar>
            <w:vAlign w:val="center"/>
          </w:tcPr>
          <w:p w14:paraId="5A351A7B"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Potentiel financier</w:t>
            </w:r>
          </w:p>
        </w:tc>
        <w:tc>
          <w:tcPr>
            <w:tcW w:w="2448" w:type="dxa"/>
            <w:shd w:val="clear" w:color="auto" w:fill="FFFFFF"/>
            <w:tcMar>
              <w:top w:w="0" w:type="dxa"/>
              <w:left w:w="0" w:type="dxa"/>
              <w:bottom w:w="0" w:type="dxa"/>
              <w:right w:w="0" w:type="dxa"/>
            </w:tcMar>
            <w:vAlign w:val="center"/>
          </w:tcPr>
          <w:p w14:paraId="4245BB46"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DGCL</w:t>
            </w:r>
          </w:p>
        </w:tc>
        <w:tc>
          <w:tcPr>
            <w:tcW w:w="2448" w:type="dxa"/>
            <w:shd w:val="clear" w:color="auto" w:fill="FFFFFF"/>
            <w:tcMar>
              <w:top w:w="0" w:type="dxa"/>
              <w:left w:w="0" w:type="dxa"/>
              <w:bottom w:w="0" w:type="dxa"/>
              <w:right w:w="0" w:type="dxa"/>
            </w:tcMar>
            <w:vAlign w:val="center"/>
          </w:tcPr>
          <w:p w14:paraId="082E371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Potentiel_financier_2011.xls</w:t>
            </w:r>
          </w:p>
        </w:tc>
      </w:tr>
      <w:tr w:rsidR="00AB7658" w14:paraId="272974A9" w14:textId="77777777">
        <w:trPr>
          <w:cantSplit/>
          <w:jc w:val="center"/>
        </w:trPr>
        <w:tc>
          <w:tcPr>
            <w:tcW w:w="2448" w:type="dxa"/>
            <w:shd w:val="clear" w:color="auto" w:fill="FFFFFF"/>
            <w:tcMar>
              <w:top w:w="0" w:type="dxa"/>
              <w:left w:w="0" w:type="dxa"/>
              <w:bottom w:w="0" w:type="dxa"/>
              <w:right w:w="0" w:type="dxa"/>
            </w:tcMar>
            <w:vAlign w:val="center"/>
          </w:tcPr>
          <w:p w14:paraId="40AFB23F"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Données comptables et fiscales des collectivités locales</w:t>
            </w:r>
          </w:p>
        </w:tc>
        <w:tc>
          <w:tcPr>
            <w:tcW w:w="2448" w:type="dxa"/>
            <w:shd w:val="clear" w:color="auto" w:fill="FFFFFF"/>
            <w:tcMar>
              <w:top w:w="0" w:type="dxa"/>
              <w:left w:w="0" w:type="dxa"/>
              <w:bottom w:w="0" w:type="dxa"/>
              <w:right w:w="0" w:type="dxa"/>
            </w:tcMar>
            <w:vAlign w:val="center"/>
          </w:tcPr>
          <w:p w14:paraId="2F55E9F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DGCL</w:t>
            </w:r>
          </w:p>
        </w:tc>
        <w:tc>
          <w:tcPr>
            <w:tcW w:w="2448" w:type="dxa"/>
            <w:shd w:val="clear" w:color="auto" w:fill="FFFFFF"/>
            <w:tcMar>
              <w:top w:w="0" w:type="dxa"/>
              <w:left w:w="0" w:type="dxa"/>
              <w:bottom w:w="0" w:type="dxa"/>
              <w:right w:w="0" w:type="dxa"/>
            </w:tcMar>
            <w:vAlign w:val="center"/>
          </w:tcPr>
          <w:p w14:paraId="0DFC67D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city_all.csv</w:t>
            </w:r>
          </w:p>
        </w:tc>
      </w:tr>
      <w:tr w:rsidR="00AB7658" w14:paraId="4307D80A" w14:textId="77777777">
        <w:trPr>
          <w:cantSplit/>
          <w:jc w:val="center"/>
        </w:trPr>
        <w:tc>
          <w:tcPr>
            <w:tcW w:w="2448" w:type="dxa"/>
            <w:tcBorders>
              <w:bottom w:val="single" w:sz="16" w:space="0" w:color="666666"/>
            </w:tcBorders>
            <w:shd w:val="clear" w:color="auto" w:fill="FFFFFF"/>
            <w:tcMar>
              <w:top w:w="0" w:type="dxa"/>
              <w:left w:w="0" w:type="dxa"/>
              <w:bottom w:w="0" w:type="dxa"/>
              <w:right w:w="0" w:type="dxa"/>
            </w:tcMar>
            <w:vAlign w:val="center"/>
          </w:tcPr>
          <w:p w14:paraId="7C6D360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L'impôt sur le revenu par collectivité territoriale</w:t>
            </w:r>
          </w:p>
        </w:tc>
        <w:tc>
          <w:tcPr>
            <w:tcW w:w="2448" w:type="dxa"/>
            <w:tcBorders>
              <w:bottom w:val="single" w:sz="16" w:space="0" w:color="666666"/>
            </w:tcBorders>
            <w:shd w:val="clear" w:color="auto" w:fill="FFFFFF"/>
            <w:tcMar>
              <w:top w:w="0" w:type="dxa"/>
              <w:left w:w="0" w:type="dxa"/>
              <w:bottom w:w="0" w:type="dxa"/>
              <w:right w:w="0" w:type="dxa"/>
            </w:tcMar>
            <w:vAlign w:val="center"/>
          </w:tcPr>
          <w:p w14:paraId="04BECB6B"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Ministère de l'économie</w:t>
            </w:r>
          </w:p>
        </w:tc>
        <w:tc>
          <w:tcPr>
            <w:tcW w:w="2448" w:type="dxa"/>
            <w:tcBorders>
              <w:bottom w:val="single" w:sz="16" w:space="0" w:color="666666"/>
            </w:tcBorders>
            <w:shd w:val="clear" w:color="auto" w:fill="FFFFFF"/>
            <w:tcMar>
              <w:top w:w="0" w:type="dxa"/>
              <w:left w:w="0" w:type="dxa"/>
              <w:bottom w:w="0" w:type="dxa"/>
              <w:right w:w="0" w:type="dxa"/>
            </w:tcMar>
            <w:vAlign w:val="center"/>
          </w:tcPr>
          <w:p w14:paraId="268E7AC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Ircom_2011_revenus2010.xls</w:t>
            </w:r>
          </w:p>
        </w:tc>
      </w:tr>
    </w:tbl>
    <w:p w14:paraId="1EF7CBA1" w14:textId="77777777" w:rsidR="00AB7658" w:rsidRDefault="00F45FC6">
      <w:pPr>
        <w:pStyle w:val="Heading2"/>
      </w:pPr>
      <w:bookmarkStart w:id="91" w:name="X712cb4f7617c9151889a1cfa6dbf613a017f050"/>
      <w:bookmarkEnd w:id="67"/>
      <w:r>
        <w:t>2.3 - Données concernant les fusions communales et les communes nouvelles</w:t>
      </w:r>
    </w:p>
    <w:p w14:paraId="234BAAB8" w14:textId="77777777" w:rsidR="00AB7658" w:rsidRDefault="00F45FC6">
      <w:r>
        <w:t xml:space="preserve">La </w:t>
      </w:r>
      <w:hyperlink r:id="rId13">
        <w:r>
          <w:rPr>
            <w:rStyle w:val="Hyperlink"/>
          </w:rPr>
          <w:t>table de passage communale</w:t>
        </w:r>
      </w:hyperlink>
      <w:r>
        <w:t xml:space="preserve"> produite par l’INSEE restitue l’ensemble des changements qui ont affecté des communes en France depuis 2003. Cette table ne concerne pas exclusivement les communes nouv</w:t>
      </w:r>
      <w:r>
        <w:t>elles.</w:t>
      </w:r>
    </w:p>
    <w:p w14:paraId="28E11668" w14:textId="77777777" w:rsidR="00AB7658" w:rsidRDefault="00F45FC6">
      <w:r>
        <w:t>Pour cette raison, nous avons associé à ce fichier d’origine d’autres tables mises à disposition par l’INSEE : la liste des communes nouvelles (</w:t>
      </w:r>
      <w:hyperlink r:id="rId14">
        <w:r>
          <w:rPr>
            <w:rStyle w:val="Hyperlink"/>
          </w:rPr>
          <w:t>un fichier par année depuis 2016</w:t>
        </w:r>
      </w:hyperlink>
      <w:r>
        <w:t>). Ces der</w:t>
      </w:r>
      <w:r>
        <w:t>nières comportent, pour chaque commune ayant participé à une fusion, les informations avant et après ce changement, ainsi que la date de décision et d’effet</w:t>
      </w:r>
      <w:r>
        <w:rPr>
          <w:rStyle w:val="FootnoteReference"/>
        </w:rPr>
        <w:footnoteReference w:id="6"/>
      </w:r>
      <w:r>
        <w:t>. Pour retracer les créations de communes nouvelles antérieures au 2 janvier 2015, un fichier a ét</w:t>
      </w:r>
      <w:r>
        <w:t>é créé à partir de l’interface d’</w:t>
      </w:r>
      <w:hyperlink r:id="rId15">
        <w:r>
          <w:rPr>
            <w:rStyle w:val="Hyperlink"/>
          </w:rPr>
          <w:t>historique des communes</w:t>
        </w:r>
      </w:hyperlink>
      <w:r>
        <w:t xml:space="preserve"> de l’INSEE.</w:t>
      </w:r>
    </w:p>
    <w:p w14:paraId="5E256B25" w14:textId="77777777" w:rsidR="00AB7658" w:rsidRDefault="00F45FC6">
      <w:r>
        <w:lastRenderedPageBreak/>
        <w:t>Le tableau suivant présente le récapitulatif des infor</w:t>
      </w:r>
      <w:r>
        <w:t>mations mises à disposition par l’INSEE :</w:t>
      </w:r>
    </w:p>
    <w:p w14:paraId="5C8C62B3" w14:textId="77777777" w:rsidR="00AB7658" w:rsidRDefault="00F45FC6">
      <w:pPr>
        <w:pStyle w:val="TableCaption"/>
      </w:pPr>
      <w:r>
        <w:rPr>
          <w:b/>
        </w:rPr>
        <w:t xml:space="preserve">Table </w:t>
      </w:r>
      <w:bookmarkStart w:id="92" w:name="changes"/>
      <w:r>
        <w:rPr>
          <w:b/>
        </w:rPr>
        <w:fldChar w:fldCharType="begin"/>
      </w:r>
      <w:r>
        <w:rPr>
          <w:b/>
        </w:rPr>
        <w:instrText>SEQ tab \* Arabic</w:instrText>
      </w:r>
      <w:r>
        <w:rPr>
          <w:b/>
        </w:rPr>
        <w:fldChar w:fldCharType="end"/>
      </w:r>
      <w:bookmarkEnd w:id="92"/>
      <w:r>
        <w:t>: Tableau 2 : Les données à disposition concernant les fusions</w:t>
      </w:r>
    </w:p>
    <w:tbl>
      <w:tblPr>
        <w:tblW w:w="0" w:type="auto"/>
        <w:jc w:val="center"/>
        <w:tblLayout w:type="fixed"/>
        <w:tblLook w:val="0420" w:firstRow="1" w:lastRow="0" w:firstColumn="0" w:lastColumn="0" w:noHBand="0" w:noVBand="1"/>
      </w:tblPr>
      <w:tblGrid>
        <w:gridCol w:w="2448"/>
        <w:gridCol w:w="2448"/>
        <w:gridCol w:w="2448"/>
        <w:gridCol w:w="2448"/>
      </w:tblGrid>
      <w:tr w:rsidR="00AB7658" w14:paraId="107A27AE" w14:textId="77777777">
        <w:trPr>
          <w:cantSplit/>
          <w:tblHeader/>
          <w:jc w:val="center"/>
        </w:trPr>
        <w:tc>
          <w:tcPr>
            <w:tcW w:w="244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B35B5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lastRenderedPageBreak/>
              <w:t>Nom de la variable</w:t>
            </w:r>
          </w:p>
        </w:tc>
        <w:tc>
          <w:tcPr>
            <w:tcW w:w="244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BC34104"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Description</w:t>
            </w:r>
          </w:p>
        </w:tc>
        <w:tc>
          <w:tcPr>
            <w:tcW w:w="244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CA2035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Source</w:t>
            </w:r>
          </w:p>
        </w:tc>
        <w:tc>
          <w:tcPr>
            <w:tcW w:w="244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66954B"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Producteur</w:t>
            </w:r>
          </w:p>
        </w:tc>
      </w:tr>
      <w:tr w:rsidR="00AB7658" w14:paraId="252DACBC" w14:textId="77777777">
        <w:trPr>
          <w:cantSplit/>
          <w:jc w:val="center"/>
        </w:trPr>
        <w:tc>
          <w:tcPr>
            <w:tcW w:w="2448" w:type="dxa"/>
            <w:shd w:val="clear" w:color="auto" w:fill="FFFFFF"/>
            <w:tcMar>
              <w:top w:w="0" w:type="dxa"/>
              <w:left w:w="0" w:type="dxa"/>
              <w:bottom w:w="0" w:type="dxa"/>
              <w:right w:w="0" w:type="dxa"/>
            </w:tcMar>
            <w:vAlign w:val="center"/>
          </w:tcPr>
          <w:p w14:paraId="3950F1F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annee_modif</w:t>
            </w:r>
          </w:p>
        </w:tc>
        <w:tc>
          <w:tcPr>
            <w:tcW w:w="2448" w:type="dxa"/>
            <w:shd w:val="clear" w:color="auto" w:fill="FFFFFF"/>
            <w:tcMar>
              <w:top w:w="0" w:type="dxa"/>
              <w:left w:w="0" w:type="dxa"/>
              <w:bottom w:w="0" w:type="dxa"/>
              <w:right w:w="0" w:type="dxa"/>
            </w:tcMar>
            <w:vAlign w:val="center"/>
          </w:tcPr>
          <w:p w14:paraId="71603E17"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Année de modification</w:t>
            </w:r>
          </w:p>
        </w:tc>
        <w:tc>
          <w:tcPr>
            <w:tcW w:w="2448" w:type="dxa"/>
            <w:shd w:val="clear" w:color="auto" w:fill="FFFFFF"/>
            <w:tcMar>
              <w:top w:w="0" w:type="dxa"/>
              <w:left w:w="0" w:type="dxa"/>
              <w:bottom w:w="0" w:type="dxa"/>
              <w:right w:w="0" w:type="dxa"/>
            </w:tcMar>
            <w:vAlign w:val="center"/>
          </w:tcPr>
          <w:p w14:paraId="143AE7A1"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Table d'appartenance géographique des communes et tables de passage</w:t>
            </w:r>
          </w:p>
        </w:tc>
        <w:tc>
          <w:tcPr>
            <w:tcW w:w="2448" w:type="dxa"/>
            <w:shd w:val="clear" w:color="auto" w:fill="FFFFFF"/>
            <w:tcMar>
              <w:top w:w="0" w:type="dxa"/>
              <w:left w:w="0" w:type="dxa"/>
              <w:bottom w:w="0" w:type="dxa"/>
              <w:right w:w="0" w:type="dxa"/>
            </w:tcMar>
            <w:vAlign w:val="center"/>
          </w:tcPr>
          <w:p w14:paraId="32D4B4E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1B38C9AC" w14:textId="77777777">
        <w:trPr>
          <w:cantSplit/>
          <w:jc w:val="center"/>
        </w:trPr>
        <w:tc>
          <w:tcPr>
            <w:tcW w:w="2448" w:type="dxa"/>
            <w:shd w:val="clear" w:color="auto" w:fill="FFFFFF"/>
            <w:tcMar>
              <w:top w:w="0" w:type="dxa"/>
              <w:left w:w="0" w:type="dxa"/>
              <w:bottom w:w="0" w:type="dxa"/>
              <w:right w:w="0" w:type="dxa"/>
            </w:tcMar>
            <w:vAlign w:val="center"/>
          </w:tcPr>
          <w:p w14:paraId="64486A7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COM_FIN</w:t>
            </w:r>
          </w:p>
        </w:tc>
        <w:tc>
          <w:tcPr>
            <w:tcW w:w="2448" w:type="dxa"/>
            <w:shd w:val="clear" w:color="auto" w:fill="FFFFFF"/>
            <w:tcMar>
              <w:top w:w="0" w:type="dxa"/>
              <w:left w:w="0" w:type="dxa"/>
              <w:bottom w:w="0" w:type="dxa"/>
              <w:right w:w="0" w:type="dxa"/>
            </w:tcMar>
            <w:vAlign w:val="center"/>
          </w:tcPr>
          <w:p w14:paraId="4928F341"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Code INSEE de la commune finale</w:t>
            </w:r>
          </w:p>
        </w:tc>
        <w:tc>
          <w:tcPr>
            <w:tcW w:w="2448" w:type="dxa"/>
            <w:shd w:val="clear" w:color="auto" w:fill="FFFFFF"/>
            <w:tcMar>
              <w:top w:w="0" w:type="dxa"/>
              <w:left w:w="0" w:type="dxa"/>
              <w:bottom w:w="0" w:type="dxa"/>
              <w:right w:w="0" w:type="dxa"/>
            </w:tcMar>
            <w:vAlign w:val="center"/>
          </w:tcPr>
          <w:p w14:paraId="4308DBE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Table d'appartenance géographique des communes et tables de passage</w:t>
            </w:r>
          </w:p>
        </w:tc>
        <w:tc>
          <w:tcPr>
            <w:tcW w:w="2448" w:type="dxa"/>
            <w:shd w:val="clear" w:color="auto" w:fill="FFFFFF"/>
            <w:tcMar>
              <w:top w:w="0" w:type="dxa"/>
              <w:left w:w="0" w:type="dxa"/>
              <w:bottom w:w="0" w:type="dxa"/>
              <w:right w:w="0" w:type="dxa"/>
            </w:tcMar>
            <w:vAlign w:val="center"/>
          </w:tcPr>
          <w:p w14:paraId="45E91E36"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5A848B5F" w14:textId="77777777">
        <w:trPr>
          <w:cantSplit/>
          <w:jc w:val="center"/>
        </w:trPr>
        <w:tc>
          <w:tcPr>
            <w:tcW w:w="2448" w:type="dxa"/>
            <w:shd w:val="clear" w:color="auto" w:fill="FFFFFF"/>
            <w:tcMar>
              <w:top w:w="0" w:type="dxa"/>
              <w:left w:w="0" w:type="dxa"/>
              <w:bottom w:w="0" w:type="dxa"/>
              <w:right w:w="0" w:type="dxa"/>
            </w:tcMar>
            <w:vAlign w:val="center"/>
          </w:tcPr>
          <w:p w14:paraId="6C9D8CF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COM_INI</w:t>
            </w:r>
          </w:p>
        </w:tc>
        <w:tc>
          <w:tcPr>
            <w:tcW w:w="2448" w:type="dxa"/>
            <w:shd w:val="clear" w:color="auto" w:fill="FFFFFF"/>
            <w:tcMar>
              <w:top w:w="0" w:type="dxa"/>
              <w:left w:w="0" w:type="dxa"/>
              <w:bottom w:w="0" w:type="dxa"/>
              <w:right w:w="0" w:type="dxa"/>
            </w:tcMar>
            <w:vAlign w:val="center"/>
          </w:tcPr>
          <w:p w14:paraId="7335FCDA"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Code INSEE Commune initiale</w:t>
            </w:r>
          </w:p>
        </w:tc>
        <w:tc>
          <w:tcPr>
            <w:tcW w:w="2448" w:type="dxa"/>
            <w:shd w:val="clear" w:color="auto" w:fill="FFFFFF"/>
            <w:tcMar>
              <w:top w:w="0" w:type="dxa"/>
              <w:left w:w="0" w:type="dxa"/>
              <w:bottom w:w="0" w:type="dxa"/>
              <w:right w:w="0" w:type="dxa"/>
            </w:tcMar>
            <w:vAlign w:val="center"/>
          </w:tcPr>
          <w:p w14:paraId="793233A6"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Table d'appartenance géographique des communes et tables de passage</w:t>
            </w:r>
          </w:p>
        </w:tc>
        <w:tc>
          <w:tcPr>
            <w:tcW w:w="2448" w:type="dxa"/>
            <w:shd w:val="clear" w:color="auto" w:fill="FFFFFF"/>
            <w:tcMar>
              <w:top w:w="0" w:type="dxa"/>
              <w:left w:w="0" w:type="dxa"/>
              <w:bottom w:w="0" w:type="dxa"/>
              <w:right w:w="0" w:type="dxa"/>
            </w:tcMar>
            <w:vAlign w:val="center"/>
          </w:tcPr>
          <w:p w14:paraId="15F45C4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6D926FAD" w14:textId="77777777">
        <w:trPr>
          <w:cantSplit/>
          <w:jc w:val="center"/>
        </w:trPr>
        <w:tc>
          <w:tcPr>
            <w:tcW w:w="2448" w:type="dxa"/>
            <w:shd w:val="clear" w:color="auto" w:fill="FFFFFF"/>
            <w:tcMar>
              <w:top w:w="0" w:type="dxa"/>
              <w:left w:w="0" w:type="dxa"/>
              <w:bottom w:w="0" w:type="dxa"/>
              <w:right w:w="0" w:type="dxa"/>
            </w:tcMar>
            <w:vAlign w:val="center"/>
          </w:tcPr>
          <w:p w14:paraId="29E3A03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LIB_COM_FIN</w:t>
            </w:r>
          </w:p>
        </w:tc>
        <w:tc>
          <w:tcPr>
            <w:tcW w:w="2448" w:type="dxa"/>
            <w:shd w:val="clear" w:color="auto" w:fill="FFFFFF"/>
            <w:tcMar>
              <w:top w:w="0" w:type="dxa"/>
              <w:left w:w="0" w:type="dxa"/>
              <w:bottom w:w="0" w:type="dxa"/>
              <w:right w:w="0" w:type="dxa"/>
            </w:tcMar>
            <w:vAlign w:val="center"/>
          </w:tcPr>
          <w:p w14:paraId="1C863C9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Libellé de la commune finale</w:t>
            </w:r>
          </w:p>
        </w:tc>
        <w:tc>
          <w:tcPr>
            <w:tcW w:w="2448" w:type="dxa"/>
            <w:shd w:val="clear" w:color="auto" w:fill="FFFFFF"/>
            <w:tcMar>
              <w:top w:w="0" w:type="dxa"/>
              <w:left w:w="0" w:type="dxa"/>
              <w:bottom w:w="0" w:type="dxa"/>
              <w:right w:w="0" w:type="dxa"/>
            </w:tcMar>
            <w:vAlign w:val="center"/>
          </w:tcPr>
          <w:p w14:paraId="64D03CAF"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Table d'appartenance géographique des communes et tables de passage</w:t>
            </w:r>
          </w:p>
        </w:tc>
        <w:tc>
          <w:tcPr>
            <w:tcW w:w="2448" w:type="dxa"/>
            <w:shd w:val="clear" w:color="auto" w:fill="FFFFFF"/>
            <w:tcMar>
              <w:top w:w="0" w:type="dxa"/>
              <w:left w:w="0" w:type="dxa"/>
              <w:bottom w:w="0" w:type="dxa"/>
              <w:right w:w="0" w:type="dxa"/>
            </w:tcMar>
            <w:vAlign w:val="center"/>
          </w:tcPr>
          <w:p w14:paraId="23B4E3C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0E14D2C3" w14:textId="77777777">
        <w:trPr>
          <w:cantSplit/>
          <w:jc w:val="center"/>
        </w:trPr>
        <w:tc>
          <w:tcPr>
            <w:tcW w:w="2448" w:type="dxa"/>
            <w:shd w:val="clear" w:color="auto" w:fill="FFFFFF"/>
            <w:tcMar>
              <w:top w:w="0" w:type="dxa"/>
              <w:left w:w="0" w:type="dxa"/>
              <w:bottom w:w="0" w:type="dxa"/>
              <w:right w:w="0" w:type="dxa"/>
            </w:tcMar>
            <w:vAlign w:val="center"/>
          </w:tcPr>
          <w:p w14:paraId="25D336C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LIB_COM_INI</w:t>
            </w:r>
          </w:p>
        </w:tc>
        <w:tc>
          <w:tcPr>
            <w:tcW w:w="2448" w:type="dxa"/>
            <w:shd w:val="clear" w:color="auto" w:fill="FFFFFF"/>
            <w:tcMar>
              <w:top w:w="0" w:type="dxa"/>
              <w:left w:w="0" w:type="dxa"/>
              <w:bottom w:w="0" w:type="dxa"/>
              <w:right w:w="0" w:type="dxa"/>
            </w:tcMar>
            <w:vAlign w:val="center"/>
          </w:tcPr>
          <w:p w14:paraId="32E89482"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Libellé de la commune initiale</w:t>
            </w:r>
          </w:p>
        </w:tc>
        <w:tc>
          <w:tcPr>
            <w:tcW w:w="2448" w:type="dxa"/>
            <w:shd w:val="clear" w:color="auto" w:fill="FFFFFF"/>
            <w:tcMar>
              <w:top w:w="0" w:type="dxa"/>
              <w:left w:w="0" w:type="dxa"/>
              <w:bottom w:w="0" w:type="dxa"/>
              <w:right w:w="0" w:type="dxa"/>
            </w:tcMar>
            <w:vAlign w:val="center"/>
          </w:tcPr>
          <w:p w14:paraId="1F96058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Table d'appartenance g</w:t>
            </w:r>
            <w:r>
              <w:rPr>
                <w:rFonts w:ascii="DejaVu Sans" w:eastAsia="DejaVu Sans" w:hAnsi="DejaVu Sans" w:cs="DejaVu Sans"/>
                <w:color w:val="000000"/>
                <w:sz w:val="22"/>
                <w:szCs w:val="22"/>
              </w:rPr>
              <w:t>éographique des communes et tables de passage</w:t>
            </w:r>
          </w:p>
        </w:tc>
        <w:tc>
          <w:tcPr>
            <w:tcW w:w="2448" w:type="dxa"/>
            <w:shd w:val="clear" w:color="auto" w:fill="FFFFFF"/>
            <w:tcMar>
              <w:top w:w="0" w:type="dxa"/>
              <w:left w:w="0" w:type="dxa"/>
              <w:bottom w:w="0" w:type="dxa"/>
              <w:right w:w="0" w:type="dxa"/>
            </w:tcMar>
            <w:vAlign w:val="center"/>
          </w:tcPr>
          <w:p w14:paraId="595E349A"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7D812DDE" w14:textId="77777777">
        <w:trPr>
          <w:cantSplit/>
          <w:jc w:val="center"/>
        </w:trPr>
        <w:tc>
          <w:tcPr>
            <w:tcW w:w="2448" w:type="dxa"/>
            <w:shd w:val="clear" w:color="auto" w:fill="FFFFFF"/>
            <w:tcMar>
              <w:top w:w="0" w:type="dxa"/>
              <w:left w:w="0" w:type="dxa"/>
              <w:bottom w:w="0" w:type="dxa"/>
              <w:right w:w="0" w:type="dxa"/>
            </w:tcMar>
            <w:vAlign w:val="center"/>
          </w:tcPr>
          <w:p w14:paraId="4FE63C02"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DepComN</w:t>
            </w:r>
          </w:p>
        </w:tc>
        <w:tc>
          <w:tcPr>
            <w:tcW w:w="2448" w:type="dxa"/>
            <w:shd w:val="clear" w:color="auto" w:fill="FFFFFF"/>
            <w:tcMar>
              <w:top w:w="0" w:type="dxa"/>
              <w:left w:w="0" w:type="dxa"/>
              <w:bottom w:w="0" w:type="dxa"/>
              <w:right w:w="0" w:type="dxa"/>
            </w:tcMar>
            <w:vAlign w:val="center"/>
          </w:tcPr>
          <w:p w14:paraId="4E99094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Code Insee de la commune nouvelle</w:t>
            </w:r>
          </w:p>
        </w:tc>
        <w:tc>
          <w:tcPr>
            <w:tcW w:w="2448" w:type="dxa"/>
            <w:shd w:val="clear" w:color="auto" w:fill="FFFFFF"/>
            <w:tcMar>
              <w:top w:w="0" w:type="dxa"/>
              <w:left w:w="0" w:type="dxa"/>
              <w:bottom w:w="0" w:type="dxa"/>
              <w:right w:w="0" w:type="dxa"/>
            </w:tcMar>
            <w:vAlign w:val="center"/>
          </w:tcPr>
          <w:p w14:paraId="60056F2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Fichier des communes nouvelles créées en 20xx</w:t>
            </w:r>
          </w:p>
        </w:tc>
        <w:tc>
          <w:tcPr>
            <w:tcW w:w="2448" w:type="dxa"/>
            <w:shd w:val="clear" w:color="auto" w:fill="FFFFFF"/>
            <w:tcMar>
              <w:top w:w="0" w:type="dxa"/>
              <w:left w:w="0" w:type="dxa"/>
              <w:bottom w:w="0" w:type="dxa"/>
              <w:right w:w="0" w:type="dxa"/>
            </w:tcMar>
            <w:vAlign w:val="center"/>
          </w:tcPr>
          <w:p w14:paraId="4B86629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 (fichiers consolidés à partir de 2015)</w:t>
            </w:r>
          </w:p>
        </w:tc>
      </w:tr>
      <w:tr w:rsidR="00AB7658" w14:paraId="28DB46C4" w14:textId="77777777">
        <w:trPr>
          <w:cantSplit/>
          <w:jc w:val="center"/>
        </w:trPr>
        <w:tc>
          <w:tcPr>
            <w:tcW w:w="2448" w:type="dxa"/>
            <w:shd w:val="clear" w:color="auto" w:fill="FFFFFF"/>
            <w:tcMar>
              <w:top w:w="0" w:type="dxa"/>
              <w:left w:w="0" w:type="dxa"/>
              <w:bottom w:w="0" w:type="dxa"/>
              <w:right w:w="0" w:type="dxa"/>
            </w:tcMar>
            <w:vAlign w:val="center"/>
          </w:tcPr>
          <w:p w14:paraId="5FC996E1"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NomCN</w:t>
            </w:r>
          </w:p>
        </w:tc>
        <w:tc>
          <w:tcPr>
            <w:tcW w:w="2448" w:type="dxa"/>
            <w:shd w:val="clear" w:color="auto" w:fill="FFFFFF"/>
            <w:tcMar>
              <w:top w:w="0" w:type="dxa"/>
              <w:left w:w="0" w:type="dxa"/>
              <w:bottom w:w="0" w:type="dxa"/>
              <w:right w:w="0" w:type="dxa"/>
            </w:tcMar>
            <w:vAlign w:val="center"/>
          </w:tcPr>
          <w:p w14:paraId="53AE320B"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Nom de la commune nouvelle</w:t>
            </w:r>
          </w:p>
        </w:tc>
        <w:tc>
          <w:tcPr>
            <w:tcW w:w="2448" w:type="dxa"/>
            <w:shd w:val="clear" w:color="auto" w:fill="FFFFFF"/>
            <w:tcMar>
              <w:top w:w="0" w:type="dxa"/>
              <w:left w:w="0" w:type="dxa"/>
              <w:bottom w:w="0" w:type="dxa"/>
              <w:right w:w="0" w:type="dxa"/>
            </w:tcMar>
            <w:vAlign w:val="center"/>
          </w:tcPr>
          <w:p w14:paraId="5CC2B6F2"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Fichier des communes nouvelles créées en 20xx</w:t>
            </w:r>
          </w:p>
        </w:tc>
        <w:tc>
          <w:tcPr>
            <w:tcW w:w="2448" w:type="dxa"/>
            <w:shd w:val="clear" w:color="auto" w:fill="FFFFFF"/>
            <w:tcMar>
              <w:top w:w="0" w:type="dxa"/>
              <w:left w:w="0" w:type="dxa"/>
              <w:bottom w:w="0" w:type="dxa"/>
              <w:right w:w="0" w:type="dxa"/>
            </w:tcMar>
            <w:vAlign w:val="center"/>
          </w:tcPr>
          <w:p w14:paraId="34F151C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 (fichiers consolidés à partir de 2015)</w:t>
            </w:r>
          </w:p>
        </w:tc>
      </w:tr>
      <w:tr w:rsidR="00AB7658" w14:paraId="65980F3B" w14:textId="77777777">
        <w:trPr>
          <w:cantSplit/>
          <w:jc w:val="center"/>
        </w:trPr>
        <w:tc>
          <w:tcPr>
            <w:tcW w:w="2448" w:type="dxa"/>
            <w:shd w:val="clear" w:color="auto" w:fill="FFFFFF"/>
            <w:tcMar>
              <w:top w:w="0" w:type="dxa"/>
              <w:left w:w="0" w:type="dxa"/>
              <w:bottom w:w="0" w:type="dxa"/>
              <w:right w:w="0" w:type="dxa"/>
            </w:tcMar>
            <w:vAlign w:val="center"/>
          </w:tcPr>
          <w:p w14:paraId="7F36904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DepComA</w:t>
            </w:r>
          </w:p>
        </w:tc>
        <w:tc>
          <w:tcPr>
            <w:tcW w:w="2448" w:type="dxa"/>
            <w:shd w:val="clear" w:color="auto" w:fill="FFFFFF"/>
            <w:tcMar>
              <w:top w:w="0" w:type="dxa"/>
              <w:left w:w="0" w:type="dxa"/>
              <w:bottom w:w="0" w:type="dxa"/>
              <w:right w:w="0" w:type="dxa"/>
            </w:tcMar>
            <w:vAlign w:val="center"/>
          </w:tcPr>
          <w:p w14:paraId="6B4949FB"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Code Insee de l'ancienne commune</w:t>
            </w:r>
          </w:p>
        </w:tc>
        <w:tc>
          <w:tcPr>
            <w:tcW w:w="2448" w:type="dxa"/>
            <w:shd w:val="clear" w:color="auto" w:fill="FFFFFF"/>
            <w:tcMar>
              <w:top w:w="0" w:type="dxa"/>
              <w:left w:w="0" w:type="dxa"/>
              <w:bottom w:w="0" w:type="dxa"/>
              <w:right w:w="0" w:type="dxa"/>
            </w:tcMar>
            <w:vAlign w:val="center"/>
          </w:tcPr>
          <w:p w14:paraId="75A814E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Fichier des communes nouvelles créées en 20xx</w:t>
            </w:r>
          </w:p>
        </w:tc>
        <w:tc>
          <w:tcPr>
            <w:tcW w:w="2448" w:type="dxa"/>
            <w:shd w:val="clear" w:color="auto" w:fill="FFFFFF"/>
            <w:tcMar>
              <w:top w:w="0" w:type="dxa"/>
              <w:left w:w="0" w:type="dxa"/>
              <w:bottom w:w="0" w:type="dxa"/>
              <w:right w:w="0" w:type="dxa"/>
            </w:tcMar>
            <w:vAlign w:val="center"/>
          </w:tcPr>
          <w:p w14:paraId="4C3698F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 (fichiers consolidés à partir de 2015)</w:t>
            </w:r>
          </w:p>
        </w:tc>
      </w:tr>
      <w:tr w:rsidR="00AB7658" w14:paraId="6C4CF96D" w14:textId="77777777">
        <w:trPr>
          <w:cantSplit/>
          <w:jc w:val="center"/>
        </w:trPr>
        <w:tc>
          <w:tcPr>
            <w:tcW w:w="2448" w:type="dxa"/>
            <w:shd w:val="clear" w:color="auto" w:fill="FFFFFF"/>
            <w:tcMar>
              <w:top w:w="0" w:type="dxa"/>
              <w:left w:w="0" w:type="dxa"/>
              <w:bottom w:w="0" w:type="dxa"/>
              <w:right w:w="0" w:type="dxa"/>
            </w:tcMar>
            <w:vAlign w:val="center"/>
          </w:tcPr>
          <w:p w14:paraId="158D24C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lastRenderedPageBreak/>
              <w:t>NomCA</w:t>
            </w:r>
          </w:p>
        </w:tc>
        <w:tc>
          <w:tcPr>
            <w:tcW w:w="2448" w:type="dxa"/>
            <w:shd w:val="clear" w:color="auto" w:fill="FFFFFF"/>
            <w:tcMar>
              <w:top w:w="0" w:type="dxa"/>
              <w:left w:w="0" w:type="dxa"/>
              <w:bottom w:w="0" w:type="dxa"/>
              <w:right w:w="0" w:type="dxa"/>
            </w:tcMar>
            <w:vAlign w:val="center"/>
          </w:tcPr>
          <w:p w14:paraId="62C98232"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Nom de l'ancienne commune</w:t>
            </w:r>
          </w:p>
        </w:tc>
        <w:tc>
          <w:tcPr>
            <w:tcW w:w="2448" w:type="dxa"/>
            <w:shd w:val="clear" w:color="auto" w:fill="FFFFFF"/>
            <w:tcMar>
              <w:top w:w="0" w:type="dxa"/>
              <w:left w:w="0" w:type="dxa"/>
              <w:bottom w:w="0" w:type="dxa"/>
              <w:right w:w="0" w:type="dxa"/>
            </w:tcMar>
            <w:vAlign w:val="center"/>
          </w:tcPr>
          <w:p w14:paraId="67949B11"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Fichier des communes nouvelles créées en 20xx</w:t>
            </w:r>
          </w:p>
        </w:tc>
        <w:tc>
          <w:tcPr>
            <w:tcW w:w="2448" w:type="dxa"/>
            <w:shd w:val="clear" w:color="auto" w:fill="FFFFFF"/>
            <w:tcMar>
              <w:top w:w="0" w:type="dxa"/>
              <w:left w:w="0" w:type="dxa"/>
              <w:bottom w:w="0" w:type="dxa"/>
              <w:right w:w="0" w:type="dxa"/>
            </w:tcMar>
            <w:vAlign w:val="center"/>
          </w:tcPr>
          <w:p w14:paraId="4B0DD26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 (fichiers consolidés à partir de 2015)</w:t>
            </w:r>
          </w:p>
        </w:tc>
      </w:tr>
      <w:tr w:rsidR="00AB7658" w14:paraId="59638263" w14:textId="77777777">
        <w:trPr>
          <w:cantSplit/>
          <w:jc w:val="center"/>
        </w:trPr>
        <w:tc>
          <w:tcPr>
            <w:tcW w:w="2448" w:type="dxa"/>
            <w:shd w:val="clear" w:color="auto" w:fill="FFFFFF"/>
            <w:tcMar>
              <w:top w:w="0" w:type="dxa"/>
              <w:left w:w="0" w:type="dxa"/>
              <w:bottom w:w="0" w:type="dxa"/>
              <w:right w:w="0" w:type="dxa"/>
            </w:tcMar>
            <w:vAlign w:val="center"/>
          </w:tcPr>
          <w:p w14:paraId="6009C627"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ChefLieu</w:t>
            </w:r>
          </w:p>
        </w:tc>
        <w:tc>
          <w:tcPr>
            <w:tcW w:w="2448" w:type="dxa"/>
            <w:shd w:val="clear" w:color="auto" w:fill="FFFFFF"/>
            <w:tcMar>
              <w:top w:w="0" w:type="dxa"/>
              <w:left w:w="0" w:type="dxa"/>
              <w:bottom w:w="0" w:type="dxa"/>
              <w:right w:w="0" w:type="dxa"/>
            </w:tcMar>
            <w:vAlign w:val="center"/>
          </w:tcPr>
          <w:p w14:paraId="7203B43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Statut de commune chef-lieu (O=OUI, N=NON)</w:t>
            </w:r>
          </w:p>
        </w:tc>
        <w:tc>
          <w:tcPr>
            <w:tcW w:w="2448" w:type="dxa"/>
            <w:shd w:val="clear" w:color="auto" w:fill="FFFFFF"/>
            <w:tcMar>
              <w:top w:w="0" w:type="dxa"/>
              <w:left w:w="0" w:type="dxa"/>
              <w:bottom w:w="0" w:type="dxa"/>
              <w:right w:w="0" w:type="dxa"/>
            </w:tcMar>
            <w:vAlign w:val="center"/>
          </w:tcPr>
          <w:p w14:paraId="13265B7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Fichier des communes nouvelles créées en 20xx</w:t>
            </w:r>
          </w:p>
        </w:tc>
        <w:tc>
          <w:tcPr>
            <w:tcW w:w="2448" w:type="dxa"/>
            <w:shd w:val="clear" w:color="auto" w:fill="FFFFFF"/>
            <w:tcMar>
              <w:top w:w="0" w:type="dxa"/>
              <w:left w:w="0" w:type="dxa"/>
              <w:bottom w:w="0" w:type="dxa"/>
              <w:right w:w="0" w:type="dxa"/>
            </w:tcMar>
            <w:vAlign w:val="center"/>
          </w:tcPr>
          <w:p w14:paraId="419056E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 (fichiers consolidés à partir de 2015)</w:t>
            </w:r>
          </w:p>
        </w:tc>
      </w:tr>
      <w:tr w:rsidR="00AB7658" w14:paraId="42007319" w14:textId="77777777">
        <w:trPr>
          <w:cantSplit/>
          <w:jc w:val="center"/>
        </w:trPr>
        <w:tc>
          <w:tcPr>
            <w:tcW w:w="2448" w:type="dxa"/>
            <w:shd w:val="clear" w:color="auto" w:fill="FFFFFF"/>
            <w:tcMar>
              <w:top w:w="0" w:type="dxa"/>
              <w:left w:w="0" w:type="dxa"/>
              <w:bottom w:w="0" w:type="dxa"/>
              <w:right w:w="0" w:type="dxa"/>
            </w:tcMar>
            <w:vAlign w:val="center"/>
          </w:tcPr>
          <w:p w14:paraId="598DE3F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ComDLG</w:t>
            </w:r>
          </w:p>
        </w:tc>
        <w:tc>
          <w:tcPr>
            <w:tcW w:w="2448" w:type="dxa"/>
            <w:shd w:val="clear" w:color="auto" w:fill="FFFFFF"/>
            <w:tcMar>
              <w:top w:w="0" w:type="dxa"/>
              <w:left w:w="0" w:type="dxa"/>
              <w:bottom w:w="0" w:type="dxa"/>
              <w:right w:w="0" w:type="dxa"/>
            </w:tcMar>
            <w:vAlign w:val="center"/>
          </w:tcPr>
          <w:p w14:paraId="336F1F9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Statut de Commune déléguée (O=OUI, N=NON)</w:t>
            </w:r>
          </w:p>
        </w:tc>
        <w:tc>
          <w:tcPr>
            <w:tcW w:w="2448" w:type="dxa"/>
            <w:shd w:val="clear" w:color="auto" w:fill="FFFFFF"/>
            <w:tcMar>
              <w:top w:w="0" w:type="dxa"/>
              <w:left w:w="0" w:type="dxa"/>
              <w:bottom w:w="0" w:type="dxa"/>
              <w:right w:w="0" w:type="dxa"/>
            </w:tcMar>
            <w:vAlign w:val="center"/>
          </w:tcPr>
          <w:p w14:paraId="491BF22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Fichier des communes nouvelles créées en 20xx</w:t>
            </w:r>
          </w:p>
        </w:tc>
        <w:tc>
          <w:tcPr>
            <w:tcW w:w="2448" w:type="dxa"/>
            <w:shd w:val="clear" w:color="auto" w:fill="FFFFFF"/>
            <w:tcMar>
              <w:top w:w="0" w:type="dxa"/>
              <w:left w:w="0" w:type="dxa"/>
              <w:bottom w:w="0" w:type="dxa"/>
              <w:right w:w="0" w:type="dxa"/>
            </w:tcMar>
            <w:vAlign w:val="center"/>
          </w:tcPr>
          <w:p w14:paraId="50254CCF"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 (fichiers consolidés à partir de 2015)</w:t>
            </w:r>
          </w:p>
        </w:tc>
      </w:tr>
      <w:tr w:rsidR="00AB7658" w14:paraId="029D812F" w14:textId="77777777">
        <w:trPr>
          <w:cantSplit/>
          <w:jc w:val="center"/>
        </w:trPr>
        <w:tc>
          <w:tcPr>
            <w:tcW w:w="2448" w:type="dxa"/>
            <w:shd w:val="clear" w:color="auto" w:fill="FFFFFF"/>
            <w:tcMar>
              <w:top w:w="0" w:type="dxa"/>
              <w:left w:w="0" w:type="dxa"/>
              <w:bottom w:w="0" w:type="dxa"/>
              <w:right w:w="0" w:type="dxa"/>
            </w:tcMar>
            <w:vAlign w:val="center"/>
          </w:tcPr>
          <w:p w14:paraId="264C4E04"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Date1</w:t>
            </w:r>
          </w:p>
        </w:tc>
        <w:tc>
          <w:tcPr>
            <w:tcW w:w="2448" w:type="dxa"/>
            <w:shd w:val="clear" w:color="auto" w:fill="FFFFFF"/>
            <w:tcMar>
              <w:top w:w="0" w:type="dxa"/>
              <w:left w:w="0" w:type="dxa"/>
              <w:bottom w:w="0" w:type="dxa"/>
              <w:right w:w="0" w:type="dxa"/>
            </w:tcMar>
            <w:vAlign w:val="center"/>
          </w:tcPr>
          <w:p w14:paraId="5859B15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Date de l’arrêté préfectoral (JJ/MM/AAAA)</w:t>
            </w:r>
          </w:p>
        </w:tc>
        <w:tc>
          <w:tcPr>
            <w:tcW w:w="2448" w:type="dxa"/>
            <w:shd w:val="clear" w:color="auto" w:fill="FFFFFF"/>
            <w:tcMar>
              <w:top w:w="0" w:type="dxa"/>
              <w:left w:w="0" w:type="dxa"/>
              <w:bottom w:w="0" w:type="dxa"/>
              <w:right w:w="0" w:type="dxa"/>
            </w:tcMar>
            <w:vAlign w:val="center"/>
          </w:tcPr>
          <w:p w14:paraId="03F43D4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 xml:space="preserve">Fichier des communes </w:t>
            </w:r>
            <w:r>
              <w:rPr>
                <w:rFonts w:ascii="DejaVu Sans" w:eastAsia="DejaVu Sans" w:hAnsi="DejaVu Sans" w:cs="DejaVu Sans"/>
                <w:color w:val="000000"/>
                <w:sz w:val="22"/>
                <w:szCs w:val="22"/>
              </w:rPr>
              <w:t>nouvelles créées en 20xx</w:t>
            </w:r>
          </w:p>
        </w:tc>
        <w:tc>
          <w:tcPr>
            <w:tcW w:w="2448" w:type="dxa"/>
            <w:shd w:val="clear" w:color="auto" w:fill="FFFFFF"/>
            <w:tcMar>
              <w:top w:w="0" w:type="dxa"/>
              <w:left w:w="0" w:type="dxa"/>
              <w:bottom w:w="0" w:type="dxa"/>
              <w:right w:w="0" w:type="dxa"/>
            </w:tcMar>
            <w:vAlign w:val="center"/>
          </w:tcPr>
          <w:p w14:paraId="4BE09ABF"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 (fichiers consolidés à partir de 2015)</w:t>
            </w:r>
          </w:p>
        </w:tc>
      </w:tr>
      <w:tr w:rsidR="00AB7658" w14:paraId="0907AB7C" w14:textId="77777777">
        <w:trPr>
          <w:cantSplit/>
          <w:jc w:val="center"/>
        </w:trPr>
        <w:tc>
          <w:tcPr>
            <w:tcW w:w="2448" w:type="dxa"/>
            <w:shd w:val="clear" w:color="auto" w:fill="FFFFFF"/>
            <w:tcMar>
              <w:top w:w="0" w:type="dxa"/>
              <w:left w:w="0" w:type="dxa"/>
              <w:bottom w:w="0" w:type="dxa"/>
              <w:right w:w="0" w:type="dxa"/>
            </w:tcMar>
            <w:vAlign w:val="center"/>
          </w:tcPr>
          <w:p w14:paraId="6F719BD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Date1bis</w:t>
            </w:r>
          </w:p>
        </w:tc>
        <w:tc>
          <w:tcPr>
            <w:tcW w:w="2448" w:type="dxa"/>
            <w:shd w:val="clear" w:color="auto" w:fill="FFFFFF"/>
            <w:tcMar>
              <w:top w:w="0" w:type="dxa"/>
              <w:left w:w="0" w:type="dxa"/>
              <w:bottom w:w="0" w:type="dxa"/>
              <w:right w:w="0" w:type="dxa"/>
            </w:tcMar>
            <w:vAlign w:val="center"/>
          </w:tcPr>
          <w:p w14:paraId="7474C16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Date de l’arrêté préfectoral modificatif (JJ/MM/AAAA)</w:t>
            </w:r>
          </w:p>
        </w:tc>
        <w:tc>
          <w:tcPr>
            <w:tcW w:w="2448" w:type="dxa"/>
            <w:shd w:val="clear" w:color="auto" w:fill="FFFFFF"/>
            <w:tcMar>
              <w:top w:w="0" w:type="dxa"/>
              <w:left w:w="0" w:type="dxa"/>
              <w:bottom w:w="0" w:type="dxa"/>
              <w:right w:w="0" w:type="dxa"/>
            </w:tcMar>
            <w:vAlign w:val="center"/>
          </w:tcPr>
          <w:p w14:paraId="3E2B863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Fichier des communes nouvelles créées en 20xx (à partir de 2018)</w:t>
            </w:r>
          </w:p>
        </w:tc>
        <w:tc>
          <w:tcPr>
            <w:tcW w:w="2448" w:type="dxa"/>
            <w:shd w:val="clear" w:color="auto" w:fill="FFFFFF"/>
            <w:tcMar>
              <w:top w:w="0" w:type="dxa"/>
              <w:left w:w="0" w:type="dxa"/>
              <w:bottom w:w="0" w:type="dxa"/>
              <w:right w:w="0" w:type="dxa"/>
            </w:tcMar>
            <w:vAlign w:val="center"/>
          </w:tcPr>
          <w:p w14:paraId="26C9066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 (fichiers consolidés à partir de 2015)</w:t>
            </w:r>
          </w:p>
        </w:tc>
      </w:tr>
      <w:tr w:rsidR="00AB7658" w14:paraId="2424DEC5" w14:textId="77777777">
        <w:trPr>
          <w:cantSplit/>
          <w:jc w:val="center"/>
        </w:trPr>
        <w:tc>
          <w:tcPr>
            <w:tcW w:w="2448" w:type="dxa"/>
            <w:shd w:val="clear" w:color="auto" w:fill="FFFFFF"/>
            <w:tcMar>
              <w:top w:w="0" w:type="dxa"/>
              <w:left w:w="0" w:type="dxa"/>
              <w:bottom w:w="0" w:type="dxa"/>
              <w:right w:w="0" w:type="dxa"/>
            </w:tcMar>
            <w:vAlign w:val="center"/>
          </w:tcPr>
          <w:p w14:paraId="064A768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Date2</w:t>
            </w:r>
          </w:p>
        </w:tc>
        <w:tc>
          <w:tcPr>
            <w:tcW w:w="2448" w:type="dxa"/>
            <w:shd w:val="clear" w:color="auto" w:fill="FFFFFF"/>
            <w:tcMar>
              <w:top w:w="0" w:type="dxa"/>
              <w:left w:w="0" w:type="dxa"/>
              <w:bottom w:w="0" w:type="dxa"/>
              <w:right w:w="0" w:type="dxa"/>
            </w:tcMar>
            <w:vAlign w:val="center"/>
          </w:tcPr>
          <w:p w14:paraId="71B1377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Date d'effet (si différente du 1er janvier de l'année suivante)</w:t>
            </w:r>
          </w:p>
        </w:tc>
        <w:tc>
          <w:tcPr>
            <w:tcW w:w="2448" w:type="dxa"/>
            <w:shd w:val="clear" w:color="auto" w:fill="FFFFFF"/>
            <w:tcMar>
              <w:top w:w="0" w:type="dxa"/>
              <w:left w:w="0" w:type="dxa"/>
              <w:bottom w:w="0" w:type="dxa"/>
              <w:right w:w="0" w:type="dxa"/>
            </w:tcMar>
            <w:vAlign w:val="center"/>
          </w:tcPr>
          <w:p w14:paraId="36AA7D3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Fichier des communes nouvelles créées en 20xx</w:t>
            </w:r>
          </w:p>
        </w:tc>
        <w:tc>
          <w:tcPr>
            <w:tcW w:w="2448" w:type="dxa"/>
            <w:shd w:val="clear" w:color="auto" w:fill="FFFFFF"/>
            <w:tcMar>
              <w:top w:w="0" w:type="dxa"/>
              <w:left w:w="0" w:type="dxa"/>
              <w:bottom w:w="0" w:type="dxa"/>
              <w:right w:w="0" w:type="dxa"/>
            </w:tcMar>
            <w:vAlign w:val="center"/>
          </w:tcPr>
          <w:p w14:paraId="459299D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 (fichiers consolidés à partir de 2015)</w:t>
            </w:r>
          </w:p>
        </w:tc>
      </w:tr>
      <w:tr w:rsidR="00AB7658" w14:paraId="59FBD036" w14:textId="77777777">
        <w:trPr>
          <w:cantSplit/>
          <w:jc w:val="center"/>
        </w:trPr>
        <w:tc>
          <w:tcPr>
            <w:tcW w:w="2448" w:type="dxa"/>
            <w:tcBorders>
              <w:bottom w:val="single" w:sz="16" w:space="0" w:color="666666"/>
            </w:tcBorders>
            <w:shd w:val="clear" w:color="auto" w:fill="FFFFFF"/>
            <w:tcMar>
              <w:top w:w="0" w:type="dxa"/>
              <w:left w:w="0" w:type="dxa"/>
              <w:bottom w:w="0" w:type="dxa"/>
              <w:right w:w="0" w:type="dxa"/>
            </w:tcMar>
            <w:vAlign w:val="center"/>
          </w:tcPr>
          <w:p w14:paraId="3582E33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Date3</w:t>
            </w:r>
          </w:p>
        </w:tc>
        <w:tc>
          <w:tcPr>
            <w:tcW w:w="2448" w:type="dxa"/>
            <w:tcBorders>
              <w:bottom w:val="single" w:sz="16" w:space="0" w:color="666666"/>
            </w:tcBorders>
            <w:shd w:val="clear" w:color="auto" w:fill="FFFFFF"/>
            <w:tcMar>
              <w:top w:w="0" w:type="dxa"/>
              <w:left w:w="0" w:type="dxa"/>
              <w:bottom w:w="0" w:type="dxa"/>
              <w:right w:w="0" w:type="dxa"/>
            </w:tcMar>
            <w:vAlign w:val="center"/>
          </w:tcPr>
          <w:p w14:paraId="7954736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Date de publication au JO (renseignée si l</w:t>
            </w:r>
            <w:r>
              <w:rPr>
                <w:rFonts w:ascii="DejaVu Sans" w:eastAsia="DejaVu Sans" w:hAnsi="DejaVu Sans" w:cs="DejaVu Sans"/>
                <w:color w:val="000000"/>
                <w:sz w:val="22"/>
                <w:szCs w:val="22"/>
              </w:rPr>
              <w:t>a parution au JO a eu lieu à la date de mise en ligne)</w:t>
            </w:r>
          </w:p>
        </w:tc>
        <w:tc>
          <w:tcPr>
            <w:tcW w:w="2448" w:type="dxa"/>
            <w:tcBorders>
              <w:bottom w:val="single" w:sz="16" w:space="0" w:color="666666"/>
            </w:tcBorders>
            <w:shd w:val="clear" w:color="auto" w:fill="FFFFFF"/>
            <w:tcMar>
              <w:top w:w="0" w:type="dxa"/>
              <w:left w:w="0" w:type="dxa"/>
              <w:bottom w:w="0" w:type="dxa"/>
              <w:right w:w="0" w:type="dxa"/>
            </w:tcMar>
            <w:vAlign w:val="center"/>
          </w:tcPr>
          <w:p w14:paraId="37DCF56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Fichier des communes nouvelles créées en 20xx (jusqu'en 2021)</w:t>
            </w:r>
          </w:p>
        </w:tc>
        <w:tc>
          <w:tcPr>
            <w:tcW w:w="2448" w:type="dxa"/>
            <w:tcBorders>
              <w:bottom w:val="single" w:sz="16" w:space="0" w:color="666666"/>
            </w:tcBorders>
            <w:shd w:val="clear" w:color="auto" w:fill="FFFFFF"/>
            <w:tcMar>
              <w:top w:w="0" w:type="dxa"/>
              <w:left w:w="0" w:type="dxa"/>
              <w:bottom w:w="0" w:type="dxa"/>
              <w:right w:w="0" w:type="dxa"/>
            </w:tcMar>
            <w:vAlign w:val="center"/>
          </w:tcPr>
          <w:p w14:paraId="32BEBA3F"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 (fichiers consolidés à partir de 2015)</w:t>
            </w:r>
          </w:p>
        </w:tc>
      </w:tr>
    </w:tbl>
    <w:p w14:paraId="2C6F92D7" w14:textId="77777777" w:rsidR="00AB7658" w:rsidRDefault="00F45FC6">
      <w:pPr>
        <w:pStyle w:val="Heading1"/>
      </w:pPr>
      <w:bookmarkStart w:id="93" w:name="X79515257a69ee6d03d2d57a24f69be405b55b4b"/>
      <w:bookmarkEnd w:id="65"/>
      <w:bookmarkEnd w:id="91"/>
      <w:r>
        <w:t>3 - Méthodes d’agrégation des données dans le cas des communes nouvelles</w:t>
      </w:r>
    </w:p>
    <w:p w14:paraId="4F61192C" w14:textId="77777777" w:rsidR="00AB7658" w:rsidRDefault="00F45FC6">
      <w:r>
        <w:t>Cette section détaille les étapes qui ont été réalisées pour importer, préparer et agréger les données relatives à l’analyse du phénomène des communes nouvelles.</w:t>
      </w:r>
    </w:p>
    <w:p w14:paraId="5B0F895F" w14:textId="77777777" w:rsidR="00AB7658" w:rsidRDefault="00F45FC6">
      <w:pPr>
        <w:pStyle w:val="Heading2"/>
      </w:pPr>
      <w:bookmarkStart w:id="94" w:name="préparation-des-géométries-de-référence"/>
      <w:r>
        <w:t>3.1 - Préparation des</w:t>
      </w:r>
      <w:r>
        <w:t xml:space="preserve"> géométries de référence</w:t>
      </w:r>
    </w:p>
    <w:p w14:paraId="7E15D9EC" w14:textId="3E45A53E" w:rsidR="00AB7658" w:rsidRDefault="00F45FC6">
      <w:r>
        <w:t xml:space="preserve">La construction des géométries de référence repose sur le fichier géographique </w:t>
      </w:r>
      <w:hyperlink r:id="rId16" w:anchor="geofla">
        <w:r>
          <w:rPr>
            <w:rStyle w:val="Hyperlink"/>
          </w:rPr>
          <w:t>Geofla®Communes édition 2011 France Métropolitaine</w:t>
        </w:r>
      </w:hyperlink>
      <w:r>
        <w:t xml:space="preserve"> (objet geom2011</w:t>
      </w:r>
      <w:r>
        <w:t xml:space="preserve">). </w:t>
      </w:r>
      <w:del w:id="95" w:author="RLG" w:date="2022-05-02T10:13:00Z">
        <w:r w:rsidDel="00795A29">
          <w:delText xml:space="preserve">Comme </w:delText>
        </w:r>
        <w:r w:rsidDel="00795A29">
          <w:lastRenderedPageBreak/>
          <w:delText>cela a été dit, cela</w:delText>
        </w:r>
      </w:del>
      <w:ins w:id="96" w:author="RLG" w:date="2022-05-02T10:13:00Z">
        <w:r w:rsidR="00795A29">
          <w:t>Ce choix</w:t>
        </w:r>
      </w:ins>
      <w:r>
        <w:t xml:space="preserve"> limite </w:t>
      </w:r>
      <w:del w:id="97" w:author="RLG" w:date="2022-05-02T10:13:00Z">
        <w:r w:rsidDel="00795A29">
          <w:delText xml:space="preserve">donc </w:delText>
        </w:r>
      </w:del>
      <w:r>
        <w:t xml:space="preserve">la base aux communes dites </w:t>
      </w:r>
      <w:commentRangeStart w:id="98"/>
      <w:r>
        <w:t>métropolitaines</w:t>
      </w:r>
      <w:commentRangeEnd w:id="98"/>
      <w:r w:rsidR="00795A29">
        <w:rPr>
          <w:rStyle w:val="CommentReference"/>
        </w:rPr>
        <w:commentReference w:id="98"/>
      </w:r>
      <w:r>
        <w:t>, choix effectué car le phénomène des communes nouvelles n’a jusqu’à présent pas touché les communes ultra-marines. Les communes de Corse ont été également supprimées, étan</w:t>
      </w:r>
      <w:r>
        <w:t>t donné (1) qu’elles ne sont pas concernées par le processus de création de communes nouvelles et (2) que cela permet d’améliorer la résolution et simplicité des représentations cartographiques.</w:t>
      </w:r>
    </w:p>
    <w:p w14:paraId="27563FD4" w14:textId="77777777" w:rsidR="00AB7658" w:rsidRDefault="00F45FC6">
      <w:r>
        <w:t>Les arrondissements marseillais, lyonnais et parisiens ont ét</w:t>
      </w:r>
      <w:r>
        <w:t>é agrégés au niveau communal pour un meilleur appariement avec les données statistiques de référence utilisées ultérieurement. Ce fond communal a également été agrégé au niveau départemental à des fins de représentation cartographique (dep).</w:t>
      </w:r>
    </w:p>
    <w:p w14:paraId="32DB5CB1" w14:textId="77777777" w:rsidR="00AB7658" w:rsidRDefault="00F45FC6">
      <w:r>
        <w:t>Le code commun</w:t>
      </w:r>
      <w:r>
        <w:t>al (CODGEO) servant de référence pour les jointures ultérieures avec les données attributaires a été extrait de ces géométries.</w:t>
      </w:r>
    </w:p>
    <w:p w14:paraId="247FC061" w14:textId="77777777" w:rsidR="00AB7658" w:rsidRDefault="00F45FC6">
      <w:pPr>
        <w:pStyle w:val="Heading2"/>
      </w:pPr>
      <w:bookmarkStart w:id="99" w:name="Xf3dd8ce26073d54aa982a3589d00a92df58482a"/>
      <w:bookmarkEnd w:id="94"/>
      <w:r>
        <w:t>3.2 - Données statistiques caractérisant les communes françaises</w:t>
      </w:r>
    </w:p>
    <w:p w14:paraId="5404070E" w14:textId="77777777" w:rsidR="00AB7658" w:rsidRDefault="00F45FC6">
      <w:r>
        <w:t xml:space="preserve">Les différentes données, contenues dans les sources présentées </w:t>
      </w:r>
      <w:r>
        <w:t>plus haut (Tableau 1) et permettant d’obtenir les indicateurs choisis (Tableau annexe 1) ont été importées. La jointure a été réalisée à l’aide des codes communaux 2011, l’ensemble constituant alors l’objet df2011.</w:t>
      </w:r>
    </w:p>
    <w:p w14:paraId="398F784E" w14:textId="77777777" w:rsidR="00AB7658" w:rsidRDefault="00F45FC6">
      <w:r>
        <w:t>Les catégories du Zonage en Aires Urbaine</w:t>
      </w:r>
      <w:r>
        <w:t>s (ZAU) ont également été regroupées, pour faciliter les analyses de cette typologie. Outre les catégories proposées par l’INSEE (comme l’espace périurbain regroupant les communes codées 112 et 120), des catégories ont été rajoutées comme les communes cons</w:t>
      </w:r>
      <w:r>
        <w:t>tituant les petits pôles (codes ZAU 221 et 222).</w:t>
      </w:r>
    </w:p>
    <w:p w14:paraId="50072878" w14:textId="77777777" w:rsidR="00AB7658" w:rsidRDefault="00F45FC6">
      <w:pPr>
        <w:pStyle w:val="Heading2"/>
      </w:pPr>
      <w:bookmarkStart w:id="100" w:name="Xcb7f7f7db1ab838059f063b2cfa6d4156c8afee"/>
      <w:bookmarkEnd w:id="99"/>
      <w:r>
        <w:t>3.3 - Gestion des fusions communales et identification des communes nouvelles</w:t>
      </w:r>
    </w:p>
    <w:p w14:paraId="3DA85F28" w14:textId="77777777" w:rsidR="00AB7658" w:rsidRDefault="00F45FC6">
      <w:r>
        <w:t xml:space="preserve">Afin de créer les informations chronologiques sur les fusions communales, la </w:t>
      </w:r>
      <w:hyperlink r:id="rId17">
        <w:r>
          <w:rPr>
            <w:rStyle w:val="Hyperlink"/>
          </w:rPr>
          <w:t>table de passage communale</w:t>
        </w:r>
      </w:hyperlink>
      <w:r>
        <w:t xml:space="preserve"> a constitué la source primaire, présentant l’ensemble des mutations qui ont touché des communes en France depuis 2003. Ont également été utilisées les tables mises à disposition par l’INSEE (</w:t>
      </w:r>
      <w:hyperlink r:id="rId18">
        <w:r>
          <w:rPr>
            <w:rStyle w:val="Hyperlink"/>
          </w:rPr>
          <w:t>un fichier par année depuis 2016</w:t>
        </w:r>
      </w:hyperlink>
      <w:r>
        <w:t>).</w:t>
      </w:r>
    </w:p>
    <w:p w14:paraId="7F575A05" w14:textId="77777777" w:rsidR="00AB7658" w:rsidRDefault="00F45FC6">
      <w:r>
        <w:t>Cette démarche permettra de compléter aisément le fichier à l’avenir, pour tenir compte des fusions ultérieures. Il suffira de rajouter les fichiers les plus récents (dans le dossier da</w:t>
      </w:r>
      <w:r>
        <w:t>ta-raw comme dans le code pour importer ces derniers) :</w:t>
      </w:r>
    </w:p>
    <w:p w14:paraId="55255F83" w14:textId="77777777" w:rsidR="00AB7658" w:rsidRDefault="00F45FC6">
      <w:pPr>
        <w:numPr>
          <w:ilvl w:val="0"/>
          <w:numId w:val="22"/>
        </w:numPr>
      </w:pPr>
      <w:r>
        <w:t>La nouvelle table concernant les fusions de l’année écoulée (2022 par exemple, donc situation au 1</w:t>
      </w:r>
      <w:r>
        <w:rPr>
          <w:vertAlign w:val="superscript"/>
        </w:rPr>
        <w:t>er</w:t>
      </w:r>
      <w:r>
        <w:t xml:space="preserve"> janvier 2023) ;</w:t>
      </w:r>
    </w:p>
    <w:p w14:paraId="15CDFB6F" w14:textId="77777777" w:rsidR="00AB7658" w:rsidRDefault="00F45FC6">
      <w:pPr>
        <w:numPr>
          <w:ilvl w:val="0"/>
          <w:numId w:val="22"/>
        </w:numPr>
      </w:pPr>
      <w:r>
        <w:t>La table de passage (s’appelant probablement 2003-2023) ;</w:t>
      </w:r>
    </w:p>
    <w:p w14:paraId="1A3398CF" w14:textId="77777777" w:rsidR="00AB7658" w:rsidRDefault="00F45FC6">
      <w:pPr>
        <w:numPr>
          <w:ilvl w:val="0"/>
          <w:numId w:val="22"/>
        </w:numPr>
      </w:pPr>
      <w:r>
        <w:t>La table d’appartenance (</w:t>
      </w:r>
      <w:r>
        <w:t>s’appelant probablement 2023)</w:t>
      </w:r>
      <w:r>
        <w:rPr>
          <w:rStyle w:val="FootnoteReference"/>
        </w:rPr>
        <w:footnoteReference w:id="7"/>
      </w:r>
      <w:r>
        <w:t>.</w:t>
      </w:r>
    </w:p>
    <w:p w14:paraId="4879FB9D" w14:textId="77777777" w:rsidR="00AB7658" w:rsidRDefault="00F45FC6">
      <w:pPr>
        <w:pStyle w:val="Heading3"/>
      </w:pPr>
      <w:bookmarkStart w:id="101" w:name="identification-des-communes-fusionnantes"/>
      <w:r>
        <w:t>3.3.1 - Identification des communes fusionnantes</w:t>
      </w:r>
    </w:p>
    <w:p w14:paraId="0AB69BA4" w14:textId="605EDBD9" w:rsidR="00AB7658" w:rsidRDefault="00F45FC6">
      <w:r>
        <w:t>Nous avons commencé par identifier les communes ayant pris part à une fusion à partir de la table de passage globale fournie par l’INSEE depuis la géométrie de 2003 (cette de</w:t>
      </w:r>
      <w:r>
        <w:t xml:space="preserve">rnière comporte une page dédiée à ces fusions). Cette table comprend toutes </w:t>
      </w:r>
      <w:r>
        <w:lastRenderedPageBreak/>
        <w:t>les fusions depuis 2003. Elle comprend donc aussi des fusions de communes qui n’ont pas créé de communes nouvelles, puisque ce statut n’apparaît qu’en 2010 et n’est utilisé pour la</w:t>
      </w:r>
      <w:r>
        <w:t xml:space="preserve"> première fois qu’en 2012. C’est le sens de la distinction entre le champs FUSION qui a été créé d’abord (désignant n’importe quelle fusion de commune) et le champs COM_NOUV, créé </w:t>
      </w:r>
      <w:del w:id="102" w:author="RLG" w:date="2022-05-02T10:13:00Z">
        <w:r w:rsidDel="00795A29">
          <w:delText>plus tard</w:delText>
        </w:r>
      </w:del>
      <w:ins w:id="103" w:author="RLG" w:date="2022-05-02T10:13:00Z">
        <w:r w:rsidR="00795A29">
          <w:t>dans un second temps</w:t>
        </w:r>
      </w:ins>
      <w:r>
        <w:t>, qui concerne bien les seules communes participant à la création d</w:t>
      </w:r>
      <w:r>
        <w:t>e communes nouvelles.</w:t>
      </w:r>
    </w:p>
    <w:p w14:paraId="1A7DA1BF" w14:textId="77777777" w:rsidR="00AB7658" w:rsidRDefault="00F45FC6">
      <w:pPr>
        <w:pStyle w:val="Heading3"/>
      </w:pPr>
      <w:bookmarkStart w:id="104" w:name="X5c2d4aa11cc6fb7fa566864acb2841fc4704f7c"/>
      <w:bookmarkEnd w:id="101"/>
      <w:r>
        <w:t>3.3.2 - Identification et caractérisation des communes nouvelles</w:t>
      </w:r>
    </w:p>
    <w:p w14:paraId="60B2D495" w14:textId="77777777" w:rsidR="00AB7658" w:rsidRDefault="00F45FC6">
      <w:r>
        <w:t>Les informations contenues dans les tables de passage par années (celles fournies année par année depuis 2016 par l’INSEE et celle créée manuellement pour les fusions ayant eu lieu entre 2012 et le 1</w:t>
      </w:r>
      <w:r>
        <w:rPr>
          <w:vertAlign w:val="superscript"/>
        </w:rPr>
        <w:t>er</w:t>
      </w:r>
      <w:r>
        <w:t xml:space="preserve"> janvier 2015) ont été ajoutées : elles décrivent des c</w:t>
      </w:r>
      <w:r>
        <w:t>ommunes créées après l’élaboration du statut de commune nouvelle (par la loi du 16 décembre 2010 intitulée « Loi de réforme des collectivités territoriales », cf. plus haut) et sont davantage détaillées concernant ces fusions (création ou non de communes d</w:t>
      </w:r>
      <w:r>
        <w:t>éléguées et date de création sont par exemple renseignées)</w:t>
      </w:r>
      <w:r>
        <w:rPr>
          <w:rStyle w:val="FootnoteReference"/>
        </w:rPr>
        <w:footnoteReference w:id="8"/>
      </w:r>
      <w:r>
        <w:t>.</w:t>
      </w:r>
    </w:p>
    <w:p w14:paraId="47923ACF" w14:textId="77777777" w:rsidR="00AB7658" w:rsidRDefault="00F45FC6">
      <w:r>
        <w:t>Certains cas particuliers ont demandé un traitement spécifique :</w:t>
      </w:r>
    </w:p>
    <w:p w14:paraId="4FE6F981" w14:textId="77777777" w:rsidR="00AB7658" w:rsidRDefault="00F45FC6">
      <w:pPr>
        <w:numPr>
          <w:ilvl w:val="0"/>
          <w:numId w:val="23"/>
        </w:numPr>
      </w:pPr>
      <w:r>
        <w:t>Bettoncourt-le-Haut a fusionné en 1972 avec Épizon, sous le statut de commune-associée. Au 1</w:t>
      </w:r>
      <w:r>
        <w:rPr>
          <w:vertAlign w:val="superscript"/>
        </w:rPr>
        <w:t>er</w:t>
      </w:r>
      <w:r>
        <w:t xml:space="preserve"> janvier 2013, avec la création de </w:t>
      </w:r>
      <w:r>
        <w:t>la commune-nouvelle d’Épizon, la commune de Bettoncourt-le-Haut est devenue commune déléguée. Comme on ne disposait pas des données 2011 pour Bettoncourt-le-Haut, on a préféré ignorer cette dernière en considérant que la commune nouvelle d’Épizon est le ré</w:t>
      </w:r>
      <w:r>
        <w:t xml:space="preserve">sultat de la fusion des seules Épizon et Pautaines-Augeville (source : </w:t>
      </w:r>
      <w:hyperlink r:id="rId19">
        <w:r>
          <w:rPr>
            <w:rStyle w:val="Hyperlink"/>
          </w:rPr>
          <w:t>fiche spécifique de l’INSEE</w:t>
        </w:r>
      </w:hyperlink>
      <w:r>
        <w:t>).</w:t>
      </w:r>
    </w:p>
    <w:p w14:paraId="6AFEAFB0" w14:textId="77777777" w:rsidR="00AB7658" w:rsidRDefault="00F45FC6">
      <w:pPr>
        <w:numPr>
          <w:ilvl w:val="0"/>
          <w:numId w:val="23"/>
        </w:numPr>
      </w:pPr>
      <w:r>
        <w:t>Il a été également nécessaire de traiter individuellement l</w:t>
      </w:r>
      <w:r>
        <w:t xml:space="preserve">e cas de la commune de L’Oudon, qui a changé de code communal à plusieurs reprises : issue de la fusion-association de dix communes en 1973, elle avait jusqu’en 1990 le code 14472. Du fait d’un transfert de chef-lieu, le code a été modifié en 14697. Après </w:t>
      </w:r>
      <w:r>
        <w:t>un nouveau transfert de chef-lieu en 2014, l’INSEE a décidé en 2016 de ré-attribuer le code de 14472. Cette commune a ensuite fusionné au 1</w:t>
      </w:r>
      <w:r>
        <w:rPr>
          <w:vertAlign w:val="superscript"/>
        </w:rPr>
        <w:t>er</w:t>
      </w:r>
      <w:r>
        <w:t xml:space="preserve"> janvier 2017 au sein de la commune nouvelle de Saint-Pierre-en-Auge. Pour éviter les problèmes d’association entre</w:t>
      </w:r>
      <w:r>
        <w:t xml:space="preserve"> les données, nous avons laissé l’ancien code 14697, qui est celui utilisé dans les données INSEE que nous avons utilisées (millésime 2011). Cf. </w:t>
      </w:r>
      <w:hyperlink r:id="rId20">
        <w:r>
          <w:rPr>
            <w:rStyle w:val="Hyperlink"/>
          </w:rPr>
          <w:t>ici</w:t>
        </w:r>
      </w:hyperlink>
      <w:r>
        <w:t xml:space="preserve"> pour plus de détails.</w:t>
      </w:r>
    </w:p>
    <w:p w14:paraId="47A6ED5F" w14:textId="77777777" w:rsidR="00AB7658" w:rsidRDefault="00F45FC6">
      <w:r>
        <w:t>P</w:t>
      </w:r>
      <w:r>
        <w:t xml:space="preserve">our faciliter la lecture des dynamiques, et sans empêcher néanmoins l’étude par date précise (en fonction des années, cf. graphique 1 dans la section 4, voire mois et </w:t>
      </w:r>
      <w:r>
        <w:lastRenderedPageBreak/>
        <w:t>jour), nous avons distingué plusieurs vagues de fusions en fonction de leur intensité</w:t>
      </w:r>
      <w:r>
        <w:rPr>
          <w:rStyle w:val="FootnoteReference"/>
        </w:rPr>
        <w:footnoteReference w:id="9"/>
      </w:r>
      <w:r>
        <w:rPr>
          <w:rStyle w:val="FootnoteReference"/>
        </w:rPr>
        <w:footnoteReference w:id="10"/>
      </w:r>
      <w:r>
        <w:t xml:space="preserve"> :</w:t>
      </w:r>
    </w:p>
    <w:p w14:paraId="69ED27DB" w14:textId="77777777" w:rsidR="00AB7658" w:rsidRDefault="00F45FC6">
      <w:pPr>
        <w:numPr>
          <w:ilvl w:val="0"/>
          <w:numId w:val="24"/>
        </w:numPr>
      </w:pPr>
      <w:r>
        <w:t>une première phase, peu intense, concernant 73 communes (se regroupant en 26 communes nouvelles), entre le 1</w:t>
      </w:r>
      <w:r>
        <w:rPr>
          <w:vertAlign w:val="superscript"/>
        </w:rPr>
        <w:t>er</w:t>
      </w:r>
      <w:r>
        <w:t xml:space="preserve"> janvier 2011 et le 1</w:t>
      </w:r>
      <w:r>
        <w:rPr>
          <w:vertAlign w:val="superscript"/>
        </w:rPr>
        <w:t>er</w:t>
      </w:r>
      <w:r>
        <w:t xml:space="preserve"> janvier 2015 inclus ;</w:t>
      </w:r>
    </w:p>
    <w:p w14:paraId="4A1EEE4D" w14:textId="77777777" w:rsidR="00AB7658" w:rsidRDefault="00F45FC6">
      <w:pPr>
        <w:numPr>
          <w:ilvl w:val="0"/>
          <w:numId w:val="24"/>
        </w:numPr>
      </w:pPr>
      <w:r>
        <w:t xml:space="preserve">ensuite, le nombre plus important de fusions a conduit à isoler chaque année 2015, 2016, 2017 et </w:t>
      </w:r>
      <w:r>
        <w:t>2018 dans quatre phases distinctes ;</w:t>
      </w:r>
    </w:p>
    <w:p w14:paraId="1FA8CF79" w14:textId="26467258" w:rsidR="00AB7658" w:rsidRDefault="00F45FC6">
      <w:pPr>
        <w:numPr>
          <w:ilvl w:val="0"/>
          <w:numId w:val="24"/>
        </w:numPr>
      </w:pPr>
      <w:r>
        <w:t xml:space="preserve">enfin, une période de fusions moins </w:t>
      </w:r>
      <w:del w:id="105" w:author="RLG" w:date="2022-05-02T10:15:00Z">
        <w:r w:rsidDel="00795A29">
          <w:delText xml:space="preserve">nombreuses </w:delText>
        </w:r>
      </w:del>
      <w:ins w:id="106" w:author="RLG" w:date="2022-05-02T10:15:00Z">
        <w:r w:rsidR="00795A29">
          <w:t>intense</w:t>
        </w:r>
        <w:r w:rsidR="00795A29">
          <w:t xml:space="preserve"> </w:t>
        </w:r>
      </w:ins>
      <w:r>
        <w:t>dans les années 2019, 2020 et 2021 (jusqu’au 1er janvier 2022)</w:t>
      </w:r>
      <w:ins w:id="107" w:author="RLG" w:date="2022-05-02T10:16:00Z">
        <w:r w:rsidR="00795A29">
          <w:t xml:space="preserve">, qui </w:t>
        </w:r>
      </w:ins>
      <w:del w:id="108" w:author="RLG" w:date="2022-05-02T10:16:00Z">
        <w:r w:rsidDel="00795A29">
          <w:delText xml:space="preserve"> </w:delText>
        </w:r>
      </w:del>
      <w:r>
        <w:t>a été regroupée dans une seule phase.</w:t>
      </w:r>
    </w:p>
    <w:p w14:paraId="2A2C2415" w14:textId="77777777" w:rsidR="00AB7658" w:rsidRDefault="00F45FC6">
      <w:r>
        <w:t>Cette périodisation pourra être modifiée en fonction d’évolutions les p</w:t>
      </w:r>
      <w:r>
        <w:t>rochaines années (la poursuite des fusions est probable) ou d’autres choix chronologiques.</w:t>
      </w:r>
    </w:p>
    <w:p w14:paraId="7A710C46" w14:textId="77777777" w:rsidR="00AB7658" w:rsidRDefault="00F45FC6">
      <w:pPr>
        <w:pStyle w:val="Heading3"/>
      </w:pPr>
      <w:bookmarkStart w:id="109" w:name="gestion-des-scissions-communales"/>
      <w:bookmarkEnd w:id="104"/>
      <w:r>
        <w:t>3.3.3 - Gestion des scissions communales</w:t>
      </w:r>
    </w:p>
    <w:p w14:paraId="5DF0C0AE" w14:textId="77777777" w:rsidR="00AB7658" w:rsidRDefault="00F45FC6">
      <w:r>
        <w:t xml:space="preserve">Dans la table de passage, des scissions communales sont mentionnées. Une étape supplémentaire a permis que ces dernières ne </w:t>
      </w:r>
      <w:r>
        <w:t>soient pas considérées comme des fusions ou des communes nouvelles.</w:t>
      </w:r>
    </w:p>
    <w:p w14:paraId="781CB8BC" w14:textId="77777777" w:rsidR="00AB7658" w:rsidRDefault="00F45FC6">
      <w:r>
        <w:t>Il faut, là encore, noter un cas particulier : en 2012, la commune de Robert-Magny-Laneuville-à-Rémy (52427) se scinde en Robert-Magny (52427) et Laneuville-à-Rémy (52266). Au 1</w:t>
      </w:r>
      <w:r>
        <w:rPr>
          <w:vertAlign w:val="superscript"/>
        </w:rPr>
        <w:t>er</w:t>
      </w:r>
      <w:r>
        <w:t xml:space="preserve"> </w:t>
      </w:r>
      <w:r>
        <w:t>janvier 2016, Robert-Magny fusionne avec Montier-en-Der (52331) pour former La Porte du Der (52331). Comme on ne disposait pas des données de recensement en 2011 pour Laneuville-à-Rémy, on a préféré ignorer cette scission et cette dernière commune n’appara</w:t>
      </w:r>
      <w:r>
        <w:t xml:space="preserve">ît donc pas dans notre base de données (source : </w:t>
      </w:r>
      <w:hyperlink r:id="rId21">
        <w:r>
          <w:rPr>
            <w:rStyle w:val="Hyperlink"/>
          </w:rPr>
          <w:t>fiche spécifique de l’INSEE</w:t>
        </w:r>
      </w:hyperlink>
      <w:r>
        <w:t>).</w:t>
      </w:r>
    </w:p>
    <w:p w14:paraId="00E80939" w14:textId="77777777" w:rsidR="00AB7658" w:rsidRDefault="00F45FC6">
      <w:pPr>
        <w:pStyle w:val="Heading2"/>
      </w:pPr>
      <w:bookmarkStart w:id="110" w:name="Xb0fc5447eb1526d94e3fd358912a76fd86dc1c8"/>
      <w:bookmarkEnd w:id="100"/>
      <w:bookmarkEnd w:id="109"/>
      <w:r>
        <w:t>3.4 - Agrégation des indicateurs et calcul des ratios</w:t>
      </w:r>
    </w:p>
    <w:p w14:paraId="60B68C2C" w14:textId="2E924570" w:rsidR="00AB7658" w:rsidRDefault="00F45FC6">
      <w:r>
        <w:t>Une étape majeure a ensuite été l’</w:t>
      </w:r>
      <w:r>
        <w:t xml:space="preserve">agrégation des indicateurs, pour les communes ayant fusionné. Cette agrégation, souvent </w:t>
      </w:r>
      <w:del w:id="111" w:author="RLG" w:date="2022-05-02T10:16:00Z">
        <w:r w:rsidDel="00795A29">
          <w:delText>peu complexe</w:delText>
        </w:r>
      </w:del>
      <w:ins w:id="112" w:author="RLG" w:date="2022-05-02T10:16:00Z">
        <w:r w:rsidR="00795A29">
          <w:t>simple</w:t>
        </w:r>
      </w:ins>
      <w:r>
        <w:t xml:space="preserve"> (cf. additions des variables de stock décrivant les communes fusionnantes), a présenté davantage de difficultés pour le traitement des ratios. Pour ce fair</w:t>
      </w:r>
      <w:r>
        <w:t xml:space="preserve">e, une fonction spécifique, comix, a été créée. Elle permet d’agréger les données selon </w:t>
      </w:r>
      <w:commentRangeStart w:id="113"/>
      <w:r>
        <w:t>leurs spécificités statistiques</w:t>
      </w:r>
      <w:commentRangeEnd w:id="113"/>
      <w:r w:rsidR="00795A29">
        <w:rPr>
          <w:rStyle w:val="CommentReference"/>
        </w:rPr>
        <w:commentReference w:id="113"/>
      </w:r>
      <w:r>
        <w:t>. Les données textuelles, si elles ne sont pas identiques, sont concaténées, les variables de stock sont additionnées, les variables de r</w:t>
      </w:r>
      <w:r>
        <w:t>atio (qui pourraient, pour certaines, également être recalculées à partir des variables de stock) sont pondérées en fonction du dénominateur adapté (indiqué dans les métadonnées), pouvant être la population, le nombre d’actifs, le nombre de foyers etc.</w:t>
      </w:r>
    </w:p>
    <w:p w14:paraId="562C643A" w14:textId="77777777" w:rsidR="00AB7658" w:rsidRDefault="00F45FC6">
      <w:r>
        <w:t>Nou</w:t>
      </w:r>
      <w:r>
        <w:t xml:space="preserve">s avons importé, au préalable, les zonages de référence pour l’année la plus récente, ce qui permet d’avoir les informations les plus à jour possible (cas de </w:t>
      </w:r>
      <w:r>
        <w:lastRenderedPageBreak/>
        <w:t>quelques communes ayant changé de département avec les fusions). Ce sont ces zonages qui constitue</w:t>
      </w:r>
      <w:r>
        <w:t>nt le matériau de base de l’objet df_new.</w:t>
      </w:r>
    </w:p>
    <w:p w14:paraId="000DEE20" w14:textId="77777777" w:rsidR="00AB7658" w:rsidRDefault="00F45FC6">
      <w:pPr>
        <w:pStyle w:val="Heading2"/>
      </w:pPr>
      <w:bookmarkStart w:id="114" w:name="X65161ee834254dd15ae8f409380407d9037b7ac"/>
      <w:bookmarkEnd w:id="110"/>
      <w:r>
        <w:t>3.5 - Résumé des indicateurs disponibles par fichier de données de référence</w:t>
      </w:r>
    </w:p>
    <w:p w14:paraId="3174E810" w14:textId="77777777" w:rsidR="00AB7658" w:rsidRDefault="00F45FC6">
      <w:r>
        <w:t>Deux jeux de données ont ainsi été produits :</w:t>
      </w:r>
    </w:p>
    <w:p w14:paraId="6CF78E9E" w14:textId="77777777" w:rsidR="00AB7658" w:rsidRDefault="00F45FC6">
      <w:pPr>
        <w:numPr>
          <w:ilvl w:val="0"/>
          <w:numId w:val="25"/>
        </w:numPr>
      </w:pPr>
      <w:r>
        <w:t>Le premier, df2011, contient l’ensemble des données communales françaises désirées en fonct</w:t>
      </w:r>
      <w:r>
        <w:t>ion de la géographie administrative au 1</w:t>
      </w:r>
      <w:r>
        <w:rPr>
          <w:vertAlign w:val="superscript"/>
        </w:rPr>
        <w:t>er</w:t>
      </w:r>
      <w:r>
        <w:t xml:space="preserve"> janvier 2011.</w:t>
      </w:r>
    </w:p>
    <w:p w14:paraId="702744F2" w14:textId="77777777" w:rsidR="00AB7658" w:rsidRDefault="00F45FC6">
      <w:pPr>
        <w:numPr>
          <w:ilvl w:val="0"/>
          <w:numId w:val="25"/>
        </w:numPr>
      </w:pPr>
      <w:r>
        <w:t>Le second, df_new, contient les informations en fonction de la géographie administrative du 1</w:t>
      </w:r>
      <w:r>
        <w:rPr>
          <w:vertAlign w:val="superscript"/>
        </w:rPr>
        <w:t>er</w:t>
      </w:r>
      <w:r>
        <w:t xml:space="preserve"> janvier de la dernière année pour laquelle les données ont été publiées par l’INSEE. Les données 2011 o</w:t>
      </w:r>
      <w:r>
        <w:t>nt été regroupées en fonction du fichier des fusions délivré par l’INSEE, à l’aide de la fonction comix créée plus haut. Le Tableau annexe 2 détaille les codes respectifs que ces fichiers contiennent, ainsi qu’un descriptif de leur contenu.</w:t>
      </w:r>
    </w:p>
    <w:p w14:paraId="2D8CFA5E" w14:textId="77777777" w:rsidR="00AB7658" w:rsidRDefault="00F45FC6">
      <w:r>
        <w:t>Les variables p</w:t>
      </w:r>
      <w:r>
        <w:t>résentes dans df_new sont identifiées de la même manière que dans df2011. Les seules différences, par exemple concernant les identifiants des communes, sont pointées par le suffixe "_new" (ainsi le CODGEO_new désigne le code des communes à la nouvelle géom</w:t>
      </w:r>
      <w:r>
        <w:t>étrie) ou supprimées quand le champs n’a pas de sens pour les communes fusionnantes.</w:t>
      </w:r>
      <w:r>
        <w:rPr>
          <w:rStyle w:val="FootnoteReference"/>
        </w:rPr>
        <w:footnoteReference w:id="11"/>
      </w:r>
    </w:p>
    <w:p w14:paraId="146DA4C5" w14:textId="77777777" w:rsidR="00AB7658" w:rsidRDefault="00F45FC6">
      <w:r>
        <w:t>Les jeux de données de référence sont finalement exportés dans le dossier data au format RData.</w:t>
      </w:r>
    </w:p>
    <w:p w14:paraId="4D56CB05" w14:textId="77777777" w:rsidR="00AB7658" w:rsidRDefault="00F45FC6">
      <w:pPr>
        <w:pStyle w:val="Heading2"/>
      </w:pPr>
      <w:bookmarkStart w:id="115" w:name="X99bd5ec3fcc4684430387d858b62a0b15644d8c"/>
      <w:bookmarkEnd w:id="114"/>
      <w:r>
        <w:t>3.6 - Agrégation des dernières géométries connues, extraction des commune</w:t>
      </w:r>
      <w:r>
        <w:t>s nouvelles et export des résultats</w:t>
      </w:r>
    </w:p>
    <w:p w14:paraId="15B7542A" w14:textId="77777777" w:rsidR="00AB7658" w:rsidRDefault="00F45FC6">
      <w:r>
        <w:t>Après le travail sur les données, ce sont les géométries qui ont été agrégées pour correspondre aux géométries les plus récentes (ici, 1</w:t>
      </w:r>
      <w:r>
        <w:rPr>
          <w:vertAlign w:val="superscript"/>
        </w:rPr>
        <w:t>er</w:t>
      </w:r>
      <w:r>
        <w:t xml:space="preserve"> janvier 2022). Des objets ont ensuite été spécifiquement créés pour isoler et per</w:t>
      </w:r>
      <w:r>
        <w:t>mettre de faciliter l’étude des communes fusionnantes (geomfus2011) et des communes nouvelles (geomCN_new).</w:t>
      </w:r>
    </w:p>
    <w:p w14:paraId="35247E77" w14:textId="77777777" w:rsidR="00AB7658" w:rsidRDefault="00F45FC6">
      <w:r>
        <w:t xml:space="preserve">Cinq couches géographiques ont été exportées dans le fichier geom.gpkg (au sein du dossier “data,” </w:t>
      </w:r>
      <w:r>
        <w:rPr>
          <w:i/>
          <w:iCs/>
        </w:rPr>
        <w:t>cf.</w:t>
      </w:r>
      <w:r>
        <w:t xml:space="preserve"> Figure 1) :</w:t>
      </w:r>
    </w:p>
    <w:p w14:paraId="54145F57" w14:textId="77777777" w:rsidR="00AB7658" w:rsidRDefault="00F45FC6">
      <w:pPr>
        <w:numPr>
          <w:ilvl w:val="0"/>
          <w:numId w:val="26"/>
        </w:numPr>
      </w:pPr>
      <w:r>
        <w:t>Les géométries communales au 1</w:t>
      </w:r>
      <w:r>
        <w:rPr>
          <w:vertAlign w:val="superscript"/>
        </w:rPr>
        <w:t>er</w:t>
      </w:r>
      <w:r>
        <w:t xml:space="preserve"> janvier 2011 (geom2011).</w:t>
      </w:r>
    </w:p>
    <w:p w14:paraId="2C9A6AB8" w14:textId="77777777" w:rsidR="00AB7658" w:rsidRDefault="00F45FC6">
      <w:pPr>
        <w:numPr>
          <w:ilvl w:val="0"/>
          <w:numId w:val="26"/>
        </w:numPr>
      </w:pPr>
      <w:r>
        <w:t>Les géométries communales au 1</w:t>
      </w:r>
      <w:r>
        <w:rPr>
          <w:vertAlign w:val="superscript"/>
        </w:rPr>
        <w:t>er</w:t>
      </w:r>
      <w:r>
        <w:t xml:space="preserve"> janvier de l’année la plus récente pour laquelle des données ont été publiées par l’INSEE (geom_new).</w:t>
      </w:r>
    </w:p>
    <w:p w14:paraId="3AFCCDB7" w14:textId="77777777" w:rsidR="00AB7658" w:rsidRDefault="00F45FC6">
      <w:pPr>
        <w:numPr>
          <w:ilvl w:val="0"/>
          <w:numId w:val="26"/>
        </w:numPr>
      </w:pPr>
      <w:r>
        <w:t>Les géométries des communes concernées par une création de comm</w:t>
      </w:r>
      <w:r>
        <w:t>unes nouvelles, avant fusion (geomfus2011).</w:t>
      </w:r>
    </w:p>
    <w:p w14:paraId="0F6CBA27" w14:textId="77777777" w:rsidR="00AB7658" w:rsidRDefault="00F45FC6">
      <w:pPr>
        <w:numPr>
          <w:ilvl w:val="0"/>
          <w:numId w:val="26"/>
        </w:numPr>
      </w:pPr>
      <w:r>
        <w:t>Les géométries des communes nouvelles, après fusion (geomCN_new).</w:t>
      </w:r>
    </w:p>
    <w:p w14:paraId="592E2762" w14:textId="77777777" w:rsidR="00AB7658" w:rsidRDefault="00F45FC6">
      <w:pPr>
        <w:numPr>
          <w:ilvl w:val="0"/>
          <w:numId w:val="26"/>
        </w:numPr>
      </w:pPr>
      <w:r>
        <w:t>Une couche d’habillage pour faciliter les représentations cartographiques</w:t>
      </w:r>
      <w:r>
        <w:rPr>
          <w:rStyle w:val="FootnoteReference"/>
        </w:rPr>
        <w:footnoteReference w:id="12"/>
      </w:r>
      <w:r>
        <w:t xml:space="preserve"> : les départements (dep).</w:t>
      </w:r>
    </w:p>
    <w:p w14:paraId="5AA9C3CD" w14:textId="77777777" w:rsidR="00AB7658" w:rsidRDefault="00F45FC6">
      <w:pPr>
        <w:pStyle w:val="Heading1"/>
      </w:pPr>
      <w:bookmarkStart w:id="116" w:name="X4f3411a490296d023c2efbc1adca42cc870d7f2"/>
      <w:bookmarkEnd w:id="93"/>
      <w:bookmarkEnd w:id="115"/>
      <w:r>
        <w:lastRenderedPageBreak/>
        <w:t>4 - Présentations de quelques traitements po</w:t>
      </w:r>
      <w:r>
        <w:t>ssibles</w:t>
      </w:r>
    </w:p>
    <w:p w14:paraId="3DC96A36" w14:textId="77777777" w:rsidR="00AB7658" w:rsidRDefault="00F45FC6">
      <w:r>
        <w:t>Nous proposons ici quelques exemples de traitements rendus possibles par la base de données ainsi constituée.</w:t>
      </w:r>
    </w:p>
    <w:p w14:paraId="72FC722E" w14:textId="77777777" w:rsidR="00AB7658" w:rsidRDefault="00F45FC6">
      <w:pPr>
        <w:pStyle w:val="Heading2"/>
      </w:pPr>
      <w:bookmarkStart w:id="117" w:name="X5c7a6124a61de1f203e5b3fe3446adef7da3a0c"/>
      <w:r>
        <w:t>4.1 - La création des communes nouvelles au cours du temps</w:t>
      </w:r>
    </w:p>
    <w:p w14:paraId="59B54360" w14:textId="77777777" w:rsidR="00AB7658" w:rsidRDefault="00F45FC6">
      <w:r>
        <w:t>Un premier type d’analyse consiste à produire une vision chronologique des créa</w:t>
      </w:r>
      <w:r>
        <w:t xml:space="preserve">tions de communes nouvelles. On propose ici une visualisation du nombre de communes fusionnantes ayant rejoint une commune nouvelle pour une année donnée (on a plusieurs cas de fusions successives). Le graphique 1 montre le nombre de communes fusionnantes </w:t>
      </w:r>
      <w:r>
        <w:t>en fonction de l’année de la fusion (dans ce graphique, comme dans les tables de l’INSEE, les fusions effectives au 1</w:t>
      </w:r>
      <w:r>
        <w:rPr>
          <w:vertAlign w:val="superscript"/>
        </w:rPr>
        <w:t>er</w:t>
      </w:r>
      <w:r>
        <w:t xml:space="preserve"> janvier d’une année </w:t>
      </w:r>
      <w:r>
        <w:rPr>
          <w:i/>
          <w:iCs/>
        </w:rPr>
        <w:t>n</w:t>
      </w:r>
      <w:r>
        <w:t xml:space="preserve"> sont notées à l’année </w:t>
      </w:r>
      <w:r>
        <w:rPr>
          <w:i/>
          <w:iCs/>
        </w:rPr>
        <w:t>n-1</w:t>
      </w:r>
      <w:r>
        <w:t>). L’intensité variable des fusions au cours du temps y est particulièrement visible, d’o</w:t>
      </w:r>
      <w:r>
        <w:t xml:space="preserve">ù le choix qui a été fait de distinguer différentes périodes (six phases identifiées plus haut, </w:t>
      </w:r>
      <w:r>
        <w:rPr>
          <w:i/>
          <w:iCs/>
        </w:rPr>
        <w:t>cf.</w:t>
      </w:r>
      <w:r>
        <w:t xml:space="preserve"> section 3.3.2). Cela permet d’envisager une comparaison des fusions en fonction de l’année de leur réalisation, par exemple sur le nombre de communes, leurs</w:t>
      </w:r>
      <w:r>
        <w:t xml:space="preserve"> profils etc. On peut également cartographier la répartition des communes fusionnantes, en fonction des phases (Figure 2)</w:t>
      </w:r>
      <w:r>
        <w:rPr>
          <w:rStyle w:val="FootnoteReference"/>
        </w:rPr>
        <w:footnoteReference w:id="13"/>
      </w:r>
      <w:r>
        <w:t>, ce qui permet d’observer une répartition très hétérogène à l’échelle française, déjà discutée (Bideau, 2019) et qui a pu conduire à</w:t>
      </w:r>
      <w:r>
        <w:t xml:space="preserve"> des études régionales comme dans le Maine-et-Loire (Ohoussa, Margetic, 2020).</w:t>
      </w:r>
    </w:p>
    <w:p w14:paraId="19E68CAC" w14:textId="77777777" w:rsidR="00AB7658" w:rsidRDefault="00F45FC6">
      <w:r>
        <w:rPr>
          <w:noProof/>
        </w:rPr>
        <w:drawing>
          <wp:inline distT="0" distB="0" distL="0" distR="0" wp14:anchorId="75584C91" wp14:editId="577E48A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_prep_files/figure-docx/traitement_graph_annee-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CAF714F" w14:textId="77777777" w:rsidR="00AB7658" w:rsidRDefault="00F45FC6">
      <w:r>
        <w:rPr>
          <w:b/>
          <w:bCs/>
        </w:rPr>
        <w:lastRenderedPageBreak/>
        <w:t>Graphique 1 : Nombre de communes fusionnantes en fonction de l’année de fusion</w:t>
      </w:r>
    </w:p>
    <w:p w14:paraId="319AC0D6" w14:textId="77777777" w:rsidR="00AB7658" w:rsidRDefault="00F45FC6">
      <w:pPr>
        <w:pStyle w:val="SourceCode"/>
      </w:pPr>
      <w:r>
        <w:t xml:space="preserve">##    Length     Class      Mode </w:t>
      </w:r>
      <w:r>
        <w:br/>
        <w:t>##      2536 character character</w:t>
      </w:r>
    </w:p>
    <w:p w14:paraId="18E4A31E" w14:textId="77777777" w:rsidR="00AB7658" w:rsidRDefault="00F45FC6">
      <w:pPr>
        <w:pStyle w:val="SourceCode"/>
      </w:pPr>
      <w:r>
        <w:t xml:space="preserve">## png </w:t>
      </w:r>
      <w:r>
        <w:br/>
        <w:t>##   2</w:t>
      </w:r>
    </w:p>
    <w:p w14:paraId="1652736B" w14:textId="77777777" w:rsidR="00AB7658" w:rsidRDefault="00F45FC6">
      <w:pPr>
        <w:pStyle w:val="SourceCode"/>
      </w:pPr>
      <w:r>
        <w:t xml:space="preserve">## png </w:t>
      </w:r>
      <w:r>
        <w:br/>
        <w:t>##   2</w:t>
      </w:r>
    </w:p>
    <w:p w14:paraId="74228837" w14:textId="77777777" w:rsidR="00AB7658" w:rsidRDefault="00F45FC6">
      <w:r>
        <w:rPr>
          <w:noProof/>
        </w:rPr>
        <w:drawing>
          <wp:inline distT="0" distB="0" distL="0" distR="0" wp14:anchorId="22B5A00F" wp14:editId="2CCA292E">
            <wp:extent cx="5181600" cy="5181600"/>
            <wp:effectExtent l="0" t="0" r="0" b="0"/>
            <wp:docPr id="3" name="Picture" descr="Figure 2 : Communes nouvelles (2012-2022) par phases"/>
            <wp:cNvGraphicFramePr/>
            <a:graphic xmlns:a="http://schemas.openxmlformats.org/drawingml/2006/main">
              <a:graphicData uri="http://schemas.openxmlformats.org/drawingml/2006/picture">
                <pic:pic xmlns:pic="http://schemas.openxmlformats.org/drawingml/2006/picture">
                  <pic:nvPicPr>
                    <pic:cNvPr id="0" name="Picture" descr="figures/Communes%20nouvelles%20(2012-2022)%20par%20phases%20-%20cercles.svg"/>
                    <pic:cNvPicPr>
                      <a:picLocks noChangeAspect="1" noChangeArrowheads="1"/>
                    </pic:cNvPicPr>
                  </pic:nvPicPr>
                  <pic:blipFill>
                    <a:blip/>
                    <a:stretch>
                      <a:fillRect/>
                    </a:stretch>
                  </pic:blipFill>
                  <pic:spPr bwMode="auto">
                    <a:xfrm>
                      <a:off x="0" y="0"/>
                      <a:ext cx="5181600" cy="5181600"/>
                    </a:xfrm>
                    <a:prstGeom prst="rect">
                      <a:avLst/>
                    </a:prstGeom>
                    <a:noFill/>
                    <a:ln w="9525">
                      <a:noFill/>
                      <a:headEnd/>
                      <a:tailEnd/>
                    </a:ln>
                  </pic:spPr>
                </pic:pic>
              </a:graphicData>
            </a:graphic>
          </wp:inline>
        </w:drawing>
      </w:r>
    </w:p>
    <w:p w14:paraId="6BD09698" w14:textId="77777777" w:rsidR="00AB7658" w:rsidRDefault="00F45FC6">
      <w:r>
        <w:rPr>
          <w:b/>
          <w:bCs/>
        </w:rPr>
        <w:t>Figure 2 : Communes nouvelles (2012-2022) par phases</w:t>
      </w:r>
    </w:p>
    <w:p w14:paraId="3C2E45B9" w14:textId="77777777" w:rsidR="00AB7658" w:rsidRDefault="00F45FC6">
      <w:pPr>
        <w:pStyle w:val="Heading2"/>
      </w:pPr>
      <w:bookmarkStart w:id="118" w:name="X9fc007c02f1a022cb6d14c7aeee2dbb3224c584"/>
      <w:bookmarkEnd w:id="117"/>
      <w:r>
        <w:lastRenderedPageBreak/>
        <w:t>4.2 - Communes fusionnantes et zonage en aires urbaines</w:t>
      </w:r>
    </w:p>
    <w:p w14:paraId="56359176" w14:textId="77777777" w:rsidR="00AB7658" w:rsidRDefault="00F45FC6">
      <w:r>
        <w:t>À partir du zonage en aire urbaine élaboré par l’INSEE pour chaque commune (CATAEU2010)</w:t>
      </w:r>
      <w:r>
        <w:rPr>
          <w:rStyle w:val="FootnoteReference"/>
        </w:rPr>
        <w:footnoteReference w:id="14"/>
      </w:r>
      <w:r>
        <w:t>, il est également possible d’analyser globalement le profil des communes fusionnantes en le comparant à celui des communes inchangées.</w:t>
      </w:r>
    </w:p>
    <w:p w14:paraId="601A521A" w14:textId="77777777" w:rsidR="00AB7658" w:rsidRDefault="00F45FC6">
      <w:r>
        <w:t>Les catégories utilisées ici so</w:t>
      </w:r>
      <w:r>
        <w:t>nt celles définies par l’INSEE :</w:t>
      </w:r>
    </w:p>
    <w:p w14:paraId="6CCCA169" w14:textId="77777777" w:rsidR="00AB7658" w:rsidRDefault="00F45FC6">
      <w:pPr>
        <w:numPr>
          <w:ilvl w:val="0"/>
          <w:numId w:val="27"/>
        </w:numPr>
      </w:pPr>
      <w:r>
        <w:t>111 : Commune appartenant à un grand pôle (10 000 emplois ou plus)</w:t>
      </w:r>
    </w:p>
    <w:p w14:paraId="01591D8D" w14:textId="77777777" w:rsidR="00AB7658" w:rsidRDefault="00F45FC6">
      <w:pPr>
        <w:numPr>
          <w:ilvl w:val="0"/>
          <w:numId w:val="27"/>
        </w:numPr>
      </w:pPr>
      <w:r>
        <w:t>112 : Commune appartenant à la couronne d’un grand pôle</w:t>
      </w:r>
    </w:p>
    <w:p w14:paraId="52CF6CFC" w14:textId="77777777" w:rsidR="00AB7658" w:rsidRDefault="00F45FC6">
      <w:pPr>
        <w:numPr>
          <w:ilvl w:val="0"/>
          <w:numId w:val="27"/>
        </w:numPr>
      </w:pPr>
      <w:r>
        <w:t>120 : Commune multipolarisée des grandes aires urbaines</w:t>
      </w:r>
    </w:p>
    <w:p w14:paraId="7A94D351" w14:textId="77777777" w:rsidR="00AB7658" w:rsidRDefault="00F45FC6">
      <w:pPr>
        <w:numPr>
          <w:ilvl w:val="0"/>
          <w:numId w:val="27"/>
        </w:numPr>
      </w:pPr>
      <w:r>
        <w:t>211 : Commune appartenant à un moyen pôle (5</w:t>
      </w:r>
      <w:r>
        <w:t xml:space="preserve"> 000 à moins de 10 000 emplois)</w:t>
      </w:r>
    </w:p>
    <w:p w14:paraId="3A7BB294" w14:textId="77777777" w:rsidR="00AB7658" w:rsidRDefault="00F45FC6">
      <w:pPr>
        <w:numPr>
          <w:ilvl w:val="0"/>
          <w:numId w:val="27"/>
        </w:numPr>
      </w:pPr>
      <w:r>
        <w:t>212 : Commune appartenant à la couronne d’un moyen pôle</w:t>
      </w:r>
    </w:p>
    <w:p w14:paraId="367E9DD3" w14:textId="77777777" w:rsidR="00AB7658" w:rsidRDefault="00F45FC6">
      <w:pPr>
        <w:numPr>
          <w:ilvl w:val="0"/>
          <w:numId w:val="27"/>
        </w:numPr>
      </w:pPr>
      <w:r>
        <w:t>221 : Commune appartenant à un petit pôle (de 1 500 à moins de 5 000 emplois)</w:t>
      </w:r>
    </w:p>
    <w:p w14:paraId="32797B20" w14:textId="77777777" w:rsidR="00AB7658" w:rsidRDefault="00F45FC6">
      <w:pPr>
        <w:numPr>
          <w:ilvl w:val="0"/>
          <w:numId w:val="27"/>
        </w:numPr>
      </w:pPr>
      <w:r>
        <w:t>222 : Commune appartenant à la couronne d’un petit pôle</w:t>
      </w:r>
    </w:p>
    <w:p w14:paraId="79753B6F" w14:textId="77777777" w:rsidR="00AB7658" w:rsidRDefault="00F45FC6">
      <w:pPr>
        <w:numPr>
          <w:ilvl w:val="0"/>
          <w:numId w:val="27"/>
        </w:numPr>
      </w:pPr>
      <w:r>
        <w:t>300 : Autre commune multipolarisée</w:t>
      </w:r>
    </w:p>
    <w:p w14:paraId="21761619" w14:textId="77777777" w:rsidR="00AB7658" w:rsidRDefault="00F45FC6">
      <w:pPr>
        <w:numPr>
          <w:ilvl w:val="0"/>
          <w:numId w:val="27"/>
        </w:numPr>
      </w:pPr>
      <w:r>
        <w:t>400 : Commune isolée hors influence des pôles</w:t>
      </w:r>
    </w:p>
    <w:p w14:paraId="4A3A91D3" w14:textId="77777777" w:rsidR="00AB7658" w:rsidRDefault="00F45FC6">
      <w:r>
        <w:rPr>
          <w:noProof/>
        </w:rPr>
        <w:drawing>
          <wp:inline distT="0" distB="0" distL="0" distR="0" wp14:anchorId="629A995C" wp14:editId="5FFA3B7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_prep_files/figure-docx/traitement_graph_ZAU-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3F93633" w14:textId="77777777" w:rsidR="00AB7658" w:rsidRDefault="00F45FC6">
      <w:r>
        <w:rPr>
          <w:b/>
          <w:bCs/>
        </w:rPr>
        <w:t>Graphique 2 : Répartition des communes fusionnantes ou non en fonction des catégories d’aire urbaine</w:t>
      </w:r>
    </w:p>
    <w:p w14:paraId="4AA1279B" w14:textId="77777777" w:rsidR="00AB7658" w:rsidRDefault="00F45FC6">
      <w:r>
        <w:t>Ainsi, les profi</w:t>
      </w:r>
      <w:r>
        <w:t xml:space="preserve">ls des communes fusionnantes et des communes inchangées sont relativement proches. Les écarts les plus importants se situent aux extrêmes. Les communes fusionnantes sont marquées par une plus faible représentation des </w:t>
      </w:r>
      <w:r>
        <w:lastRenderedPageBreak/>
        <w:t>communes centres de grands ou moyens p</w:t>
      </w:r>
      <w:r>
        <w:t>ôles dans les communes nouvelles et une sur-représentation des communes multipolarisées ou hors influence des pôles. Un test du Chi² permet de rejeter l’hypothèse d’indépendance des deux variables (X² = 171.1873722, df = 8 et p-value = 7.2713813^{-33}).</w:t>
      </w:r>
    </w:p>
    <w:p w14:paraId="2379406C" w14:textId="77777777" w:rsidR="00AB7658" w:rsidRDefault="00F45FC6">
      <w:r>
        <w:t>D’</w:t>
      </w:r>
      <w:r>
        <w:t>autres traitements sont évidemment possibles avec la base de données réalisée, comme par exemple l’élaboration d’une typologie à l’aide d’une Classification par Ascendance Hiérarchique (CAH), qui a été réalisée pour les communes créées entre 2012 et le 1</w:t>
      </w:r>
      <w:r>
        <w:rPr>
          <w:vertAlign w:val="superscript"/>
        </w:rPr>
        <w:t>er</w:t>
      </w:r>
      <w:r>
        <w:t xml:space="preserve"> janvier 2020 (Bideau, Ysebaert, \`A para\^itre).</w:t>
      </w:r>
    </w:p>
    <w:p w14:paraId="7DA94446" w14:textId="77777777" w:rsidR="00AB7658" w:rsidRDefault="00F45FC6">
      <w:pPr>
        <w:pStyle w:val="Heading2"/>
      </w:pPr>
      <w:bookmarkStart w:id="119" w:name="X285fb31f9066a625e3c22d6d4c00593197c129e"/>
      <w:bookmarkEnd w:id="118"/>
      <w:r>
        <w:t>4.3 - La répartition des communes fusionnantes par départements</w:t>
      </w:r>
    </w:p>
    <w:p w14:paraId="61AD37D9" w14:textId="77777777" w:rsidR="00AB7658" w:rsidRDefault="00F45FC6">
      <w:r>
        <w:t>La question de la taille des communes est un enjeu majeur de l’analyse des communes nouvelles. En effet, cette dernière pourrait être un facte</w:t>
      </w:r>
      <w:r>
        <w:t>ur explicatif assez intuitif. Or une carte avec une trame départementale permet d’observer une fréquente déconnexion entre les territoires comptant de très nombreuses petites communes et les espaces ayant connu de nombreuses créations de communes nouvelles</w:t>
      </w:r>
      <w:r>
        <w:t>. Les départements de forts taux de communes de moins de 1000 habitants ne sont ainsi pas forcément ceux où des communes de ce type ont fusionné en grand nombre. Le pourcentage de communes de moins de 1000 habitants ayant fusionné est d’une manière général</w:t>
      </w:r>
      <w:r>
        <w:t>e très inégal mais faible dans de nombreux départements. Cela signifie que le mouvement des communes nouvelles ne résoud pas la question des petites communes dans nombre de départements, alors que c’est un des objectifs avancés par la loi.</w:t>
      </w:r>
    </w:p>
    <w:p w14:paraId="4D447AF0" w14:textId="77777777" w:rsidR="00AB7658" w:rsidRDefault="00F45FC6">
      <w:pPr>
        <w:pStyle w:val="SourceCode"/>
      </w:pPr>
      <w:r>
        <w:t xml:space="preserve">## png </w:t>
      </w:r>
      <w:r>
        <w:br/>
        <w:t>##   2</w:t>
      </w:r>
    </w:p>
    <w:p w14:paraId="572D33BC" w14:textId="77777777" w:rsidR="00AB7658" w:rsidRDefault="00F45FC6">
      <w:r>
        <w:rPr>
          <w:noProof/>
        </w:rPr>
        <w:lastRenderedPageBreak/>
        <w:drawing>
          <wp:inline distT="0" distB="0" distL="0" distR="0" wp14:anchorId="1DC8CE74" wp14:editId="3BA4F9C7">
            <wp:extent cx="5181600" cy="5181600"/>
            <wp:effectExtent l="0" t="0" r="0" b="0"/>
            <wp:docPr id="5" name="Picture" descr="Figure 3 : Communes nouvelles et petites communes (2012-2022)"/>
            <wp:cNvGraphicFramePr/>
            <a:graphic xmlns:a="http://schemas.openxmlformats.org/drawingml/2006/main">
              <a:graphicData uri="http://schemas.openxmlformats.org/drawingml/2006/picture">
                <pic:pic xmlns:pic="http://schemas.openxmlformats.org/drawingml/2006/picture">
                  <pic:nvPicPr>
                    <pic:cNvPr id="0" name="Picture" descr="figures/Communes%20nouvelles%20et%20petites%20communes%202%20(2012-2022).svg"/>
                    <pic:cNvPicPr>
                      <a:picLocks noChangeAspect="1" noChangeArrowheads="1"/>
                    </pic:cNvPicPr>
                  </pic:nvPicPr>
                  <pic:blipFill>
                    <a:blip/>
                    <a:stretch>
                      <a:fillRect/>
                    </a:stretch>
                  </pic:blipFill>
                  <pic:spPr bwMode="auto">
                    <a:xfrm>
                      <a:off x="0" y="0"/>
                      <a:ext cx="5181600" cy="5181600"/>
                    </a:xfrm>
                    <a:prstGeom prst="rect">
                      <a:avLst/>
                    </a:prstGeom>
                    <a:noFill/>
                    <a:ln w="9525">
                      <a:noFill/>
                      <a:headEnd/>
                      <a:tailEnd/>
                    </a:ln>
                  </pic:spPr>
                </pic:pic>
              </a:graphicData>
            </a:graphic>
          </wp:inline>
        </w:drawing>
      </w:r>
    </w:p>
    <w:p w14:paraId="7C26985F" w14:textId="77777777" w:rsidR="00AB7658" w:rsidRDefault="00F45FC6">
      <w:r>
        <w:rPr>
          <w:b/>
          <w:bCs/>
        </w:rPr>
        <w:t>Figure 3 : Communes nouvelles et petites communes (2012-2022)</w:t>
      </w:r>
    </w:p>
    <w:p w14:paraId="6FB075FC" w14:textId="77777777" w:rsidR="00AB7658" w:rsidRDefault="00F45FC6">
      <w:pPr>
        <w:pStyle w:val="Heading2"/>
      </w:pPr>
      <w:bookmarkStart w:id="120" w:name="Xdd02fadafd1ecac8138979fa99a605a692acb0b"/>
      <w:bookmarkEnd w:id="119"/>
      <w:r>
        <w:t>4.4 - Variables de contexte et communes fusionnantes : quelques propositions</w:t>
      </w:r>
    </w:p>
    <w:p w14:paraId="5FAB3FF4" w14:textId="77777777" w:rsidR="00AB7658" w:rsidRDefault="00F45FC6">
      <w:r>
        <w:t>Est là pour répondre à une remarque d’un relecteur : “Pour légitimer l’intégration dans la base de données d’une gra</w:t>
      </w:r>
      <w:r>
        <w:t>nde variété de variables, je suggère d’ajouter un exemple de traitement sur une variable de contexte (âge, PCS, impôts…)” Je suis très incertain sur comment répondre à cette remarque que je trouve légitime. Proposition de quelques boxplots, mais sinon peut</w:t>
      </w:r>
      <w:r>
        <w:t xml:space="preserve">-être aller jusqu’à montrer quelques résultats de la typologie élaborée pour </w:t>
      </w:r>
      <w:r>
        <w:rPr>
          <w:i/>
          <w:iCs/>
        </w:rPr>
        <w:t>L’Espace géographique</w:t>
      </w:r>
      <w:r>
        <w:t xml:space="preserve"> ? Ou cela fait trop long ?</w:t>
      </w:r>
    </w:p>
    <w:p w14:paraId="47C153C6" w14:textId="77777777" w:rsidR="00AB7658" w:rsidRDefault="00F45FC6">
      <w:r>
        <w:rPr>
          <w:noProof/>
        </w:rPr>
        <w:lastRenderedPageBreak/>
        <w:drawing>
          <wp:inline distT="0" distB="0" distL="0" distR="0" wp14:anchorId="430F25A1" wp14:editId="37235F44">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ta_prep_files/figure-docx/boxplots_variables_contexte-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30A7C02" wp14:editId="24443D6F">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ta_prep_files/figure-docx/boxplots_variables_contexte-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8F58398" wp14:editId="2DC647D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ta_prep_files/figure-docx/boxplots_variables_contexte-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ABFEDD6" wp14:editId="2013EA95">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ata_prep_files/figure-docx/boxplots_variables_contexte-4.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71B26AD" wp14:editId="27A79ECE">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ata_prep_files/figure-docx/boxplots_variables_contexte-5.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5EB7AE7E" w14:textId="77777777" w:rsidR="00AB7658" w:rsidRDefault="00F45FC6">
      <w:pPr>
        <w:pStyle w:val="Heading1"/>
      </w:pPr>
      <w:bookmarkStart w:id="121" w:name="conclusion"/>
      <w:bookmarkEnd w:id="116"/>
      <w:bookmarkEnd w:id="120"/>
      <w:r>
        <w:t>Conclusion</w:t>
      </w:r>
    </w:p>
    <w:p w14:paraId="47ADF043" w14:textId="77777777" w:rsidR="00AB7658" w:rsidRDefault="00F45FC6">
      <w:r>
        <w:t xml:space="preserve">La base de données </w:t>
      </w:r>
      <w:r>
        <w:rPr>
          <w:i/>
          <w:iCs/>
        </w:rPr>
        <w:t>DAC (Données Agrégées des Communes) 2011-2022</w:t>
      </w:r>
      <w:r>
        <w:t xml:space="preserve"> permet une analyse approfondie du phénomène des </w:t>
      </w:r>
      <w:r>
        <w:t>communes nouvelles, au sein de l’ensemble des communes françaises. Qu’il s’agisse de décrire les entités y ayant participé (les communes fusionnantes), les nouvelles entités créées (les communes nouvelles) ou les transformations qu’impliquent la fusion, de</w:t>
      </w:r>
      <w:r>
        <w:t xml:space="preserve"> nombreuses études sont possibles, pour compléter les premières approches qui ont pu être proposées à l’aide de cette base (Bideau, 2019 ; Bideau, Giraut, 2022 ; Bideau, Ysebaert, \`A para\^itre).</w:t>
      </w:r>
    </w:p>
    <w:p w14:paraId="76E72808" w14:textId="77777777" w:rsidR="00AB7658" w:rsidRDefault="00F45FC6">
      <w:r>
        <w:t>Au-delà de la question des communes nouvelles, les regroupe</w:t>
      </w:r>
      <w:r>
        <w:t>ments d’entités géographiques se retrouvent à de multiples échelles et dans de nombreux contextes. L’analyse pourra en être facilitée grâce à la reproductibilité de la démarche et à la possibilité d’intégration de nouvelles données annuelles, en fonction d</w:t>
      </w:r>
      <w:r>
        <w:t xml:space="preserve">es évolutions des fusions. </w:t>
      </w:r>
      <w:r>
        <w:rPr>
          <w:i/>
          <w:iCs/>
        </w:rPr>
        <w:t>A posteriori</w:t>
      </w:r>
      <w:r>
        <w:t xml:space="preserve"> ou </w:t>
      </w:r>
      <w:r>
        <w:rPr>
          <w:i/>
          <w:iCs/>
        </w:rPr>
        <w:t>a priori</w:t>
      </w:r>
      <w:r>
        <w:t>, les décisions politiques gagneront toujours à une évaluation ouverte et transparente de leurs conséquences.</w:t>
      </w:r>
    </w:p>
    <w:p w14:paraId="1CF7B81D" w14:textId="77777777" w:rsidR="00AB7658" w:rsidRDefault="00F45FC6">
      <w:pPr>
        <w:pStyle w:val="Heading1"/>
      </w:pPr>
      <w:bookmarkStart w:id="122" w:name="annexes"/>
      <w:bookmarkEnd w:id="121"/>
      <w:r>
        <w:t>Annexes</w:t>
      </w:r>
    </w:p>
    <w:p w14:paraId="665EF817" w14:textId="77777777" w:rsidR="00AB7658" w:rsidRDefault="00F45FC6">
      <w:pPr>
        <w:pStyle w:val="Heading2"/>
      </w:pPr>
      <w:bookmarkStart w:id="123" w:name="X985f40dd05b803c8eb557cb8bcc48815ca6b5e8"/>
      <w:r>
        <w:t>Liste des variables sélectionnées en amont</w:t>
      </w:r>
    </w:p>
    <w:p w14:paraId="6460761A" w14:textId="77777777" w:rsidR="00AB7658" w:rsidRDefault="00F45FC6">
      <w:r>
        <w:t>Le tableau suivant résume les indicateurs ci</w:t>
      </w:r>
      <w:r>
        <w:t>blés pour la collecte de données. S’il s’agit de variables de stock, elles constituent alors des numérateurs et dénominateurs qui seront, par la suite, composées en ratios.</w:t>
      </w:r>
    </w:p>
    <w:p w14:paraId="639FA4ED" w14:textId="77777777" w:rsidR="00AB7658" w:rsidRDefault="00F45FC6">
      <w:r>
        <w:t>Ces données sont accessibles sur les sites des institutions concernées à partir des</w:t>
      </w:r>
      <w:r>
        <w:t xml:space="preserve"> noms des jeux de données présents dans la table ci-dessous (les chemins sont précisés dans les métadonnées, </w:t>
      </w:r>
      <w:r>
        <w:rPr>
          <w:i/>
          <w:iCs/>
        </w:rPr>
        <w:t>cf.</w:t>
      </w:r>
      <w:r>
        <w:t xml:space="preserve"> fichier meta.xlsx). Nous présentons ici les données par âge </w:t>
      </w:r>
      <w:r>
        <w:lastRenderedPageBreak/>
        <w:t>et en fonction des Catégories Socio-Professionnelles (CSP) car elles nous paraissai</w:t>
      </w:r>
      <w:r>
        <w:t>ent susceptibles, en toute hypothèse, d’être de bons indicateurs pour catégoriser le profil des communes. Cependant, des données bien plus larges (concernant par exemple le sexe ou les secteurs économiques d’emploi) sont présentes dans les fichiers sources</w:t>
      </w:r>
      <w:r>
        <w:t>, leur ajout dans la base de donnée ne nécessite qu’une sélection au sein du fichier meta.xlsx puis de relancer l’ensemble du code.</w:t>
      </w:r>
    </w:p>
    <w:p w14:paraId="7E86FDFF" w14:textId="77777777" w:rsidR="00AB7658" w:rsidRDefault="00F45FC6">
      <w:pPr>
        <w:pStyle w:val="TableCaption"/>
      </w:pPr>
      <w:r>
        <w:rPr>
          <w:b/>
        </w:rPr>
        <w:t xml:space="preserve">Table </w:t>
      </w:r>
      <w:bookmarkStart w:id="124" w:name="stat_target_annexe"/>
      <w:r>
        <w:rPr>
          <w:b/>
        </w:rPr>
        <w:fldChar w:fldCharType="begin"/>
      </w:r>
      <w:r>
        <w:rPr>
          <w:b/>
        </w:rPr>
        <w:instrText>SEQ tab \* Arabic</w:instrText>
      </w:r>
      <w:r>
        <w:rPr>
          <w:b/>
        </w:rPr>
        <w:fldChar w:fldCharType="end"/>
      </w:r>
      <w:bookmarkEnd w:id="124"/>
      <w:r>
        <w:t>: Tableau annexe 1 : Les indicateurs d’intérêt sélectionnés</w:t>
      </w:r>
    </w:p>
    <w:tbl>
      <w:tblPr>
        <w:tblW w:w="0" w:type="auto"/>
        <w:jc w:val="center"/>
        <w:tblLayout w:type="fixed"/>
        <w:tblLook w:val="0420" w:firstRow="1" w:lastRow="0" w:firstColumn="0" w:lastColumn="0" w:noHBand="0" w:noVBand="1"/>
      </w:tblPr>
      <w:tblGrid>
        <w:gridCol w:w="2448"/>
        <w:gridCol w:w="2448"/>
        <w:gridCol w:w="2448"/>
        <w:gridCol w:w="2448"/>
      </w:tblGrid>
      <w:tr w:rsidR="00AB7658" w14:paraId="06B29469" w14:textId="77777777">
        <w:trPr>
          <w:cantSplit/>
          <w:tblHeader/>
          <w:jc w:val="center"/>
        </w:trPr>
        <w:tc>
          <w:tcPr>
            <w:tcW w:w="244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CB210A"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lastRenderedPageBreak/>
              <w:t>Nom de la variable</w:t>
            </w:r>
          </w:p>
        </w:tc>
        <w:tc>
          <w:tcPr>
            <w:tcW w:w="244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ABF4AC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Description</w:t>
            </w:r>
          </w:p>
        </w:tc>
        <w:tc>
          <w:tcPr>
            <w:tcW w:w="244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7A4C5C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Source</w:t>
            </w:r>
          </w:p>
        </w:tc>
        <w:tc>
          <w:tcPr>
            <w:tcW w:w="244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7453FF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Producteur</w:t>
            </w:r>
          </w:p>
        </w:tc>
      </w:tr>
      <w:tr w:rsidR="00AB7658" w14:paraId="183178F8" w14:textId="77777777">
        <w:trPr>
          <w:cantSplit/>
          <w:jc w:val="center"/>
        </w:trPr>
        <w:tc>
          <w:tcPr>
            <w:tcW w:w="2448" w:type="dxa"/>
            <w:shd w:val="clear" w:color="auto" w:fill="FFFFFF"/>
            <w:tcMar>
              <w:top w:w="0" w:type="dxa"/>
              <w:left w:w="0" w:type="dxa"/>
              <w:bottom w:w="0" w:type="dxa"/>
              <w:right w:w="0" w:type="dxa"/>
            </w:tcMar>
            <w:vAlign w:val="center"/>
          </w:tcPr>
          <w:p w14:paraId="0BF438CB"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CODGEO</w:t>
            </w:r>
          </w:p>
        </w:tc>
        <w:tc>
          <w:tcPr>
            <w:tcW w:w="2448" w:type="dxa"/>
            <w:shd w:val="clear" w:color="auto" w:fill="FFFFFF"/>
            <w:tcMar>
              <w:top w:w="0" w:type="dxa"/>
              <w:left w:w="0" w:type="dxa"/>
              <w:bottom w:w="0" w:type="dxa"/>
              <w:right w:w="0" w:type="dxa"/>
            </w:tcMar>
            <w:vAlign w:val="center"/>
          </w:tcPr>
          <w:p w14:paraId="3333838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Code INSEE, découpage géographique au 01/01/2011</w:t>
            </w:r>
          </w:p>
        </w:tc>
        <w:tc>
          <w:tcPr>
            <w:tcW w:w="2448" w:type="dxa"/>
            <w:shd w:val="clear" w:color="auto" w:fill="FFFFFF"/>
            <w:tcMar>
              <w:top w:w="0" w:type="dxa"/>
              <w:left w:w="0" w:type="dxa"/>
              <w:bottom w:w="0" w:type="dxa"/>
              <w:right w:w="0" w:type="dxa"/>
            </w:tcMar>
            <w:vAlign w:val="center"/>
          </w:tcPr>
          <w:p w14:paraId="5A49022B"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Toutes tables</w:t>
            </w:r>
          </w:p>
        </w:tc>
        <w:tc>
          <w:tcPr>
            <w:tcW w:w="2448" w:type="dxa"/>
            <w:shd w:val="clear" w:color="auto" w:fill="FFFFFF"/>
            <w:tcMar>
              <w:top w:w="0" w:type="dxa"/>
              <w:left w:w="0" w:type="dxa"/>
              <w:bottom w:w="0" w:type="dxa"/>
              <w:right w:w="0" w:type="dxa"/>
            </w:tcMar>
            <w:vAlign w:val="center"/>
          </w:tcPr>
          <w:p w14:paraId="3DE513B2"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0357EDFE" w14:textId="77777777">
        <w:trPr>
          <w:cantSplit/>
          <w:jc w:val="center"/>
        </w:trPr>
        <w:tc>
          <w:tcPr>
            <w:tcW w:w="2448" w:type="dxa"/>
            <w:shd w:val="clear" w:color="auto" w:fill="FFFFFF"/>
            <w:tcMar>
              <w:top w:w="0" w:type="dxa"/>
              <w:left w:w="0" w:type="dxa"/>
              <w:bottom w:w="0" w:type="dxa"/>
              <w:right w:w="0" w:type="dxa"/>
            </w:tcMar>
            <w:vAlign w:val="center"/>
          </w:tcPr>
          <w:p w14:paraId="3CFA8BC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LIBGEO</w:t>
            </w:r>
          </w:p>
        </w:tc>
        <w:tc>
          <w:tcPr>
            <w:tcW w:w="2448" w:type="dxa"/>
            <w:shd w:val="clear" w:color="auto" w:fill="FFFFFF"/>
            <w:tcMar>
              <w:top w:w="0" w:type="dxa"/>
              <w:left w:w="0" w:type="dxa"/>
              <w:bottom w:w="0" w:type="dxa"/>
              <w:right w:w="0" w:type="dxa"/>
            </w:tcMar>
            <w:vAlign w:val="center"/>
          </w:tcPr>
          <w:p w14:paraId="72D00D6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Nom de la commune, découpage géographique au 01/01/2011</w:t>
            </w:r>
          </w:p>
        </w:tc>
        <w:tc>
          <w:tcPr>
            <w:tcW w:w="2448" w:type="dxa"/>
            <w:shd w:val="clear" w:color="auto" w:fill="FFFFFF"/>
            <w:tcMar>
              <w:top w:w="0" w:type="dxa"/>
              <w:left w:w="0" w:type="dxa"/>
              <w:bottom w:w="0" w:type="dxa"/>
              <w:right w:w="0" w:type="dxa"/>
            </w:tcMar>
            <w:vAlign w:val="center"/>
          </w:tcPr>
          <w:p w14:paraId="32A0162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Toutes tables</w:t>
            </w:r>
          </w:p>
        </w:tc>
        <w:tc>
          <w:tcPr>
            <w:tcW w:w="2448" w:type="dxa"/>
            <w:shd w:val="clear" w:color="auto" w:fill="FFFFFF"/>
            <w:tcMar>
              <w:top w:w="0" w:type="dxa"/>
              <w:left w:w="0" w:type="dxa"/>
              <w:bottom w:w="0" w:type="dxa"/>
              <w:right w:w="0" w:type="dxa"/>
            </w:tcMar>
            <w:vAlign w:val="center"/>
          </w:tcPr>
          <w:p w14:paraId="427E538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583799D7" w14:textId="77777777">
        <w:trPr>
          <w:cantSplit/>
          <w:jc w:val="center"/>
        </w:trPr>
        <w:tc>
          <w:tcPr>
            <w:tcW w:w="2448" w:type="dxa"/>
            <w:shd w:val="clear" w:color="auto" w:fill="FFFFFF"/>
            <w:tcMar>
              <w:top w:w="0" w:type="dxa"/>
              <w:left w:w="0" w:type="dxa"/>
              <w:bottom w:w="0" w:type="dxa"/>
              <w:right w:w="0" w:type="dxa"/>
            </w:tcMar>
            <w:vAlign w:val="center"/>
          </w:tcPr>
          <w:p w14:paraId="5F51CB5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CODE_DEPT</w:t>
            </w:r>
          </w:p>
        </w:tc>
        <w:tc>
          <w:tcPr>
            <w:tcW w:w="2448" w:type="dxa"/>
            <w:shd w:val="clear" w:color="auto" w:fill="FFFFFF"/>
            <w:tcMar>
              <w:top w:w="0" w:type="dxa"/>
              <w:left w:w="0" w:type="dxa"/>
              <w:bottom w:w="0" w:type="dxa"/>
              <w:right w:w="0" w:type="dxa"/>
            </w:tcMar>
            <w:vAlign w:val="center"/>
          </w:tcPr>
          <w:p w14:paraId="5FF3A16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Code départemental</w:t>
            </w:r>
          </w:p>
        </w:tc>
        <w:tc>
          <w:tcPr>
            <w:tcW w:w="2448" w:type="dxa"/>
            <w:shd w:val="clear" w:color="auto" w:fill="FFFFFF"/>
            <w:tcMar>
              <w:top w:w="0" w:type="dxa"/>
              <w:left w:w="0" w:type="dxa"/>
              <w:bottom w:w="0" w:type="dxa"/>
              <w:right w:w="0" w:type="dxa"/>
            </w:tcMar>
            <w:vAlign w:val="center"/>
          </w:tcPr>
          <w:p w14:paraId="2084A8F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Toutes tables</w:t>
            </w:r>
          </w:p>
        </w:tc>
        <w:tc>
          <w:tcPr>
            <w:tcW w:w="2448" w:type="dxa"/>
            <w:shd w:val="clear" w:color="auto" w:fill="FFFFFF"/>
            <w:tcMar>
              <w:top w:w="0" w:type="dxa"/>
              <w:left w:w="0" w:type="dxa"/>
              <w:bottom w:w="0" w:type="dxa"/>
              <w:right w:w="0" w:type="dxa"/>
            </w:tcMar>
            <w:vAlign w:val="center"/>
          </w:tcPr>
          <w:p w14:paraId="1C53DC5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2137D022" w14:textId="77777777">
        <w:trPr>
          <w:cantSplit/>
          <w:jc w:val="center"/>
        </w:trPr>
        <w:tc>
          <w:tcPr>
            <w:tcW w:w="2448" w:type="dxa"/>
            <w:shd w:val="clear" w:color="auto" w:fill="FFFFFF"/>
            <w:tcMar>
              <w:top w:w="0" w:type="dxa"/>
              <w:left w:w="0" w:type="dxa"/>
              <w:bottom w:w="0" w:type="dxa"/>
              <w:right w:w="0" w:type="dxa"/>
            </w:tcMar>
            <w:vAlign w:val="center"/>
          </w:tcPr>
          <w:p w14:paraId="6815B07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CATAEU2010</w:t>
            </w:r>
          </w:p>
        </w:tc>
        <w:tc>
          <w:tcPr>
            <w:tcW w:w="2448" w:type="dxa"/>
            <w:shd w:val="clear" w:color="auto" w:fill="FFFFFF"/>
            <w:tcMar>
              <w:top w:w="0" w:type="dxa"/>
              <w:left w:w="0" w:type="dxa"/>
              <w:bottom w:w="0" w:type="dxa"/>
              <w:right w:w="0" w:type="dxa"/>
            </w:tcMar>
            <w:vAlign w:val="center"/>
          </w:tcPr>
          <w:p w14:paraId="231F732A"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Catégorie de communes dans le zonage en aires urbaines 2010</w:t>
            </w:r>
          </w:p>
        </w:tc>
        <w:tc>
          <w:tcPr>
            <w:tcW w:w="2448" w:type="dxa"/>
            <w:shd w:val="clear" w:color="auto" w:fill="FFFFFF"/>
            <w:tcMar>
              <w:top w:w="0" w:type="dxa"/>
              <w:left w:w="0" w:type="dxa"/>
              <w:bottom w:w="0" w:type="dxa"/>
              <w:right w:w="0" w:type="dxa"/>
            </w:tcMar>
            <w:vAlign w:val="center"/>
          </w:tcPr>
          <w:p w14:paraId="0891D30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Table d'appartenance des communes (2011)</w:t>
            </w:r>
          </w:p>
        </w:tc>
        <w:tc>
          <w:tcPr>
            <w:tcW w:w="2448" w:type="dxa"/>
            <w:shd w:val="clear" w:color="auto" w:fill="FFFFFF"/>
            <w:tcMar>
              <w:top w:w="0" w:type="dxa"/>
              <w:left w:w="0" w:type="dxa"/>
              <w:bottom w:w="0" w:type="dxa"/>
              <w:right w:w="0" w:type="dxa"/>
            </w:tcMar>
            <w:vAlign w:val="center"/>
          </w:tcPr>
          <w:p w14:paraId="5D585814"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69C0F937" w14:textId="77777777">
        <w:trPr>
          <w:cantSplit/>
          <w:jc w:val="center"/>
        </w:trPr>
        <w:tc>
          <w:tcPr>
            <w:tcW w:w="2448" w:type="dxa"/>
            <w:shd w:val="clear" w:color="auto" w:fill="FFFFFF"/>
            <w:tcMar>
              <w:top w:w="0" w:type="dxa"/>
              <w:left w:w="0" w:type="dxa"/>
              <w:bottom w:w="0" w:type="dxa"/>
              <w:right w:w="0" w:type="dxa"/>
            </w:tcMar>
            <w:vAlign w:val="center"/>
          </w:tcPr>
          <w:p w14:paraId="75386C2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REG</w:t>
            </w:r>
          </w:p>
        </w:tc>
        <w:tc>
          <w:tcPr>
            <w:tcW w:w="2448" w:type="dxa"/>
            <w:shd w:val="clear" w:color="auto" w:fill="FFFFFF"/>
            <w:tcMar>
              <w:top w:w="0" w:type="dxa"/>
              <w:left w:w="0" w:type="dxa"/>
              <w:bottom w:w="0" w:type="dxa"/>
              <w:right w:w="0" w:type="dxa"/>
            </w:tcMar>
            <w:vAlign w:val="center"/>
          </w:tcPr>
          <w:p w14:paraId="109A497F"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Région</w:t>
            </w:r>
          </w:p>
        </w:tc>
        <w:tc>
          <w:tcPr>
            <w:tcW w:w="2448" w:type="dxa"/>
            <w:shd w:val="clear" w:color="auto" w:fill="FFFFFF"/>
            <w:tcMar>
              <w:top w:w="0" w:type="dxa"/>
              <w:left w:w="0" w:type="dxa"/>
              <w:bottom w:w="0" w:type="dxa"/>
              <w:right w:w="0" w:type="dxa"/>
            </w:tcMar>
            <w:vAlign w:val="center"/>
          </w:tcPr>
          <w:p w14:paraId="0A02567F"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Table d'appartenance des communes (2011)</w:t>
            </w:r>
          </w:p>
        </w:tc>
        <w:tc>
          <w:tcPr>
            <w:tcW w:w="2448" w:type="dxa"/>
            <w:shd w:val="clear" w:color="auto" w:fill="FFFFFF"/>
            <w:tcMar>
              <w:top w:w="0" w:type="dxa"/>
              <w:left w:w="0" w:type="dxa"/>
              <w:bottom w:w="0" w:type="dxa"/>
              <w:right w:w="0" w:type="dxa"/>
            </w:tcMar>
            <w:vAlign w:val="center"/>
          </w:tcPr>
          <w:p w14:paraId="16BCF2F2"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6F712AD4" w14:textId="77777777">
        <w:trPr>
          <w:cantSplit/>
          <w:jc w:val="center"/>
        </w:trPr>
        <w:tc>
          <w:tcPr>
            <w:tcW w:w="2448" w:type="dxa"/>
            <w:shd w:val="clear" w:color="auto" w:fill="FFFFFF"/>
            <w:tcMar>
              <w:top w:w="0" w:type="dxa"/>
              <w:left w:w="0" w:type="dxa"/>
              <w:bottom w:w="0" w:type="dxa"/>
              <w:right w:w="0" w:type="dxa"/>
            </w:tcMar>
            <w:vAlign w:val="center"/>
          </w:tcPr>
          <w:p w14:paraId="2B25A1E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AU2010</w:t>
            </w:r>
          </w:p>
        </w:tc>
        <w:tc>
          <w:tcPr>
            <w:tcW w:w="2448" w:type="dxa"/>
            <w:shd w:val="clear" w:color="auto" w:fill="FFFFFF"/>
            <w:tcMar>
              <w:top w:w="0" w:type="dxa"/>
              <w:left w:w="0" w:type="dxa"/>
              <w:bottom w:w="0" w:type="dxa"/>
              <w:right w:w="0" w:type="dxa"/>
            </w:tcMar>
            <w:vAlign w:val="center"/>
          </w:tcPr>
          <w:p w14:paraId="5DBFE19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Aire urbaine 2010</w:t>
            </w:r>
          </w:p>
        </w:tc>
        <w:tc>
          <w:tcPr>
            <w:tcW w:w="2448" w:type="dxa"/>
            <w:shd w:val="clear" w:color="auto" w:fill="FFFFFF"/>
            <w:tcMar>
              <w:top w:w="0" w:type="dxa"/>
              <w:left w:w="0" w:type="dxa"/>
              <w:bottom w:w="0" w:type="dxa"/>
              <w:right w:w="0" w:type="dxa"/>
            </w:tcMar>
            <w:vAlign w:val="center"/>
          </w:tcPr>
          <w:p w14:paraId="253F630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Table d'appartenance des communes (2011)</w:t>
            </w:r>
          </w:p>
        </w:tc>
        <w:tc>
          <w:tcPr>
            <w:tcW w:w="2448" w:type="dxa"/>
            <w:shd w:val="clear" w:color="auto" w:fill="FFFFFF"/>
            <w:tcMar>
              <w:top w:w="0" w:type="dxa"/>
              <w:left w:w="0" w:type="dxa"/>
              <w:bottom w:w="0" w:type="dxa"/>
              <w:right w:w="0" w:type="dxa"/>
            </w:tcMar>
            <w:vAlign w:val="center"/>
          </w:tcPr>
          <w:p w14:paraId="0BC714AF"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572C48C0" w14:textId="77777777">
        <w:trPr>
          <w:cantSplit/>
          <w:jc w:val="center"/>
        </w:trPr>
        <w:tc>
          <w:tcPr>
            <w:tcW w:w="2448" w:type="dxa"/>
            <w:shd w:val="clear" w:color="auto" w:fill="FFFFFF"/>
            <w:tcMar>
              <w:top w:w="0" w:type="dxa"/>
              <w:left w:w="0" w:type="dxa"/>
              <w:bottom w:w="0" w:type="dxa"/>
              <w:right w:w="0" w:type="dxa"/>
            </w:tcMar>
            <w:vAlign w:val="center"/>
          </w:tcPr>
          <w:p w14:paraId="6384FC2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EPCI</w:t>
            </w:r>
          </w:p>
        </w:tc>
        <w:tc>
          <w:tcPr>
            <w:tcW w:w="2448" w:type="dxa"/>
            <w:shd w:val="clear" w:color="auto" w:fill="FFFFFF"/>
            <w:tcMar>
              <w:top w:w="0" w:type="dxa"/>
              <w:left w:w="0" w:type="dxa"/>
              <w:bottom w:w="0" w:type="dxa"/>
              <w:right w:w="0" w:type="dxa"/>
            </w:tcMar>
            <w:vAlign w:val="center"/>
          </w:tcPr>
          <w:p w14:paraId="7FC9543A"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EPCI</w:t>
            </w:r>
          </w:p>
        </w:tc>
        <w:tc>
          <w:tcPr>
            <w:tcW w:w="2448" w:type="dxa"/>
            <w:shd w:val="clear" w:color="auto" w:fill="FFFFFF"/>
            <w:tcMar>
              <w:top w:w="0" w:type="dxa"/>
              <w:left w:w="0" w:type="dxa"/>
              <w:bottom w:w="0" w:type="dxa"/>
              <w:right w:w="0" w:type="dxa"/>
            </w:tcMar>
            <w:vAlign w:val="center"/>
          </w:tcPr>
          <w:p w14:paraId="69B137E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Table d'appartenance des communes (2011)</w:t>
            </w:r>
          </w:p>
        </w:tc>
        <w:tc>
          <w:tcPr>
            <w:tcW w:w="2448" w:type="dxa"/>
            <w:shd w:val="clear" w:color="auto" w:fill="FFFFFF"/>
            <w:tcMar>
              <w:top w:w="0" w:type="dxa"/>
              <w:left w:w="0" w:type="dxa"/>
              <w:bottom w:w="0" w:type="dxa"/>
              <w:right w:w="0" w:type="dxa"/>
            </w:tcMar>
            <w:vAlign w:val="center"/>
          </w:tcPr>
          <w:p w14:paraId="4EBA2BB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4738563B" w14:textId="77777777">
        <w:trPr>
          <w:cantSplit/>
          <w:jc w:val="center"/>
        </w:trPr>
        <w:tc>
          <w:tcPr>
            <w:tcW w:w="2448" w:type="dxa"/>
            <w:shd w:val="clear" w:color="auto" w:fill="FFFFFF"/>
            <w:tcMar>
              <w:top w:w="0" w:type="dxa"/>
              <w:left w:w="0" w:type="dxa"/>
              <w:bottom w:w="0" w:type="dxa"/>
              <w:right w:w="0" w:type="dxa"/>
            </w:tcMar>
            <w:vAlign w:val="center"/>
          </w:tcPr>
          <w:p w14:paraId="58EFC0D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P09_ACT1564</w:t>
            </w:r>
          </w:p>
        </w:tc>
        <w:tc>
          <w:tcPr>
            <w:tcW w:w="2448" w:type="dxa"/>
            <w:shd w:val="clear" w:color="auto" w:fill="FFFFFF"/>
            <w:tcMar>
              <w:top w:w="0" w:type="dxa"/>
              <w:left w:w="0" w:type="dxa"/>
              <w:bottom w:w="0" w:type="dxa"/>
              <w:right w:w="0" w:type="dxa"/>
            </w:tcMar>
            <w:vAlign w:val="center"/>
          </w:tcPr>
          <w:p w14:paraId="00C6092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Actifs 15-64 ans en 2009</w:t>
            </w:r>
          </w:p>
        </w:tc>
        <w:tc>
          <w:tcPr>
            <w:tcW w:w="2448" w:type="dxa"/>
            <w:shd w:val="clear" w:color="auto" w:fill="FFFFFF"/>
            <w:tcMar>
              <w:top w:w="0" w:type="dxa"/>
              <w:left w:w="0" w:type="dxa"/>
              <w:bottom w:w="0" w:type="dxa"/>
              <w:right w:w="0" w:type="dxa"/>
            </w:tcMar>
            <w:vAlign w:val="center"/>
          </w:tcPr>
          <w:p w14:paraId="485A8346"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Emploi - population active en 2009</w:t>
            </w:r>
          </w:p>
        </w:tc>
        <w:tc>
          <w:tcPr>
            <w:tcW w:w="2448" w:type="dxa"/>
            <w:shd w:val="clear" w:color="auto" w:fill="FFFFFF"/>
            <w:tcMar>
              <w:top w:w="0" w:type="dxa"/>
              <w:left w:w="0" w:type="dxa"/>
              <w:bottom w:w="0" w:type="dxa"/>
              <w:right w:w="0" w:type="dxa"/>
            </w:tcMar>
            <w:vAlign w:val="center"/>
          </w:tcPr>
          <w:p w14:paraId="536AE74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07498B4F" w14:textId="77777777">
        <w:trPr>
          <w:cantSplit/>
          <w:jc w:val="center"/>
        </w:trPr>
        <w:tc>
          <w:tcPr>
            <w:tcW w:w="2448" w:type="dxa"/>
            <w:shd w:val="clear" w:color="auto" w:fill="FFFFFF"/>
            <w:tcMar>
              <w:top w:w="0" w:type="dxa"/>
              <w:left w:w="0" w:type="dxa"/>
              <w:bottom w:w="0" w:type="dxa"/>
              <w:right w:w="0" w:type="dxa"/>
            </w:tcMar>
            <w:vAlign w:val="center"/>
          </w:tcPr>
          <w:p w14:paraId="5750E66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P09_CHOM1564</w:t>
            </w:r>
          </w:p>
        </w:tc>
        <w:tc>
          <w:tcPr>
            <w:tcW w:w="2448" w:type="dxa"/>
            <w:shd w:val="clear" w:color="auto" w:fill="FFFFFF"/>
            <w:tcMar>
              <w:top w:w="0" w:type="dxa"/>
              <w:left w:w="0" w:type="dxa"/>
              <w:bottom w:w="0" w:type="dxa"/>
              <w:right w:w="0" w:type="dxa"/>
            </w:tcMar>
            <w:vAlign w:val="center"/>
          </w:tcPr>
          <w:p w14:paraId="55A4F15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Chômeurs 15-64 ans en 2009</w:t>
            </w:r>
          </w:p>
        </w:tc>
        <w:tc>
          <w:tcPr>
            <w:tcW w:w="2448" w:type="dxa"/>
            <w:shd w:val="clear" w:color="auto" w:fill="FFFFFF"/>
            <w:tcMar>
              <w:top w:w="0" w:type="dxa"/>
              <w:left w:w="0" w:type="dxa"/>
              <w:bottom w:w="0" w:type="dxa"/>
              <w:right w:w="0" w:type="dxa"/>
            </w:tcMar>
            <w:vAlign w:val="center"/>
          </w:tcPr>
          <w:p w14:paraId="33CC49B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Emploi - population active en 2009</w:t>
            </w:r>
          </w:p>
        </w:tc>
        <w:tc>
          <w:tcPr>
            <w:tcW w:w="2448" w:type="dxa"/>
            <w:shd w:val="clear" w:color="auto" w:fill="FFFFFF"/>
            <w:tcMar>
              <w:top w:w="0" w:type="dxa"/>
              <w:left w:w="0" w:type="dxa"/>
              <w:bottom w:w="0" w:type="dxa"/>
              <w:right w:w="0" w:type="dxa"/>
            </w:tcMar>
            <w:vAlign w:val="center"/>
          </w:tcPr>
          <w:p w14:paraId="3F35A00B"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29E679C2" w14:textId="77777777">
        <w:trPr>
          <w:cantSplit/>
          <w:jc w:val="center"/>
        </w:trPr>
        <w:tc>
          <w:tcPr>
            <w:tcW w:w="2448" w:type="dxa"/>
            <w:shd w:val="clear" w:color="auto" w:fill="FFFFFF"/>
            <w:tcMar>
              <w:top w:w="0" w:type="dxa"/>
              <w:left w:w="0" w:type="dxa"/>
              <w:bottom w:w="0" w:type="dxa"/>
              <w:right w:w="0" w:type="dxa"/>
            </w:tcMar>
            <w:vAlign w:val="center"/>
          </w:tcPr>
          <w:p w14:paraId="2B7209DA"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P09_ETUD1564</w:t>
            </w:r>
          </w:p>
        </w:tc>
        <w:tc>
          <w:tcPr>
            <w:tcW w:w="2448" w:type="dxa"/>
            <w:shd w:val="clear" w:color="auto" w:fill="FFFFFF"/>
            <w:tcMar>
              <w:top w:w="0" w:type="dxa"/>
              <w:left w:w="0" w:type="dxa"/>
              <w:bottom w:w="0" w:type="dxa"/>
              <w:right w:w="0" w:type="dxa"/>
            </w:tcMar>
            <w:vAlign w:val="center"/>
          </w:tcPr>
          <w:p w14:paraId="50F0B3DB"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Elèv. Etud. Stag. non rémunérés 15-64 ans en 2009</w:t>
            </w:r>
          </w:p>
        </w:tc>
        <w:tc>
          <w:tcPr>
            <w:tcW w:w="2448" w:type="dxa"/>
            <w:shd w:val="clear" w:color="auto" w:fill="FFFFFF"/>
            <w:tcMar>
              <w:top w:w="0" w:type="dxa"/>
              <w:left w:w="0" w:type="dxa"/>
              <w:bottom w:w="0" w:type="dxa"/>
              <w:right w:w="0" w:type="dxa"/>
            </w:tcMar>
            <w:vAlign w:val="center"/>
          </w:tcPr>
          <w:p w14:paraId="3D30B33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Emploi - population active en 2009</w:t>
            </w:r>
          </w:p>
        </w:tc>
        <w:tc>
          <w:tcPr>
            <w:tcW w:w="2448" w:type="dxa"/>
            <w:shd w:val="clear" w:color="auto" w:fill="FFFFFF"/>
            <w:tcMar>
              <w:top w:w="0" w:type="dxa"/>
              <w:left w:w="0" w:type="dxa"/>
              <w:bottom w:w="0" w:type="dxa"/>
              <w:right w:w="0" w:type="dxa"/>
            </w:tcMar>
            <w:vAlign w:val="center"/>
          </w:tcPr>
          <w:p w14:paraId="1058634F"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28A8B7EE" w14:textId="77777777">
        <w:trPr>
          <w:cantSplit/>
          <w:jc w:val="center"/>
        </w:trPr>
        <w:tc>
          <w:tcPr>
            <w:tcW w:w="2448" w:type="dxa"/>
            <w:shd w:val="clear" w:color="auto" w:fill="FFFFFF"/>
            <w:tcMar>
              <w:top w:w="0" w:type="dxa"/>
              <w:left w:w="0" w:type="dxa"/>
              <w:bottom w:w="0" w:type="dxa"/>
              <w:right w:w="0" w:type="dxa"/>
            </w:tcMar>
            <w:vAlign w:val="center"/>
          </w:tcPr>
          <w:p w14:paraId="09D9D9D4"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P09_RETR1564</w:t>
            </w:r>
          </w:p>
        </w:tc>
        <w:tc>
          <w:tcPr>
            <w:tcW w:w="2448" w:type="dxa"/>
            <w:shd w:val="clear" w:color="auto" w:fill="FFFFFF"/>
            <w:tcMar>
              <w:top w:w="0" w:type="dxa"/>
              <w:left w:w="0" w:type="dxa"/>
              <w:bottom w:w="0" w:type="dxa"/>
              <w:right w:w="0" w:type="dxa"/>
            </w:tcMar>
            <w:vAlign w:val="center"/>
          </w:tcPr>
          <w:p w14:paraId="05863F0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Retraités Préretraités 15-64 ans en 2009</w:t>
            </w:r>
          </w:p>
        </w:tc>
        <w:tc>
          <w:tcPr>
            <w:tcW w:w="2448" w:type="dxa"/>
            <w:shd w:val="clear" w:color="auto" w:fill="FFFFFF"/>
            <w:tcMar>
              <w:top w:w="0" w:type="dxa"/>
              <w:left w:w="0" w:type="dxa"/>
              <w:bottom w:w="0" w:type="dxa"/>
              <w:right w:w="0" w:type="dxa"/>
            </w:tcMar>
            <w:vAlign w:val="center"/>
          </w:tcPr>
          <w:p w14:paraId="0A2CE56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Emploi - population active en 2009</w:t>
            </w:r>
          </w:p>
        </w:tc>
        <w:tc>
          <w:tcPr>
            <w:tcW w:w="2448" w:type="dxa"/>
            <w:shd w:val="clear" w:color="auto" w:fill="FFFFFF"/>
            <w:tcMar>
              <w:top w:w="0" w:type="dxa"/>
              <w:left w:w="0" w:type="dxa"/>
              <w:bottom w:w="0" w:type="dxa"/>
              <w:right w:w="0" w:type="dxa"/>
            </w:tcMar>
            <w:vAlign w:val="center"/>
          </w:tcPr>
          <w:p w14:paraId="776995E7"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70D63CD5" w14:textId="77777777">
        <w:trPr>
          <w:cantSplit/>
          <w:jc w:val="center"/>
        </w:trPr>
        <w:tc>
          <w:tcPr>
            <w:tcW w:w="2448" w:type="dxa"/>
            <w:shd w:val="clear" w:color="auto" w:fill="FFFFFF"/>
            <w:tcMar>
              <w:top w:w="0" w:type="dxa"/>
              <w:left w:w="0" w:type="dxa"/>
              <w:bottom w:w="0" w:type="dxa"/>
              <w:right w:w="0" w:type="dxa"/>
            </w:tcMar>
            <w:vAlign w:val="center"/>
          </w:tcPr>
          <w:p w14:paraId="6BA4E66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lastRenderedPageBreak/>
              <w:t>C09_ACT1564_CS1</w:t>
            </w:r>
          </w:p>
        </w:tc>
        <w:tc>
          <w:tcPr>
            <w:tcW w:w="2448" w:type="dxa"/>
            <w:shd w:val="clear" w:color="auto" w:fill="FFFFFF"/>
            <w:tcMar>
              <w:top w:w="0" w:type="dxa"/>
              <w:left w:w="0" w:type="dxa"/>
              <w:bottom w:w="0" w:type="dxa"/>
              <w:right w:w="0" w:type="dxa"/>
            </w:tcMar>
            <w:vAlign w:val="center"/>
          </w:tcPr>
          <w:p w14:paraId="3028A99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Actifs 15-64 ans Agriculteurs exploitants en 2009</w:t>
            </w:r>
          </w:p>
        </w:tc>
        <w:tc>
          <w:tcPr>
            <w:tcW w:w="2448" w:type="dxa"/>
            <w:shd w:val="clear" w:color="auto" w:fill="FFFFFF"/>
            <w:tcMar>
              <w:top w:w="0" w:type="dxa"/>
              <w:left w:w="0" w:type="dxa"/>
              <w:bottom w:w="0" w:type="dxa"/>
              <w:right w:w="0" w:type="dxa"/>
            </w:tcMar>
            <w:vAlign w:val="center"/>
          </w:tcPr>
          <w:p w14:paraId="22FE85C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Emploi - population active en 2009</w:t>
            </w:r>
          </w:p>
        </w:tc>
        <w:tc>
          <w:tcPr>
            <w:tcW w:w="2448" w:type="dxa"/>
            <w:shd w:val="clear" w:color="auto" w:fill="FFFFFF"/>
            <w:tcMar>
              <w:top w:w="0" w:type="dxa"/>
              <w:left w:w="0" w:type="dxa"/>
              <w:bottom w:w="0" w:type="dxa"/>
              <w:right w:w="0" w:type="dxa"/>
            </w:tcMar>
            <w:vAlign w:val="center"/>
          </w:tcPr>
          <w:p w14:paraId="195F1C8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6165E148" w14:textId="77777777">
        <w:trPr>
          <w:cantSplit/>
          <w:jc w:val="center"/>
        </w:trPr>
        <w:tc>
          <w:tcPr>
            <w:tcW w:w="2448" w:type="dxa"/>
            <w:shd w:val="clear" w:color="auto" w:fill="FFFFFF"/>
            <w:tcMar>
              <w:top w:w="0" w:type="dxa"/>
              <w:left w:w="0" w:type="dxa"/>
              <w:bottom w:w="0" w:type="dxa"/>
              <w:right w:w="0" w:type="dxa"/>
            </w:tcMar>
            <w:vAlign w:val="center"/>
          </w:tcPr>
          <w:p w14:paraId="65E8B6C1"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C09_ACT1564_CS2</w:t>
            </w:r>
          </w:p>
        </w:tc>
        <w:tc>
          <w:tcPr>
            <w:tcW w:w="2448" w:type="dxa"/>
            <w:shd w:val="clear" w:color="auto" w:fill="FFFFFF"/>
            <w:tcMar>
              <w:top w:w="0" w:type="dxa"/>
              <w:left w:w="0" w:type="dxa"/>
              <w:bottom w:w="0" w:type="dxa"/>
              <w:right w:w="0" w:type="dxa"/>
            </w:tcMar>
            <w:vAlign w:val="center"/>
          </w:tcPr>
          <w:p w14:paraId="2BB8023A"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Actifs 15-64 ans Artisans, Comm., Chefs entr. en 2009</w:t>
            </w:r>
          </w:p>
        </w:tc>
        <w:tc>
          <w:tcPr>
            <w:tcW w:w="2448" w:type="dxa"/>
            <w:shd w:val="clear" w:color="auto" w:fill="FFFFFF"/>
            <w:tcMar>
              <w:top w:w="0" w:type="dxa"/>
              <w:left w:w="0" w:type="dxa"/>
              <w:bottom w:w="0" w:type="dxa"/>
              <w:right w:w="0" w:type="dxa"/>
            </w:tcMar>
            <w:vAlign w:val="center"/>
          </w:tcPr>
          <w:p w14:paraId="4D3A251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Emploi - population active en 2009</w:t>
            </w:r>
          </w:p>
        </w:tc>
        <w:tc>
          <w:tcPr>
            <w:tcW w:w="2448" w:type="dxa"/>
            <w:shd w:val="clear" w:color="auto" w:fill="FFFFFF"/>
            <w:tcMar>
              <w:top w:w="0" w:type="dxa"/>
              <w:left w:w="0" w:type="dxa"/>
              <w:bottom w:w="0" w:type="dxa"/>
              <w:right w:w="0" w:type="dxa"/>
            </w:tcMar>
            <w:vAlign w:val="center"/>
          </w:tcPr>
          <w:p w14:paraId="4AACC74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5375A733" w14:textId="77777777">
        <w:trPr>
          <w:cantSplit/>
          <w:jc w:val="center"/>
        </w:trPr>
        <w:tc>
          <w:tcPr>
            <w:tcW w:w="2448" w:type="dxa"/>
            <w:shd w:val="clear" w:color="auto" w:fill="FFFFFF"/>
            <w:tcMar>
              <w:top w:w="0" w:type="dxa"/>
              <w:left w:w="0" w:type="dxa"/>
              <w:bottom w:w="0" w:type="dxa"/>
              <w:right w:w="0" w:type="dxa"/>
            </w:tcMar>
            <w:vAlign w:val="center"/>
          </w:tcPr>
          <w:p w14:paraId="1C8075FA"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C09_ACT1564_CS3</w:t>
            </w:r>
          </w:p>
        </w:tc>
        <w:tc>
          <w:tcPr>
            <w:tcW w:w="2448" w:type="dxa"/>
            <w:shd w:val="clear" w:color="auto" w:fill="FFFFFF"/>
            <w:tcMar>
              <w:top w:w="0" w:type="dxa"/>
              <w:left w:w="0" w:type="dxa"/>
              <w:bottom w:w="0" w:type="dxa"/>
              <w:right w:w="0" w:type="dxa"/>
            </w:tcMar>
            <w:vAlign w:val="center"/>
          </w:tcPr>
          <w:p w14:paraId="073AC41A"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Actifs 15-64 ans Cadres, Prof. intel. sup. en 2009</w:t>
            </w:r>
          </w:p>
        </w:tc>
        <w:tc>
          <w:tcPr>
            <w:tcW w:w="2448" w:type="dxa"/>
            <w:shd w:val="clear" w:color="auto" w:fill="FFFFFF"/>
            <w:tcMar>
              <w:top w:w="0" w:type="dxa"/>
              <w:left w:w="0" w:type="dxa"/>
              <w:bottom w:w="0" w:type="dxa"/>
              <w:right w:w="0" w:type="dxa"/>
            </w:tcMar>
            <w:vAlign w:val="center"/>
          </w:tcPr>
          <w:p w14:paraId="7481C97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Emploi - population active en 2009</w:t>
            </w:r>
          </w:p>
        </w:tc>
        <w:tc>
          <w:tcPr>
            <w:tcW w:w="2448" w:type="dxa"/>
            <w:shd w:val="clear" w:color="auto" w:fill="FFFFFF"/>
            <w:tcMar>
              <w:top w:w="0" w:type="dxa"/>
              <w:left w:w="0" w:type="dxa"/>
              <w:bottom w:w="0" w:type="dxa"/>
              <w:right w:w="0" w:type="dxa"/>
            </w:tcMar>
            <w:vAlign w:val="center"/>
          </w:tcPr>
          <w:p w14:paraId="321B115B"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3C01BE4E" w14:textId="77777777">
        <w:trPr>
          <w:cantSplit/>
          <w:jc w:val="center"/>
        </w:trPr>
        <w:tc>
          <w:tcPr>
            <w:tcW w:w="2448" w:type="dxa"/>
            <w:shd w:val="clear" w:color="auto" w:fill="FFFFFF"/>
            <w:tcMar>
              <w:top w:w="0" w:type="dxa"/>
              <w:left w:w="0" w:type="dxa"/>
              <w:bottom w:w="0" w:type="dxa"/>
              <w:right w:w="0" w:type="dxa"/>
            </w:tcMar>
            <w:vAlign w:val="center"/>
          </w:tcPr>
          <w:p w14:paraId="639C32E1"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C09_ACT1564_CS4</w:t>
            </w:r>
          </w:p>
        </w:tc>
        <w:tc>
          <w:tcPr>
            <w:tcW w:w="2448" w:type="dxa"/>
            <w:shd w:val="clear" w:color="auto" w:fill="FFFFFF"/>
            <w:tcMar>
              <w:top w:w="0" w:type="dxa"/>
              <w:left w:w="0" w:type="dxa"/>
              <w:bottom w:w="0" w:type="dxa"/>
              <w:right w:w="0" w:type="dxa"/>
            </w:tcMar>
            <w:vAlign w:val="center"/>
          </w:tcPr>
          <w:p w14:paraId="7A58DC6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Actifs 15-64 ans Prof. intermédiaires en 2009</w:t>
            </w:r>
          </w:p>
        </w:tc>
        <w:tc>
          <w:tcPr>
            <w:tcW w:w="2448" w:type="dxa"/>
            <w:shd w:val="clear" w:color="auto" w:fill="FFFFFF"/>
            <w:tcMar>
              <w:top w:w="0" w:type="dxa"/>
              <w:left w:w="0" w:type="dxa"/>
              <w:bottom w:w="0" w:type="dxa"/>
              <w:right w:w="0" w:type="dxa"/>
            </w:tcMar>
            <w:vAlign w:val="center"/>
          </w:tcPr>
          <w:p w14:paraId="3E0BF5CB"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Emploi - population active e</w:t>
            </w:r>
            <w:r>
              <w:rPr>
                <w:rFonts w:ascii="DejaVu Sans" w:eastAsia="DejaVu Sans" w:hAnsi="DejaVu Sans" w:cs="DejaVu Sans"/>
                <w:color w:val="000000"/>
                <w:sz w:val="22"/>
                <w:szCs w:val="22"/>
              </w:rPr>
              <w:t>n 2009</w:t>
            </w:r>
          </w:p>
        </w:tc>
        <w:tc>
          <w:tcPr>
            <w:tcW w:w="2448" w:type="dxa"/>
            <w:shd w:val="clear" w:color="auto" w:fill="FFFFFF"/>
            <w:tcMar>
              <w:top w:w="0" w:type="dxa"/>
              <w:left w:w="0" w:type="dxa"/>
              <w:bottom w:w="0" w:type="dxa"/>
              <w:right w:w="0" w:type="dxa"/>
            </w:tcMar>
            <w:vAlign w:val="center"/>
          </w:tcPr>
          <w:p w14:paraId="6BE1442F"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1CC476B1" w14:textId="77777777">
        <w:trPr>
          <w:cantSplit/>
          <w:jc w:val="center"/>
        </w:trPr>
        <w:tc>
          <w:tcPr>
            <w:tcW w:w="2448" w:type="dxa"/>
            <w:shd w:val="clear" w:color="auto" w:fill="FFFFFF"/>
            <w:tcMar>
              <w:top w:w="0" w:type="dxa"/>
              <w:left w:w="0" w:type="dxa"/>
              <w:bottom w:w="0" w:type="dxa"/>
              <w:right w:w="0" w:type="dxa"/>
            </w:tcMar>
            <w:vAlign w:val="center"/>
          </w:tcPr>
          <w:p w14:paraId="29EE7A4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C09_ACT1564_CS5</w:t>
            </w:r>
          </w:p>
        </w:tc>
        <w:tc>
          <w:tcPr>
            <w:tcW w:w="2448" w:type="dxa"/>
            <w:shd w:val="clear" w:color="auto" w:fill="FFFFFF"/>
            <w:tcMar>
              <w:top w:w="0" w:type="dxa"/>
              <w:left w:w="0" w:type="dxa"/>
              <w:bottom w:w="0" w:type="dxa"/>
              <w:right w:w="0" w:type="dxa"/>
            </w:tcMar>
            <w:vAlign w:val="center"/>
          </w:tcPr>
          <w:p w14:paraId="3CD685C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Actifs 15-64 ans Employés en 2009</w:t>
            </w:r>
          </w:p>
        </w:tc>
        <w:tc>
          <w:tcPr>
            <w:tcW w:w="2448" w:type="dxa"/>
            <w:shd w:val="clear" w:color="auto" w:fill="FFFFFF"/>
            <w:tcMar>
              <w:top w:w="0" w:type="dxa"/>
              <w:left w:w="0" w:type="dxa"/>
              <w:bottom w:w="0" w:type="dxa"/>
              <w:right w:w="0" w:type="dxa"/>
            </w:tcMar>
            <w:vAlign w:val="center"/>
          </w:tcPr>
          <w:p w14:paraId="0CD7312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Emploi - population active en 2009</w:t>
            </w:r>
          </w:p>
        </w:tc>
        <w:tc>
          <w:tcPr>
            <w:tcW w:w="2448" w:type="dxa"/>
            <w:shd w:val="clear" w:color="auto" w:fill="FFFFFF"/>
            <w:tcMar>
              <w:top w:w="0" w:type="dxa"/>
              <w:left w:w="0" w:type="dxa"/>
              <w:bottom w:w="0" w:type="dxa"/>
              <w:right w:w="0" w:type="dxa"/>
            </w:tcMar>
            <w:vAlign w:val="center"/>
          </w:tcPr>
          <w:p w14:paraId="3684B946"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3F2F37D4" w14:textId="77777777">
        <w:trPr>
          <w:cantSplit/>
          <w:jc w:val="center"/>
        </w:trPr>
        <w:tc>
          <w:tcPr>
            <w:tcW w:w="2448" w:type="dxa"/>
            <w:shd w:val="clear" w:color="auto" w:fill="FFFFFF"/>
            <w:tcMar>
              <w:top w:w="0" w:type="dxa"/>
              <w:left w:w="0" w:type="dxa"/>
              <w:bottom w:w="0" w:type="dxa"/>
              <w:right w:w="0" w:type="dxa"/>
            </w:tcMar>
            <w:vAlign w:val="center"/>
          </w:tcPr>
          <w:p w14:paraId="380A29F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C09_ACT1564_CS6</w:t>
            </w:r>
          </w:p>
        </w:tc>
        <w:tc>
          <w:tcPr>
            <w:tcW w:w="2448" w:type="dxa"/>
            <w:shd w:val="clear" w:color="auto" w:fill="FFFFFF"/>
            <w:tcMar>
              <w:top w:w="0" w:type="dxa"/>
              <w:left w:w="0" w:type="dxa"/>
              <w:bottom w:w="0" w:type="dxa"/>
              <w:right w:w="0" w:type="dxa"/>
            </w:tcMar>
            <w:vAlign w:val="center"/>
          </w:tcPr>
          <w:p w14:paraId="78F97F8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Actifs 15-64 ans Ouvriers en 2009</w:t>
            </w:r>
          </w:p>
        </w:tc>
        <w:tc>
          <w:tcPr>
            <w:tcW w:w="2448" w:type="dxa"/>
            <w:shd w:val="clear" w:color="auto" w:fill="FFFFFF"/>
            <w:tcMar>
              <w:top w:w="0" w:type="dxa"/>
              <w:left w:w="0" w:type="dxa"/>
              <w:bottom w:w="0" w:type="dxa"/>
              <w:right w:w="0" w:type="dxa"/>
            </w:tcMar>
            <w:vAlign w:val="center"/>
          </w:tcPr>
          <w:p w14:paraId="169EA68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Emploi - population active en 2009</w:t>
            </w:r>
          </w:p>
        </w:tc>
        <w:tc>
          <w:tcPr>
            <w:tcW w:w="2448" w:type="dxa"/>
            <w:shd w:val="clear" w:color="auto" w:fill="FFFFFF"/>
            <w:tcMar>
              <w:top w:w="0" w:type="dxa"/>
              <w:left w:w="0" w:type="dxa"/>
              <w:bottom w:w="0" w:type="dxa"/>
              <w:right w:w="0" w:type="dxa"/>
            </w:tcMar>
            <w:vAlign w:val="center"/>
          </w:tcPr>
          <w:p w14:paraId="5F684BC2"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3C9A305E" w14:textId="77777777">
        <w:trPr>
          <w:cantSplit/>
          <w:jc w:val="center"/>
        </w:trPr>
        <w:tc>
          <w:tcPr>
            <w:tcW w:w="2448" w:type="dxa"/>
            <w:shd w:val="clear" w:color="auto" w:fill="FFFFFF"/>
            <w:tcMar>
              <w:top w:w="0" w:type="dxa"/>
              <w:left w:w="0" w:type="dxa"/>
              <w:bottom w:w="0" w:type="dxa"/>
              <w:right w:w="0" w:type="dxa"/>
            </w:tcMar>
            <w:vAlign w:val="center"/>
          </w:tcPr>
          <w:p w14:paraId="117D9E81"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P09_EMPLT</w:t>
            </w:r>
          </w:p>
        </w:tc>
        <w:tc>
          <w:tcPr>
            <w:tcW w:w="2448" w:type="dxa"/>
            <w:shd w:val="clear" w:color="auto" w:fill="FFFFFF"/>
            <w:tcMar>
              <w:top w:w="0" w:type="dxa"/>
              <w:left w:w="0" w:type="dxa"/>
              <w:bottom w:w="0" w:type="dxa"/>
              <w:right w:w="0" w:type="dxa"/>
            </w:tcMar>
            <w:vAlign w:val="center"/>
          </w:tcPr>
          <w:p w14:paraId="1B367037"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Emplois au LT en 2009</w:t>
            </w:r>
          </w:p>
        </w:tc>
        <w:tc>
          <w:tcPr>
            <w:tcW w:w="2448" w:type="dxa"/>
            <w:shd w:val="clear" w:color="auto" w:fill="FFFFFF"/>
            <w:tcMar>
              <w:top w:w="0" w:type="dxa"/>
              <w:left w:w="0" w:type="dxa"/>
              <w:bottom w:w="0" w:type="dxa"/>
              <w:right w:w="0" w:type="dxa"/>
            </w:tcMar>
            <w:vAlign w:val="center"/>
          </w:tcPr>
          <w:p w14:paraId="127BAE0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Emploi - population active en 2009</w:t>
            </w:r>
          </w:p>
        </w:tc>
        <w:tc>
          <w:tcPr>
            <w:tcW w:w="2448" w:type="dxa"/>
            <w:shd w:val="clear" w:color="auto" w:fill="FFFFFF"/>
            <w:tcMar>
              <w:top w:w="0" w:type="dxa"/>
              <w:left w:w="0" w:type="dxa"/>
              <w:bottom w:w="0" w:type="dxa"/>
              <w:right w:w="0" w:type="dxa"/>
            </w:tcMar>
            <w:vAlign w:val="center"/>
          </w:tcPr>
          <w:p w14:paraId="2DD0C17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42237A62" w14:textId="77777777">
        <w:trPr>
          <w:cantSplit/>
          <w:jc w:val="center"/>
        </w:trPr>
        <w:tc>
          <w:tcPr>
            <w:tcW w:w="2448" w:type="dxa"/>
            <w:shd w:val="clear" w:color="auto" w:fill="FFFFFF"/>
            <w:tcMar>
              <w:top w:w="0" w:type="dxa"/>
              <w:left w:w="0" w:type="dxa"/>
              <w:bottom w:w="0" w:type="dxa"/>
              <w:right w:w="0" w:type="dxa"/>
            </w:tcMar>
            <w:vAlign w:val="center"/>
          </w:tcPr>
          <w:p w14:paraId="023E6CF4"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C09_EMPLT_AGRI</w:t>
            </w:r>
          </w:p>
        </w:tc>
        <w:tc>
          <w:tcPr>
            <w:tcW w:w="2448" w:type="dxa"/>
            <w:shd w:val="clear" w:color="auto" w:fill="FFFFFF"/>
            <w:tcMar>
              <w:top w:w="0" w:type="dxa"/>
              <w:left w:w="0" w:type="dxa"/>
              <w:bottom w:w="0" w:type="dxa"/>
              <w:right w:w="0" w:type="dxa"/>
            </w:tcMar>
            <w:vAlign w:val="center"/>
          </w:tcPr>
          <w:p w14:paraId="2FE68836"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Emplois au LT Agriculture en 2009</w:t>
            </w:r>
          </w:p>
        </w:tc>
        <w:tc>
          <w:tcPr>
            <w:tcW w:w="2448" w:type="dxa"/>
            <w:shd w:val="clear" w:color="auto" w:fill="FFFFFF"/>
            <w:tcMar>
              <w:top w:w="0" w:type="dxa"/>
              <w:left w:w="0" w:type="dxa"/>
              <w:bottom w:w="0" w:type="dxa"/>
              <w:right w:w="0" w:type="dxa"/>
            </w:tcMar>
            <w:vAlign w:val="center"/>
          </w:tcPr>
          <w:p w14:paraId="3A04429B"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Emploi - population active en 2009</w:t>
            </w:r>
          </w:p>
        </w:tc>
        <w:tc>
          <w:tcPr>
            <w:tcW w:w="2448" w:type="dxa"/>
            <w:shd w:val="clear" w:color="auto" w:fill="FFFFFF"/>
            <w:tcMar>
              <w:top w:w="0" w:type="dxa"/>
              <w:left w:w="0" w:type="dxa"/>
              <w:bottom w:w="0" w:type="dxa"/>
              <w:right w:w="0" w:type="dxa"/>
            </w:tcMar>
            <w:vAlign w:val="center"/>
          </w:tcPr>
          <w:p w14:paraId="507C0D9F"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179C08F4" w14:textId="77777777">
        <w:trPr>
          <w:cantSplit/>
          <w:jc w:val="center"/>
        </w:trPr>
        <w:tc>
          <w:tcPr>
            <w:tcW w:w="2448" w:type="dxa"/>
            <w:shd w:val="clear" w:color="auto" w:fill="FFFFFF"/>
            <w:tcMar>
              <w:top w:w="0" w:type="dxa"/>
              <w:left w:w="0" w:type="dxa"/>
              <w:bottom w:w="0" w:type="dxa"/>
              <w:right w:w="0" w:type="dxa"/>
            </w:tcMar>
            <w:vAlign w:val="center"/>
          </w:tcPr>
          <w:p w14:paraId="661AD17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C09_EMPLT_INDUS</w:t>
            </w:r>
          </w:p>
        </w:tc>
        <w:tc>
          <w:tcPr>
            <w:tcW w:w="2448" w:type="dxa"/>
            <w:shd w:val="clear" w:color="auto" w:fill="FFFFFF"/>
            <w:tcMar>
              <w:top w:w="0" w:type="dxa"/>
              <w:left w:w="0" w:type="dxa"/>
              <w:bottom w:w="0" w:type="dxa"/>
              <w:right w:w="0" w:type="dxa"/>
            </w:tcMar>
            <w:vAlign w:val="center"/>
          </w:tcPr>
          <w:p w14:paraId="2DE300E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Emplois au LT Industrie en 2009</w:t>
            </w:r>
          </w:p>
        </w:tc>
        <w:tc>
          <w:tcPr>
            <w:tcW w:w="2448" w:type="dxa"/>
            <w:shd w:val="clear" w:color="auto" w:fill="FFFFFF"/>
            <w:tcMar>
              <w:top w:w="0" w:type="dxa"/>
              <w:left w:w="0" w:type="dxa"/>
              <w:bottom w:w="0" w:type="dxa"/>
              <w:right w:w="0" w:type="dxa"/>
            </w:tcMar>
            <w:vAlign w:val="center"/>
          </w:tcPr>
          <w:p w14:paraId="78A7422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Emploi - population active en 2009</w:t>
            </w:r>
          </w:p>
        </w:tc>
        <w:tc>
          <w:tcPr>
            <w:tcW w:w="2448" w:type="dxa"/>
            <w:shd w:val="clear" w:color="auto" w:fill="FFFFFF"/>
            <w:tcMar>
              <w:top w:w="0" w:type="dxa"/>
              <w:left w:w="0" w:type="dxa"/>
              <w:bottom w:w="0" w:type="dxa"/>
              <w:right w:w="0" w:type="dxa"/>
            </w:tcMar>
            <w:vAlign w:val="center"/>
          </w:tcPr>
          <w:p w14:paraId="43A121D7"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4E56A5FE" w14:textId="77777777">
        <w:trPr>
          <w:cantSplit/>
          <w:jc w:val="center"/>
        </w:trPr>
        <w:tc>
          <w:tcPr>
            <w:tcW w:w="2448" w:type="dxa"/>
            <w:shd w:val="clear" w:color="auto" w:fill="FFFFFF"/>
            <w:tcMar>
              <w:top w:w="0" w:type="dxa"/>
              <w:left w:w="0" w:type="dxa"/>
              <w:bottom w:w="0" w:type="dxa"/>
              <w:right w:w="0" w:type="dxa"/>
            </w:tcMar>
            <w:vAlign w:val="center"/>
          </w:tcPr>
          <w:p w14:paraId="581035E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C09_EMPLT_CONST</w:t>
            </w:r>
          </w:p>
        </w:tc>
        <w:tc>
          <w:tcPr>
            <w:tcW w:w="2448" w:type="dxa"/>
            <w:shd w:val="clear" w:color="auto" w:fill="FFFFFF"/>
            <w:tcMar>
              <w:top w:w="0" w:type="dxa"/>
              <w:left w:w="0" w:type="dxa"/>
              <w:bottom w:w="0" w:type="dxa"/>
              <w:right w:w="0" w:type="dxa"/>
            </w:tcMar>
            <w:vAlign w:val="center"/>
          </w:tcPr>
          <w:p w14:paraId="00F1DBA2"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Emplois au LT Construction en 2009</w:t>
            </w:r>
          </w:p>
        </w:tc>
        <w:tc>
          <w:tcPr>
            <w:tcW w:w="2448" w:type="dxa"/>
            <w:shd w:val="clear" w:color="auto" w:fill="FFFFFF"/>
            <w:tcMar>
              <w:top w:w="0" w:type="dxa"/>
              <w:left w:w="0" w:type="dxa"/>
              <w:bottom w:w="0" w:type="dxa"/>
              <w:right w:w="0" w:type="dxa"/>
            </w:tcMar>
            <w:vAlign w:val="center"/>
          </w:tcPr>
          <w:p w14:paraId="5983861B"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Emploi - population active en 2009</w:t>
            </w:r>
          </w:p>
        </w:tc>
        <w:tc>
          <w:tcPr>
            <w:tcW w:w="2448" w:type="dxa"/>
            <w:shd w:val="clear" w:color="auto" w:fill="FFFFFF"/>
            <w:tcMar>
              <w:top w:w="0" w:type="dxa"/>
              <w:left w:w="0" w:type="dxa"/>
              <w:bottom w:w="0" w:type="dxa"/>
              <w:right w:w="0" w:type="dxa"/>
            </w:tcMar>
            <w:vAlign w:val="center"/>
          </w:tcPr>
          <w:p w14:paraId="25BC92C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7EDDB82D" w14:textId="77777777">
        <w:trPr>
          <w:cantSplit/>
          <w:jc w:val="center"/>
        </w:trPr>
        <w:tc>
          <w:tcPr>
            <w:tcW w:w="2448" w:type="dxa"/>
            <w:shd w:val="clear" w:color="auto" w:fill="FFFFFF"/>
            <w:tcMar>
              <w:top w:w="0" w:type="dxa"/>
              <w:left w:w="0" w:type="dxa"/>
              <w:bottom w:w="0" w:type="dxa"/>
              <w:right w:w="0" w:type="dxa"/>
            </w:tcMar>
            <w:vAlign w:val="center"/>
          </w:tcPr>
          <w:p w14:paraId="6D2ADDB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C09_EMPLT_CTS</w:t>
            </w:r>
          </w:p>
        </w:tc>
        <w:tc>
          <w:tcPr>
            <w:tcW w:w="2448" w:type="dxa"/>
            <w:shd w:val="clear" w:color="auto" w:fill="FFFFFF"/>
            <w:tcMar>
              <w:top w:w="0" w:type="dxa"/>
              <w:left w:w="0" w:type="dxa"/>
              <w:bottom w:w="0" w:type="dxa"/>
              <w:right w:w="0" w:type="dxa"/>
            </w:tcMar>
            <w:vAlign w:val="center"/>
          </w:tcPr>
          <w:p w14:paraId="208954AF"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Emplois au LT Commerce, Transports, Services divers en 2009</w:t>
            </w:r>
          </w:p>
        </w:tc>
        <w:tc>
          <w:tcPr>
            <w:tcW w:w="2448" w:type="dxa"/>
            <w:shd w:val="clear" w:color="auto" w:fill="FFFFFF"/>
            <w:tcMar>
              <w:top w:w="0" w:type="dxa"/>
              <w:left w:w="0" w:type="dxa"/>
              <w:bottom w:w="0" w:type="dxa"/>
              <w:right w:w="0" w:type="dxa"/>
            </w:tcMar>
            <w:vAlign w:val="center"/>
          </w:tcPr>
          <w:p w14:paraId="4F8279E4"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Emploi - population active en 20</w:t>
            </w:r>
            <w:r>
              <w:rPr>
                <w:rFonts w:ascii="DejaVu Sans" w:eastAsia="DejaVu Sans" w:hAnsi="DejaVu Sans" w:cs="DejaVu Sans"/>
                <w:color w:val="000000"/>
                <w:sz w:val="22"/>
                <w:szCs w:val="22"/>
              </w:rPr>
              <w:t>09</w:t>
            </w:r>
          </w:p>
        </w:tc>
        <w:tc>
          <w:tcPr>
            <w:tcW w:w="2448" w:type="dxa"/>
            <w:shd w:val="clear" w:color="auto" w:fill="FFFFFF"/>
            <w:tcMar>
              <w:top w:w="0" w:type="dxa"/>
              <w:left w:w="0" w:type="dxa"/>
              <w:bottom w:w="0" w:type="dxa"/>
              <w:right w:w="0" w:type="dxa"/>
            </w:tcMar>
            <w:vAlign w:val="center"/>
          </w:tcPr>
          <w:p w14:paraId="5B8B0222"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5BDE8B8B" w14:textId="77777777">
        <w:trPr>
          <w:cantSplit/>
          <w:jc w:val="center"/>
        </w:trPr>
        <w:tc>
          <w:tcPr>
            <w:tcW w:w="2448" w:type="dxa"/>
            <w:shd w:val="clear" w:color="auto" w:fill="FFFFFF"/>
            <w:tcMar>
              <w:top w:w="0" w:type="dxa"/>
              <w:left w:w="0" w:type="dxa"/>
              <w:bottom w:w="0" w:type="dxa"/>
              <w:right w:w="0" w:type="dxa"/>
            </w:tcMar>
            <w:vAlign w:val="center"/>
          </w:tcPr>
          <w:p w14:paraId="1AEF90C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lastRenderedPageBreak/>
              <w:t>C09_EMPLT_APESAS</w:t>
            </w:r>
          </w:p>
        </w:tc>
        <w:tc>
          <w:tcPr>
            <w:tcW w:w="2448" w:type="dxa"/>
            <w:shd w:val="clear" w:color="auto" w:fill="FFFFFF"/>
            <w:tcMar>
              <w:top w:w="0" w:type="dxa"/>
              <w:left w:w="0" w:type="dxa"/>
              <w:bottom w:w="0" w:type="dxa"/>
              <w:right w:w="0" w:type="dxa"/>
            </w:tcMar>
            <w:vAlign w:val="center"/>
          </w:tcPr>
          <w:p w14:paraId="73921B0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Emplois au LT Adm publique, Enseignement, Santé, Act sociale en 2009</w:t>
            </w:r>
          </w:p>
        </w:tc>
        <w:tc>
          <w:tcPr>
            <w:tcW w:w="2448" w:type="dxa"/>
            <w:shd w:val="clear" w:color="auto" w:fill="FFFFFF"/>
            <w:tcMar>
              <w:top w:w="0" w:type="dxa"/>
              <w:left w:w="0" w:type="dxa"/>
              <w:bottom w:w="0" w:type="dxa"/>
              <w:right w:w="0" w:type="dxa"/>
            </w:tcMar>
            <w:vAlign w:val="center"/>
          </w:tcPr>
          <w:p w14:paraId="4722C0B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Emploi - population active en 2009</w:t>
            </w:r>
          </w:p>
        </w:tc>
        <w:tc>
          <w:tcPr>
            <w:tcW w:w="2448" w:type="dxa"/>
            <w:shd w:val="clear" w:color="auto" w:fill="FFFFFF"/>
            <w:tcMar>
              <w:top w:w="0" w:type="dxa"/>
              <w:left w:w="0" w:type="dxa"/>
              <w:bottom w:w="0" w:type="dxa"/>
              <w:right w:w="0" w:type="dxa"/>
            </w:tcMar>
            <w:vAlign w:val="center"/>
          </w:tcPr>
          <w:p w14:paraId="1B4908A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3B145AD2" w14:textId="77777777">
        <w:trPr>
          <w:cantSplit/>
          <w:jc w:val="center"/>
        </w:trPr>
        <w:tc>
          <w:tcPr>
            <w:tcW w:w="2448" w:type="dxa"/>
            <w:shd w:val="clear" w:color="auto" w:fill="FFFFFF"/>
            <w:tcMar>
              <w:top w:w="0" w:type="dxa"/>
              <w:left w:w="0" w:type="dxa"/>
              <w:bottom w:w="0" w:type="dxa"/>
              <w:right w:w="0" w:type="dxa"/>
            </w:tcMar>
            <w:vAlign w:val="center"/>
          </w:tcPr>
          <w:p w14:paraId="039C4444"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P09_ACTOCC</w:t>
            </w:r>
          </w:p>
        </w:tc>
        <w:tc>
          <w:tcPr>
            <w:tcW w:w="2448" w:type="dxa"/>
            <w:shd w:val="clear" w:color="auto" w:fill="FFFFFF"/>
            <w:tcMar>
              <w:top w:w="0" w:type="dxa"/>
              <w:left w:w="0" w:type="dxa"/>
              <w:bottom w:w="0" w:type="dxa"/>
              <w:right w:w="0" w:type="dxa"/>
            </w:tcMar>
            <w:vAlign w:val="center"/>
          </w:tcPr>
          <w:p w14:paraId="1CF3A65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Actifs occupés 15-64 ans en 2009</w:t>
            </w:r>
          </w:p>
        </w:tc>
        <w:tc>
          <w:tcPr>
            <w:tcW w:w="2448" w:type="dxa"/>
            <w:shd w:val="clear" w:color="auto" w:fill="FFFFFF"/>
            <w:tcMar>
              <w:top w:w="0" w:type="dxa"/>
              <w:left w:w="0" w:type="dxa"/>
              <w:bottom w:w="0" w:type="dxa"/>
              <w:right w:w="0" w:type="dxa"/>
            </w:tcMar>
            <w:vAlign w:val="center"/>
          </w:tcPr>
          <w:p w14:paraId="4A4135F1"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Emploi - population active en 2009</w:t>
            </w:r>
          </w:p>
        </w:tc>
        <w:tc>
          <w:tcPr>
            <w:tcW w:w="2448" w:type="dxa"/>
            <w:shd w:val="clear" w:color="auto" w:fill="FFFFFF"/>
            <w:tcMar>
              <w:top w:w="0" w:type="dxa"/>
              <w:left w:w="0" w:type="dxa"/>
              <w:bottom w:w="0" w:type="dxa"/>
              <w:right w:w="0" w:type="dxa"/>
            </w:tcMar>
            <w:vAlign w:val="center"/>
          </w:tcPr>
          <w:p w14:paraId="42BF2C54"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2237F126" w14:textId="77777777">
        <w:trPr>
          <w:cantSplit/>
          <w:jc w:val="center"/>
        </w:trPr>
        <w:tc>
          <w:tcPr>
            <w:tcW w:w="2448" w:type="dxa"/>
            <w:shd w:val="clear" w:color="auto" w:fill="FFFFFF"/>
            <w:tcMar>
              <w:top w:w="0" w:type="dxa"/>
              <w:left w:w="0" w:type="dxa"/>
              <w:bottom w:w="0" w:type="dxa"/>
              <w:right w:w="0" w:type="dxa"/>
            </w:tcMar>
            <w:vAlign w:val="center"/>
          </w:tcPr>
          <w:p w14:paraId="16ED0EFF"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P09_POP</w:t>
            </w:r>
          </w:p>
        </w:tc>
        <w:tc>
          <w:tcPr>
            <w:tcW w:w="2448" w:type="dxa"/>
            <w:shd w:val="clear" w:color="auto" w:fill="FFFFFF"/>
            <w:tcMar>
              <w:top w:w="0" w:type="dxa"/>
              <w:left w:w="0" w:type="dxa"/>
              <w:bottom w:w="0" w:type="dxa"/>
              <w:right w:w="0" w:type="dxa"/>
            </w:tcMar>
            <w:vAlign w:val="center"/>
          </w:tcPr>
          <w:p w14:paraId="1F6504E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Population en 2009</w:t>
            </w:r>
          </w:p>
        </w:tc>
        <w:tc>
          <w:tcPr>
            <w:tcW w:w="2448" w:type="dxa"/>
            <w:shd w:val="clear" w:color="auto" w:fill="FFFFFF"/>
            <w:tcMar>
              <w:top w:w="0" w:type="dxa"/>
              <w:left w:w="0" w:type="dxa"/>
              <w:bottom w:w="0" w:type="dxa"/>
              <w:right w:w="0" w:type="dxa"/>
            </w:tcMar>
            <w:vAlign w:val="center"/>
          </w:tcPr>
          <w:p w14:paraId="017A21EF"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Évolution et structure de la population en 2009</w:t>
            </w:r>
          </w:p>
        </w:tc>
        <w:tc>
          <w:tcPr>
            <w:tcW w:w="2448" w:type="dxa"/>
            <w:shd w:val="clear" w:color="auto" w:fill="FFFFFF"/>
            <w:tcMar>
              <w:top w:w="0" w:type="dxa"/>
              <w:left w:w="0" w:type="dxa"/>
              <w:bottom w:w="0" w:type="dxa"/>
              <w:right w:w="0" w:type="dxa"/>
            </w:tcMar>
            <w:vAlign w:val="center"/>
          </w:tcPr>
          <w:p w14:paraId="457485A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7F17792D" w14:textId="77777777">
        <w:trPr>
          <w:cantSplit/>
          <w:jc w:val="center"/>
        </w:trPr>
        <w:tc>
          <w:tcPr>
            <w:tcW w:w="2448" w:type="dxa"/>
            <w:shd w:val="clear" w:color="auto" w:fill="FFFFFF"/>
            <w:tcMar>
              <w:top w:w="0" w:type="dxa"/>
              <w:left w:w="0" w:type="dxa"/>
              <w:bottom w:w="0" w:type="dxa"/>
              <w:right w:w="0" w:type="dxa"/>
            </w:tcMar>
            <w:vAlign w:val="center"/>
          </w:tcPr>
          <w:p w14:paraId="572AF474"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P09_POP0014</w:t>
            </w:r>
          </w:p>
        </w:tc>
        <w:tc>
          <w:tcPr>
            <w:tcW w:w="2448" w:type="dxa"/>
            <w:shd w:val="clear" w:color="auto" w:fill="FFFFFF"/>
            <w:tcMar>
              <w:top w:w="0" w:type="dxa"/>
              <w:left w:w="0" w:type="dxa"/>
              <w:bottom w:w="0" w:type="dxa"/>
              <w:right w:w="0" w:type="dxa"/>
            </w:tcMar>
            <w:vAlign w:val="center"/>
          </w:tcPr>
          <w:p w14:paraId="25F0E214"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Pop 0-14 ans en 2009</w:t>
            </w:r>
          </w:p>
        </w:tc>
        <w:tc>
          <w:tcPr>
            <w:tcW w:w="2448" w:type="dxa"/>
            <w:shd w:val="clear" w:color="auto" w:fill="FFFFFF"/>
            <w:tcMar>
              <w:top w:w="0" w:type="dxa"/>
              <w:left w:w="0" w:type="dxa"/>
              <w:bottom w:w="0" w:type="dxa"/>
              <w:right w:w="0" w:type="dxa"/>
            </w:tcMar>
            <w:vAlign w:val="center"/>
          </w:tcPr>
          <w:p w14:paraId="251DEE3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Évolution et structure de la population en 2009</w:t>
            </w:r>
          </w:p>
        </w:tc>
        <w:tc>
          <w:tcPr>
            <w:tcW w:w="2448" w:type="dxa"/>
            <w:shd w:val="clear" w:color="auto" w:fill="FFFFFF"/>
            <w:tcMar>
              <w:top w:w="0" w:type="dxa"/>
              <w:left w:w="0" w:type="dxa"/>
              <w:bottom w:w="0" w:type="dxa"/>
              <w:right w:w="0" w:type="dxa"/>
            </w:tcMar>
            <w:vAlign w:val="center"/>
          </w:tcPr>
          <w:p w14:paraId="08494CE4"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783BDBE5" w14:textId="77777777">
        <w:trPr>
          <w:cantSplit/>
          <w:jc w:val="center"/>
        </w:trPr>
        <w:tc>
          <w:tcPr>
            <w:tcW w:w="2448" w:type="dxa"/>
            <w:shd w:val="clear" w:color="auto" w:fill="FFFFFF"/>
            <w:tcMar>
              <w:top w:w="0" w:type="dxa"/>
              <w:left w:w="0" w:type="dxa"/>
              <w:bottom w:w="0" w:type="dxa"/>
              <w:right w:w="0" w:type="dxa"/>
            </w:tcMar>
            <w:vAlign w:val="center"/>
          </w:tcPr>
          <w:p w14:paraId="4290B5F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P09_POP1529</w:t>
            </w:r>
          </w:p>
        </w:tc>
        <w:tc>
          <w:tcPr>
            <w:tcW w:w="2448" w:type="dxa"/>
            <w:shd w:val="clear" w:color="auto" w:fill="FFFFFF"/>
            <w:tcMar>
              <w:top w:w="0" w:type="dxa"/>
              <w:left w:w="0" w:type="dxa"/>
              <w:bottom w:w="0" w:type="dxa"/>
              <w:right w:w="0" w:type="dxa"/>
            </w:tcMar>
            <w:vAlign w:val="center"/>
          </w:tcPr>
          <w:p w14:paraId="44A0F5D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Pop 15-29 ans en 2009</w:t>
            </w:r>
          </w:p>
        </w:tc>
        <w:tc>
          <w:tcPr>
            <w:tcW w:w="2448" w:type="dxa"/>
            <w:shd w:val="clear" w:color="auto" w:fill="FFFFFF"/>
            <w:tcMar>
              <w:top w:w="0" w:type="dxa"/>
              <w:left w:w="0" w:type="dxa"/>
              <w:bottom w:w="0" w:type="dxa"/>
              <w:right w:w="0" w:type="dxa"/>
            </w:tcMar>
            <w:vAlign w:val="center"/>
          </w:tcPr>
          <w:p w14:paraId="6E03BBF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Évolution et structure de la population en 2009</w:t>
            </w:r>
          </w:p>
        </w:tc>
        <w:tc>
          <w:tcPr>
            <w:tcW w:w="2448" w:type="dxa"/>
            <w:shd w:val="clear" w:color="auto" w:fill="FFFFFF"/>
            <w:tcMar>
              <w:top w:w="0" w:type="dxa"/>
              <w:left w:w="0" w:type="dxa"/>
              <w:bottom w:w="0" w:type="dxa"/>
              <w:right w:w="0" w:type="dxa"/>
            </w:tcMar>
            <w:vAlign w:val="center"/>
          </w:tcPr>
          <w:p w14:paraId="204E55B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3B73302F" w14:textId="77777777">
        <w:trPr>
          <w:cantSplit/>
          <w:jc w:val="center"/>
        </w:trPr>
        <w:tc>
          <w:tcPr>
            <w:tcW w:w="2448" w:type="dxa"/>
            <w:shd w:val="clear" w:color="auto" w:fill="FFFFFF"/>
            <w:tcMar>
              <w:top w:w="0" w:type="dxa"/>
              <w:left w:w="0" w:type="dxa"/>
              <w:bottom w:w="0" w:type="dxa"/>
              <w:right w:w="0" w:type="dxa"/>
            </w:tcMar>
            <w:vAlign w:val="center"/>
          </w:tcPr>
          <w:p w14:paraId="2B6FCECA"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P09_POP3044</w:t>
            </w:r>
          </w:p>
        </w:tc>
        <w:tc>
          <w:tcPr>
            <w:tcW w:w="2448" w:type="dxa"/>
            <w:shd w:val="clear" w:color="auto" w:fill="FFFFFF"/>
            <w:tcMar>
              <w:top w:w="0" w:type="dxa"/>
              <w:left w:w="0" w:type="dxa"/>
              <w:bottom w:w="0" w:type="dxa"/>
              <w:right w:w="0" w:type="dxa"/>
            </w:tcMar>
            <w:vAlign w:val="center"/>
          </w:tcPr>
          <w:p w14:paraId="7B5CD2C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Pop 30-44 ans en 2009</w:t>
            </w:r>
          </w:p>
        </w:tc>
        <w:tc>
          <w:tcPr>
            <w:tcW w:w="2448" w:type="dxa"/>
            <w:shd w:val="clear" w:color="auto" w:fill="FFFFFF"/>
            <w:tcMar>
              <w:top w:w="0" w:type="dxa"/>
              <w:left w:w="0" w:type="dxa"/>
              <w:bottom w:w="0" w:type="dxa"/>
              <w:right w:w="0" w:type="dxa"/>
            </w:tcMar>
            <w:vAlign w:val="center"/>
          </w:tcPr>
          <w:p w14:paraId="330E18DF"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Évolution et structure de la population en 2009</w:t>
            </w:r>
          </w:p>
        </w:tc>
        <w:tc>
          <w:tcPr>
            <w:tcW w:w="2448" w:type="dxa"/>
            <w:shd w:val="clear" w:color="auto" w:fill="FFFFFF"/>
            <w:tcMar>
              <w:top w:w="0" w:type="dxa"/>
              <w:left w:w="0" w:type="dxa"/>
              <w:bottom w:w="0" w:type="dxa"/>
              <w:right w:w="0" w:type="dxa"/>
            </w:tcMar>
            <w:vAlign w:val="center"/>
          </w:tcPr>
          <w:p w14:paraId="3EDCE61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49798A86" w14:textId="77777777">
        <w:trPr>
          <w:cantSplit/>
          <w:jc w:val="center"/>
        </w:trPr>
        <w:tc>
          <w:tcPr>
            <w:tcW w:w="2448" w:type="dxa"/>
            <w:shd w:val="clear" w:color="auto" w:fill="FFFFFF"/>
            <w:tcMar>
              <w:top w:w="0" w:type="dxa"/>
              <w:left w:w="0" w:type="dxa"/>
              <w:bottom w:w="0" w:type="dxa"/>
              <w:right w:w="0" w:type="dxa"/>
            </w:tcMar>
            <w:vAlign w:val="center"/>
          </w:tcPr>
          <w:p w14:paraId="4D0C4747"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P09_POP4559</w:t>
            </w:r>
          </w:p>
        </w:tc>
        <w:tc>
          <w:tcPr>
            <w:tcW w:w="2448" w:type="dxa"/>
            <w:shd w:val="clear" w:color="auto" w:fill="FFFFFF"/>
            <w:tcMar>
              <w:top w:w="0" w:type="dxa"/>
              <w:left w:w="0" w:type="dxa"/>
              <w:bottom w:w="0" w:type="dxa"/>
              <w:right w:w="0" w:type="dxa"/>
            </w:tcMar>
            <w:vAlign w:val="center"/>
          </w:tcPr>
          <w:p w14:paraId="6B173E37"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Pop 45-59 ans en 2009</w:t>
            </w:r>
          </w:p>
        </w:tc>
        <w:tc>
          <w:tcPr>
            <w:tcW w:w="2448" w:type="dxa"/>
            <w:shd w:val="clear" w:color="auto" w:fill="FFFFFF"/>
            <w:tcMar>
              <w:top w:w="0" w:type="dxa"/>
              <w:left w:w="0" w:type="dxa"/>
              <w:bottom w:w="0" w:type="dxa"/>
              <w:right w:w="0" w:type="dxa"/>
            </w:tcMar>
            <w:vAlign w:val="center"/>
          </w:tcPr>
          <w:p w14:paraId="75BAB27F"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Évolution et structure de la population e</w:t>
            </w:r>
            <w:r>
              <w:rPr>
                <w:rFonts w:ascii="DejaVu Sans" w:eastAsia="DejaVu Sans" w:hAnsi="DejaVu Sans" w:cs="DejaVu Sans"/>
                <w:color w:val="000000"/>
                <w:sz w:val="22"/>
                <w:szCs w:val="22"/>
              </w:rPr>
              <w:t>n 2009</w:t>
            </w:r>
          </w:p>
        </w:tc>
        <w:tc>
          <w:tcPr>
            <w:tcW w:w="2448" w:type="dxa"/>
            <w:shd w:val="clear" w:color="auto" w:fill="FFFFFF"/>
            <w:tcMar>
              <w:top w:w="0" w:type="dxa"/>
              <w:left w:w="0" w:type="dxa"/>
              <w:bottom w:w="0" w:type="dxa"/>
              <w:right w:w="0" w:type="dxa"/>
            </w:tcMar>
            <w:vAlign w:val="center"/>
          </w:tcPr>
          <w:p w14:paraId="165EAF5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54545F78" w14:textId="77777777">
        <w:trPr>
          <w:cantSplit/>
          <w:jc w:val="center"/>
        </w:trPr>
        <w:tc>
          <w:tcPr>
            <w:tcW w:w="2448" w:type="dxa"/>
            <w:shd w:val="clear" w:color="auto" w:fill="FFFFFF"/>
            <w:tcMar>
              <w:top w:w="0" w:type="dxa"/>
              <w:left w:w="0" w:type="dxa"/>
              <w:bottom w:w="0" w:type="dxa"/>
              <w:right w:w="0" w:type="dxa"/>
            </w:tcMar>
            <w:vAlign w:val="center"/>
          </w:tcPr>
          <w:p w14:paraId="56C4226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P09_POP6074</w:t>
            </w:r>
          </w:p>
        </w:tc>
        <w:tc>
          <w:tcPr>
            <w:tcW w:w="2448" w:type="dxa"/>
            <w:shd w:val="clear" w:color="auto" w:fill="FFFFFF"/>
            <w:tcMar>
              <w:top w:w="0" w:type="dxa"/>
              <w:left w:w="0" w:type="dxa"/>
              <w:bottom w:w="0" w:type="dxa"/>
              <w:right w:w="0" w:type="dxa"/>
            </w:tcMar>
            <w:vAlign w:val="center"/>
          </w:tcPr>
          <w:p w14:paraId="3D699114"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Pop 60-74 ans en 2009</w:t>
            </w:r>
          </w:p>
        </w:tc>
        <w:tc>
          <w:tcPr>
            <w:tcW w:w="2448" w:type="dxa"/>
            <w:shd w:val="clear" w:color="auto" w:fill="FFFFFF"/>
            <w:tcMar>
              <w:top w:w="0" w:type="dxa"/>
              <w:left w:w="0" w:type="dxa"/>
              <w:bottom w:w="0" w:type="dxa"/>
              <w:right w:w="0" w:type="dxa"/>
            </w:tcMar>
            <w:vAlign w:val="center"/>
          </w:tcPr>
          <w:p w14:paraId="15EF922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Évolution et structure de la population en 2009</w:t>
            </w:r>
          </w:p>
        </w:tc>
        <w:tc>
          <w:tcPr>
            <w:tcW w:w="2448" w:type="dxa"/>
            <w:shd w:val="clear" w:color="auto" w:fill="FFFFFF"/>
            <w:tcMar>
              <w:top w:w="0" w:type="dxa"/>
              <w:left w:w="0" w:type="dxa"/>
              <w:bottom w:w="0" w:type="dxa"/>
              <w:right w:w="0" w:type="dxa"/>
            </w:tcMar>
            <w:vAlign w:val="center"/>
          </w:tcPr>
          <w:p w14:paraId="22C756A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2657231D" w14:textId="77777777">
        <w:trPr>
          <w:cantSplit/>
          <w:jc w:val="center"/>
        </w:trPr>
        <w:tc>
          <w:tcPr>
            <w:tcW w:w="2448" w:type="dxa"/>
            <w:shd w:val="clear" w:color="auto" w:fill="FFFFFF"/>
            <w:tcMar>
              <w:top w:w="0" w:type="dxa"/>
              <w:left w:w="0" w:type="dxa"/>
              <w:bottom w:w="0" w:type="dxa"/>
              <w:right w:w="0" w:type="dxa"/>
            </w:tcMar>
            <w:vAlign w:val="center"/>
          </w:tcPr>
          <w:p w14:paraId="43DF62C6"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P09_POP75P</w:t>
            </w:r>
          </w:p>
        </w:tc>
        <w:tc>
          <w:tcPr>
            <w:tcW w:w="2448" w:type="dxa"/>
            <w:shd w:val="clear" w:color="auto" w:fill="FFFFFF"/>
            <w:tcMar>
              <w:top w:w="0" w:type="dxa"/>
              <w:left w:w="0" w:type="dxa"/>
              <w:bottom w:w="0" w:type="dxa"/>
              <w:right w:w="0" w:type="dxa"/>
            </w:tcMar>
            <w:vAlign w:val="center"/>
          </w:tcPr>
          <w:p w14:paraId="6BDD1A26"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Pop 75 ans ou plus en 2009</w:t>
            </w:r>
          </w:p>
        </w:tc>
        <w:tc>
          <w:tcPr>
            <w:tcW w:w="2448" w:type="dxa"/>
            <w:shd w:val="clear" w:color="auto" w:fill="FFFFFF"/>
            <w:tcMar>
              <w:top w:w="0" w:type="dxa"/>
              <w:left w:w="0" w:type="dxa"/>
              <w:bottom w:w="0" w:type="dxa"/>
              <w:right w:w="0" w:type="dxa"/>
            </w:tcMar>
            <w:vAlign w:val="center"/>
          </w:tcPr>
          <w:p w14:paraId="1C4103F1"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Évolution et structure de la population en 2009</w:t>
            </w:r>
          </w:p>
        </w:tc>
        <w:tc>
          <w:tcPr>
            <w:tcW w:w="2448" w:type="dxa"/>
            <w:shd w:val="clear" w:color="auto" w:fill="FFFFFF"/>
            <w:tcMar>
              <w:top w:w="0" w:type="dxa"/>
              <w:left w:w="0" w:type="dxa"/>
              <w:bottom w:w="0" w:type="dxa"/>
              <w:right w:w="0" w:type="dxa"/>
            </w:tcMar>
            <w:vAlign w:val="center"/>
          </w:tcPr>
          <w:p w14:paraId="0540E9D4"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154464A4" w14:textId="77777777">
        <w:trPr>
          <w:cantSplit/>
          <w:jc w:val="center"/>
        </w:trPr>
        <w:tc>
          <w:tcPr>
            <w:tcW w:w="2448" w:type="dxa"/>
            <w:shd w:val="clear" w:color="auto" w:fill="FFFFFF"/>
            <w:tcMar>
              <w:top w:w="0" w:type="dxa"/>
              <w:left w:w="0" w:type="dxa"/>
              <w:bottom w:w="0" w:type="dxa"/>
              <w:right w:w="0" w:type="dxa"/>
            </w:tcMar>
            <w:vAlign w:val="center"/>
          </w:tcPr>
          <w:p w14:paraId="77EAD2B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C09_ACTOCC15P_ILT1</w:t>
            </w:r>
          </w:p>
        </w:tc>
        <w:tc>
          <w:tcPr>
            <w:tcW w:w="2448" w:type="dxa"/>
            <w:shd w:val="clear" w:color="auto" w:fill="FFFFFF"/>
            <w:tcMar>
              <w:top w:w="0" w:type="dxa"/>
              <w:left w:w="0" w:type="dxa"/>
              <w:bottom w:w="0" w:type="dxa"/>
              <w:right w:w="0" w:type="dxa"/>
            </w:tcMar>
            <w:vAlign w:val="center"/>
          </w:tcPr>
          <w:p w14:paraId="06A3C09B"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Nombre d'actifs travaillant dans leur commune (ou arrondissement municipal) de résidence</w:t>
            </w:r>
          </w:p>
        </w:tc>
        <w:tc>
          <w:tcPr>
            <w:tcW w:w="2448" w:type="dxa"/>
            <w:shd w:val="clear" w:color="auto" w:fill="FFFFFF"/>
            <w:tcMar>
              <w:top w:w="0" w:type="dxa"/>
              <w:left w:w="0" w:type="dxa"/>
              <w:bottom w:w="0" w:type="dxa"/>
              <w:right w:w="0" w:type="dxa"/>
            </w:tcMar>
            <w:vAlign w:val="center"/>
          </w:tcPr>
          <w:p w14:paraId="5320BE4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Mobilités professionnelles en 2009</w:t>
            </w:r>
          </w:p>
        </w:tc>
        <w:tc>
          <w:tcPr>
            <w:tcW w:w="2448" w:type="dxa"/>
            <w:shd w:val="clear" w:color="auto" w:fill="FFFFFF"/>
            <w:tcMar>
              <w:top w:w="0" w:type="dxa"/>
              <w:left w:w="0" w:type="dxa"/>
              <w:bottom w:w="0" w:type="dxa"/>
              <w:right w:w="0" w:type="dxa"/>
            </w:tcMar>
            <w:vAlign w:val="center"/>
          </w:tcPr>
          <w:p w14:paraId="2A302D3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467E7ADE" w14:textId="77777777">
        <w:trPr>
          <w:cantSplit/>
          <w:jc w:val="center"/>
        </w:trPr>
        <w:tc>
          <w:tcPr>
            <w:tcW w:w="2448" w:type="dxa"/>
            <w:shd w:val="clear" w:color="auto" w:fill="FFFFFF"/>
            <w:tcMar>
              <w:top w:w="0" w:type="dxa"/>
              <w:left w:w="0" w:type="dxa"/>
              <w:bottom w:w="0" w:type="dxa"/>
              <w:right w:w="0" w:type="dxa"/>
            </w:tcMar>
            <w:vAlign w:val="center"/>
          </w:tcPr>
          <w:p w14:paraId="7BD59522"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lastRenderedPageBreak/>
              <w:t>C09_ACTOCC15P_ILTAUT</w:t>
            </w:r>
          </w:p>
        </w:tc>
        <w:tc>
          <w:tcPr>
            <w:tcW w:w="2448" w:type="dxa"/>
            <w:shd w:val="clear" w:color="auto" w:fill="FFFFFF"/>
            <w:tcMar>
              <w:top w:w="0" w:type="dxa"/>
              <w:left w:w="0" w:type="dxa"/>
              <w:bottom w:w="0" w:type="dxa"/>
              <w:right w:w="0" w:type="dxa"/>
            </w:tcMar>
            <w:vAlign w:val="center"/>
          </w:tcPr>
          <w:p w14:paraId="4BC723F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Nombre d'actifs travaillant hors de leur commune (ou arrondissement municipal) de résidence</w:t>
            </w:r>
          </w:p>
        </w:tc>
        <w:tc>
          <w:tcPr>
            <w:tcW w:w="2448" w:type="dxa"/>
            <w:shd w:val="clear" w:color="auto" w:fill="FFFFFF"/>
            <w:tcMar>
              <w:top w:w="0" w:type="dxa"/>
              <w:left w:w="0" w:type="dxa"/>
              <w:bottom w:w="0" w:type="dxa"/>
              <w:right w:w="0" w:type="dxa"/>
            </w:tcMar>
            <w:vAlign w:val="center"/>
          </w:tcPr>
          <w:p w14:paraId="31BBF394"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Mo</w:t>
            </w:r>
            <w:r>
              <w:rPr>
                <w:rFonts w:ascii="DejaVu Sans" w:eastAsia="DejaVu Sans" w:hAnsi="DejaVu Sans" w:cs="DejaVu Sans"/>
                <w:color w:val="000000"/>
                <w:sz w:val="22"/>
                <w:szCs w:val="22"/>
              </w:rPr>
              <w:t>bilités professionnelles en 2009</w:t>
            </w:r>
          </w:p>
        </w:tc>
        <w:tc>
          <w:tcPr>
            <w:tcW w:w="2448" w:type="dxa"/>
            <w:shd w:val="clear" w:color="auto" w:fill="FFFFFF"/>
            <w:tcMar>
              <w:top w:w="0" w:type="dxa"/>
              <w:left w:w="0" w:type="dxa"/>
              <w:bottom w:w="0" w:type="dxa"/>
              <w:right w:w="0" w:type="dxa"/>
            </w:tcMar>
            <w:vAlign w:val="center"/>
          </w:tcPr>
          <w:p w14:paraId="127C52BB"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341757C5" w14:textId="77777777">
        <w:trPr>
          <w:cantSplit/>
          <w:jc w:val="center"/>
        </w:trPr>
        <w:tc>
          <w:tcPr>
            <w:tcW w:w="2448" w:type="dxa"/>
            <w:shd w:val="clear" w:color="auto" w:fill="FFFFFF"/>
            <w:tcMar>
              <w:top w:w="0" w:type="dxa"/>
              <w:left w:w="0" w:type="dxa"/>
              <w:bottom w:w="0" w:type="dxa"/>
              <w:right w:w="0" w:type="dxa"/>
            </w:tcMar>
            <w:vAlign w:val="center"/>
          </w:tcPr>
          <w:p w14:paraId="7D3C738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C09_ACTOCC15P</w:t>
            </w:r>
          </w:p>
        </w:tc>
        <w:tc>
          <w:tcPr>
            <w:tcW w:w="2448" w:type="dxa"/>
            <w:shd w:val="clear" w:color="auto" w:fill="FFFFFF"/>
            <w:tcMar>
              <w:top w:w="0" w:type="dxa"/>
              <w:left w:w="0" w:type="dxa"/>
              <w:bottom w:w="0" w:type="dxa"/>
              <w:right w:w="0" w:type="dxa"/>
            </w:tcMar>
            <w:vAlign w:val="center"/>
          </w:tcPr>
          <w:p w14:paraId="132A17C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Total : nombre d'actifs de 15 ans ou plus ayant un emploi</w:t>
            </w:r>
          </w:p>
        </w:tc>
        <w:tc>
          <w:tcPr>
            <w:tcW w:w="2448" w:type="dxa"/>
            <w:shd w:val="clear" w:color="auto" w:fill="FFFFFF"/>
            <w:tcMar>
              <w:top w:w="0" w:type="dxa"/>
              <w:left w:w="0" w:type="dxa"/>
              <w:bottom w:w="0" w:type="dxa"/>
              <w:right w:w="0" w:type="dxa"/>
            </w:tcMar>
            <w:vAlign w:val="center"/>
          </w:tcPr>
          <w:p w14:paraId="50DF1D9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Base Mobilités professionnelles en 2009</w:t>
            </w:r>
          </w:p>
        </w:tc>
        <w:tc>
          <w:tcPr>
            <w:tcW w:w="2448" w:type="dxa"/>
            <w:shd w:val="clear" w:color="auto" w:fill="FFFFFF"/>
            <w:tcMar>
              <w:top w:w="0" w:type="dxa"/>
              <w:left w:w="0" w:type="dxa"/>
              <w:bottom w:w="0" w:type="dxa"/>
              <w:right w:w="0" w:type="dxa"/>
            </w:tcMar>
            <w:vAlign w:val="center"/>
          </w:tcPr>
          <w:p w14:paraId="1A7FCE3A"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INSEE</w:t>
            </w:r>
          </w:p>
        </w:tc>
      </w:tr>
      <w:tr w:rsidR="00AB7658" w14:paraId="37145004" w14:textId="77777777">
        <w:trPr>
          <w:cantSplit/>
          <w:jc w:val="center"/>
        </w:trPr>
        <w:tc>
          <w:tcPr>
            <w:tcW w:w="2448" w:type="dxa"/>
            <w:shd w:val="clear" w:color="auto" w:fill="FFFFFF"/>
            <w:tcMar>
              <w:top w:w="0" w:type="dxa"/>
              <w:left w:w="0" w:type="dxa"/>
              <w:bottom w:w="0" w:type="dxa"/>
              <w:right w:w="0" w:type="dxa"/>
            </w:tcMar>
            <w:vAlign w:val="center"/>
          </w:tcPr>
          <w:p w14:paraId="7E8EEC17"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Potentiel.Financier</w:t>
            </w:r>
          </w:p>
        </w:tc>
        <w:tc>
          <w:tcPr>
            <w:tcW w:w="2448" w:type="dxa"/>
            <w:shd w:val="clear" w:color="auto" w:fill="FFFFFF"/>
            <w:tcMar>
              <w:top w:w="0" w:type="dxa"/>
              <w:left w:w="0" w:type="dxa"/>
              <w:bottom w:w="0" w:type="dxa"/>
              <w:right w:w="0" w:type="dxa"/>
            </w:tcMar>
            <w:vAlign w:val="center"/>
          </w:tcPr>
          <w:p w14:paraId="4C043227"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Potentiel financier des communes</w:t>
            </w:r>
          </w:p>
        </w:tc>
        <w:tc>
          <w:tcPr>
            <w:tcW w:w="2448" w:type="dxa"/>
            <w:shd w:val="clear" w:color="auto" w:fill="FFFFFF"/>
            <w:tcMar>
              <w:top w:w="0" w:type="dxa"/>
              <w:left w:w="0" w:type="dxa"/>
              <w:bottom w:w="0" w:type="dxa"/>
              <w:right w:w="0" w:type="dxa"/>
            </w:tcMar>
            <w:vAlign w:val="center"/>
          </w:tcPr>
          <w:p w14:paraId="5804EF7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Potentiel financier</w:t>
            </w:r>
          </w:p>
        </w:tc>
        <w:tc>
          <w:tcPr>
            <w:tcW w:w="2448" w:type="dxa"/>
            <w:shd w:val="clear" w:color="auto" w:fill="FFFFFF"/>
            <w:tcMar>
              <w:top w:w="0" w:type="dxa"/>
              <w:left w:w="0" w:type="dxa"/>
              <w:bottom w:w="0" w:type="dxa"/>
              <w:right w:w="0" w:type="dxa"/>
            </w:tcMar>
            <w:vAlign w:val="center"/>
          </w:tcPr>
          <w:p w14:paraId="506468C6"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DGCL</w:t>
            </w:r>
          </w:p>
        </w:tc>
      </w:tr>
      <w:tr w:rsidR="00AB7658" w14:paraId="212677A7" w14:textId="77777777">
        <w:trPr>
          <w:cantSplit/>
          <w:jc w:val="center"/>
        </w:trPr>
        <w:tc>
          <w:tcPr>
            <w:tcW w:w="2448" w:type="dxa"/>
            <w:shd w:val="clear" w:color="auto" w:fill="FFFFFF"/>
            <w:tcMar>
              <w:top w:w="0" w:type="dxa"/>
              <w:left w:w="0" w:type="dxa"/>
              <w:bottom w:w="0" w:type="dxa"/>
              <w:right w:w="0" w:type="dxa"/>
            </w:tcMar>
            <w:vAlign w:val="center"/>
          </w:tcPr>
          <w:p w14:paraId="214E8C5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dotation.globale.de.fonctionnement</w:t>
            </w:r>
          </w:p>
        </w:tc>
        <w:tc>
          <w:tcPr>
            <w:tcW w:w="2448" w:type="dxa"/>
            <w:shd w:val="clear" w:color="auto" w:fill="FFFFFF"/>
            <w:tcMar>
              <w:top w:w="0" w:type="dxa"/>
              <w:left w:w="0" w:type="dxa"/>
              <w:bottom w:w="0" w:type="dxa"/>
              <w:right w:w="0" w:type="dxa"/>
            </w:tcMar>
            <w:vAlign w:val="center"/>
          </w:tcPr>
          <w:p w14:paraId="5D6B764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Dotation globale de fonctionnement des communes en 2011</w:t>
            </w:r>
          </w:p>
        </w:tc>
        <w:tc>
          <w:tcPr>
            <w:tcW w:w="2448" w:type="dxa"/>
            <w:shd w:val="clear" w:color="auto" w:fill="FFFFFF"/>
            <w:tcMar>
              <w:top w:w="0" w:type="dxa"/>
              <w:left w:w="0" w:type="dxa"/>
              <w:bottom w:w="0" w:type="dxa"/>
              <w:right w:w="0" w:type="dxa"/>
            </w:tcMar>
            <w:vAlign w:val="center"/>
          </w:tcPr>
          <w:p w14:paraId="7EA50E87"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Données comptables et fiscales des collectivités locales</w:t>
            </w:r>
          </w:p>
        </w:tc>
        <w:tc>
          <w:tcPr>
            <w:tcW w:w="2448" w:type="dxa"/>
            <w:shd w:val="clear" w:color="auto" w:fill="FFFFFF"/>
            <w:tcMar>
              <w:top w:w="0" w:type="dxa"/>
              <w:left w:w="0" w:type="dxa"/>
              <w:bottom w:w="0" w:type="dxa"/>
              <w:right w:w="0" w:type="dxa"/>
            </w:tcMar>
            <w:vAlign w:val="center"/>
          </w:tcPr>
          <w:p w14:paraId="1D2B4C9A"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DGCL</w:t>
            </w:r>
          </w:p>
        </w:tc>
      </w:tr>
      <w:tr w:rsidR="00AB7658" w14:paraId="1A2BE0CE" w14:textId="77777777">
        <w:trPr>
          <w:cantSplit/>
          <w:jc w:val="center"/>
        </w:trPr>
        <w:tc>
          <w:tcPr>
            <w:tcW w:w="2448" w:type="dxa"/>
            <w:shd w:val="clear" w:color="auto" w:fill="FFFFFF"/>
            <w:tcMar>
              <w:top w:w="0" w:type="dxa"/>
              <w:left w:w="0" w:type="dxa"/>
              <w:bottom w:w="0" w:type="dxa"/>
              <w:right w:w="0" w:type="dxa"/>
            </w:tcMar>
            <w:vAlign w:val="center"/>
          </w:tcPr>
          <w:p w14:paraId="5BC914F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Nombre.de.foyers.fiscaux</w:t>
            </w:r>
          </w:p>
        </w:tc>
        <w:tc>
          <w:tcPr>
            <w:tcW w:w="2448" w:type="dxa"/>
            <w:shd w:val="clear" w:color="auto" w:fill="FFFFFF"/>
            <w:tcMar>
              <w:top w:w="0" w:type="dxa"/>
              <w:left w:w="0" w:type="dxa"/>
              <w:bottom w:w="0" w:type="dxa"/>
              <w:right w:w="0" w:type="dxa"/>
            </w:tcMar>
            <w:vAlign w:val="center"/>
          </w:tcPr>
          <w:p w14:paraId="4C370726"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Nombre de foyers fiscaux dans la commune en 2011</w:t>
            </w:r>
          </w:p>
        </w:tc>
        <w:tc>
          <w:tcPr>
            <w:tcW w:w="2448" w:type="dxa"/>
            <w:shd w:val="clear" w:color="auto" w:fill="FFFFFF"/>
            <w:tcMar>
              <w:top w:w="0" w:type="dxa"/>
              <w:left w:w="0" w:type="dxa"/>
              <w:bottom w:w="0" w:type="dxa"/>
              <w:right w:w="0" w:type="dxa"/>
            </w:tcMar>
            <w:vAlign w:val="center"/>
          </w:tcPr>
          <w:p w14:paraId="761A2374"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L'impôt sur le revenu par co</w:t>
            </w:r>
            <w:r>
              <w:rPr>
                <w:rFonts w:ascii="DejaVu Sans" w:eastAsia="DejaVu Sans" w:hAnsi="DejaVu Sans" w:cs="DejaVu Sans"/>
                <w:color w:val="000000"/>
                <w:sz w:val="22"/>
                <w:szCs w:val="22"/>
              </w:rPr>
              <w:t>llectivité territoriale</w:t>
            </w:r>
          </w:p>
        </w:tc>
        <w:tc>
          <w:tcPr>
            <w:tcW w:w="2448" w:type="dxa"/>
            <w:shd w:val="clear" w:color="auto" w:fill="FFFFFF"/>
            <w:tcMar>
              <w:top w:w="0" w:type="dxa"/>
              <w:left w:w="0" w:type="dxa"/>
              <w:bottom w:w="0" w:type="dxa"/>
              <w:right w:w="0" w:type="dxa"/>
            </w:tcMar>
            <w:vAlign w:val="center"/>
          </w:tcPr>
          <w:p w14:paraId="63CF137F"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Ministère de l'économie</w:t>
            </w:r>
          </w:p>
        </w:tc>
      </w:tr>
      <w:tr w:rsidR="00AB7658" w14:paraId="426FB8B3" w14:textId="77777777">
        <w:trPr>
          <w:cantSplit/>
          <w:jc w:val="center"/>
        </w:trPr>
        <w:tc>
          <w:tcPr>
            <w:tcW w:w="2448" w:type="dxa"/>
            <w:shd w:val="clear" w:color="auto" w:fill="FFFFFF"/>
            <w:tcMar>
              <w:top w:w="0" w:type="dxa"/>
              <w:left w:w="0" w:type="dxa"/>
              <w:bottom w:w="0" w:type="dxa"/>
              <w:right w:w="0" w:type="dxa"/>
            </w:tcMar>
            <w:vAlign w:val="center"/>
          </w:tcPr>
          <w:p w14:paraId="205C075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Revenu.fiscal.de.référence.des.foyers.fiscaux</w:t>
            </w:r>
          </w:p>
        </w:tc>
        <w:tc>
          <w:tcPr>
            <w:tcW w:w="2448" w:type="dxa"/>
            <w:shd w:val="clear" w:color="auto" w:fill="FFFFFF"/>
            <w:tcMar>
              <w:top w:w="0" w:type="dxa"/>
              <w:left w:w="0" w:type="dxa"/>
              <w:bottom w:w="0" w:type="dxa"/>
              <w:right w:w="0" w:type="dxa"/>
            </w:tcMar>
            <w:vAlign w:val="center"/>
          </w:tcPr>
          <w:p w14:paraId="05937466"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Revenu fiscal de référence de l'ensemble des foyers imposés sur la commune</w:t>
            </w:r>
          </w:p>
        </w:tc>
        <w:tc>
          <w:tcPr>
            <w:tcW w:w="2448" w:type="dxa"/>
            <w:shd w:val="clear" w:color="auto" w:fill="FFFFFF"/>
            <w:tcMar>
              <w:top w:w="0" w:type="dxa"/>
              <w:left w:w="0" w:type="dxa"/>
              <w:bottom w:w="0" w:type="dxa"/>
              <w:right w:w="0" w:type="dxa"/>
            </w:tcMar>
            <w:vAlign w:val="center"/>
          </w:tcPr>
          <w:p w14:paraId="04E518F7"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L'impôt sur le revenu par collectivité territoriale</w:t>
            </w:r>
          </w:p>
        </w:tc>
        <w:tc>
          <w:tcPr>
            <w:tcW w:w="2448" w:type="dxa"/>
            <w:shd w:val="clear" w:color="auto" w:fill="FFFFFF"/>
            <w:tcMar>
              <w:top w:w="0" w:type="dxa"/>
              <w:left w:w="0" w:type="dxa"/>
              <w:bottom w:w="0" w:type="dxa"/>
              <w:right w:w="0" w:type="dxa"/>
            </w:tcMar>
            <w:vAlign w:val="center"/>
          </w:tcPr>
          <w:p w14:paraId="63FB802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Ministère de l'économie</w:t>
            </w:r>
          </w:p>
        </w:tc>
      </w:tr>
      <w:tr w:rsidR="00AB7658" w14:paraId="64969754" w14:textId="77777777">
        <w:trPr>
          <w:cantSplit/>
          <w:jc w:val="center"/>
        </w:trPr>
        <w:tc>
          <w:tcPr>
            <w:tcW w:w="2448" w:type="dxa"/>
            <w:shd w:val="clear" w:color="auto" w:fill="FFFFFF"/>
            <w:tcMar>
              <w:top w:w="0" w:type="dxa"/>
              <w:left w:w="0" w:type="dxa"/>
              <w:bottom w:w="0" w:type="dxa"/>
              <w:right w:w="0" w:type="dxa"/>
            </w:tcMar>
            <w:vAlign w:val="center"/>
          </w:tcPr>
          <w:p w14:paraId="530D79C7"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Impôt.net..total.</w:t>
            </w:r>
          </w:p>
        </w:tc>
        <w:tc>
          <w:tcPr>
            <w:tcW w:w="2448" w:type="dxa"/>
            <w:shd w:val="clear" w:color="auto" w:fill="FFFFFF"/>
            <w:tcMar>
              <w:top w:w="0" w:type="dxa"/>
              <w:left w:w="0" w:type="dxa"/>
              <w:bottom w:w="0" w:type="dxa"/>
              <w:right w:w="0" w:type="dxa"/>
            </w:tcMar>
            <w:vAlign w:val="center"/>
          </w:tcPr>
          <w:p w14:paraId="47059D76"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Impôt net total sur la commune</w:t>
            </w:r>
          </w:p>
        </w:tc>
        <w:tc>
          <w:tcPr>
            <w:tcW w:w="2448" w:type="dxa"/>
            <w:shd w:val="clear" w:color="auto" w:fill="FFFFFF"/>
            <w:tcMar>
              <w:top w:w="0" w:type="dxa"/>
              <w:left w:w="0" w:type="dxa"/>
              <w:bottom w:w="0" w:type="dxa"/>
              <w:right w:w="0" w:type="dxa"/>
            </w:tcMar>
            <w:vAlign w:val="center"/>
          </w:tcPr>
          <w:p w14:paraId="3D768D5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L'impôt sur le revenu par collectivité territoriale</w:t>
            </w:r>
          </w:p>
        </w:tc>
        <w:tc>
          <w:tcPr>
            <w:tcW w:w="2448" w:type="dxa"/>
            <w:shd w:val="clear" w:color="auto" w:fill="FFFFFF"/>
            <w:tcMar>
              <w:top w:w="0" w:type="dxa"/>
              <w:left w:w="0" w:type="dxa"/>
              <w:bottom w:w="0" w:type="dxa"/>
              <w:right w:w="0" w:type="dxa"/>
            </w:tcMar>
            <w:vAlign w:val="center"/>
          </w:tcPr>
          <w:p w14:paraId="0819E5E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Ministère de l'économie</w:t>
            </w:r>
          </w:p>
        </w:tc>
      </w:tr>
      <w:tr w:rsidR="00AB7658" w14:paraId="53BB59F2" w14:textId="77777777">
        <w:trPr>
          <w:cantSplit/>
          <w:jc w:val="center"/>
        </w:trPr>
        <w:tc>
          <w:tcPr>
            <w:tcW w:w="2448" w:type="dxa"/>
            <w:tcBorders>
              <w:bottom w:val="single" w:sz="16" w:space="0" w:color="666666"/>
            </w:tcBorders>
            <w:shd w:val="clear" w:color="auto" w:fill="FFFFFF"/>
            <w:tcMar>
              <w:top w:w="0" w:type="dxa"/>
              <w:left w:w="0" w:type="dxa"/>
              <w:bottom w:w="0" w:type="dxa"/>
              <w:right w:w="0" w:type="dxa"/>
            </w:tcMar>
            <w:vAlign w:val="center"/>
          </w:tcPr>
          <w:p w14:paraId="00385061"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Nombre.de.foyers.fiscaux.imposables</w:t>
            </w:r>
          </w:p>
        </w:tc>
        <w:tc>
          <w:tcPr>
            <w:tcW w:w="2448" w:type="dxa"/>
            <w:tcBorders>
              <w:bottom w:val="single" w:sz="16" w:space="0" w:color="666666"/>
            </w:tcBorders>
            <w:shd w:val="clear" w:color="auto" w:fill="FFFFFF"/>
            <w:tcMar>
              <w:top w:w="0" w:type="dxa"/>
              <w:left w:w="0" w:type="dxa"/>
              <w:bottom w:w="0" w:type="dxa"/>
              <w:right w:w="0" w:type="dxa"/>
            </w:tcMar>
            <w:vAlign w:val="center"/>
          </w:tcPr>
          <w:p w14:paraId="0B704B12"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 xml:space="preserve">Nombre de foyers </w:t>
            </w:r>
            <w:r>
              <w:rPr>
                <w:rFonts w:ascii="DejaVu Sans" w:eastAsia="DejaVu Sans" w:hAnsi="DejaVu Sans" w:cs="DejaVu Sans"/>
                <w:color w:val="000000"/>
                <w:sz w:val="22"/>
                <w:szCs w:val="22"/>
              </w:rPr>
              <w:t>fiscaux imposables sur la commune</w:t>
            </w:r>
          </w:p>
        </w:tc>
        <w:tc>
          <w:tcPr>
            <w:tcW w:w="2448" w:type="dxa"/>
            <w:tcBorders>
              <w:bottom w:val="single" w:sz="16" w:space="0" w:color="666666"/>
            </w:tcBorders>
            <w:shd w:val="clear" w:color="auto" w:fill="FFFFFF"/>
            <w:tcMar>
              <w:top w:w="0" w:type="dxa"/>
              <w:left w:w="0" w:type="dxa"/>
              <w:bottom w:w="0" w:type="dxa"/>
              <w:right w:w="0" w:type="dxa"/>
            </w:tcMar>
            <w:vAlign w:val="center"/>
          </w:tcPr>
          <w:p w14:paraId="6DFC9CFF"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L'impôt sur le revenu par collectivité territoriale</w:t>
            </w:r>
          </w:p>
        </w:tc>
        <w:tc>
          <w:tcPr>
            <w:tcW w:w="2448" w:type="dxa"/>
            <w:tcBorders>
              <w:bottom w:val="single" w:sz="16" w:space="0" w:color="666666"/>
            </w:tcBorders>
            <w:shd w:val="clear" w:color="auto" w:fill="FFFFFF"/>
            <w:tcMar>
              <w:top w:w="0" w:type="dxa"/>
              <w:left w:w="0" w:type="dxa"/>
              <w:bottom w:w="0" w:type="dxa"/>
              <w:right w:w="0" w:type="dxa"/>
            </w:tcMar>
            <w:vAlign w:val="center"/>
          </w:tcPr>
          <w:p w14:paraId="0F1FD85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Ministère de l'économie</w:t>
            </w:r>
          </w:p>
        </w:tc>
      </w:tr>
    </w:tbl>
    <w:p w14:paraId="557678AC" w14:textId="77777777" w:rsidR="00AB7658" w:rsidRDefault="00F45FC6">
      <w:pPr>
        <w:pStyle w:val="Heading2"/>
      </w:pPr>
      <w:bookmarkStart w:id="125" w:name="Xb43e4cd580e24456afb8ece68693719bb1073b4"/>
      <w:bookmarkEnd w:id="123"/>
      <w:r>
        <w:t>Liste des variables de la base DAC (2011-2022)</w:t>
      </w:r>
    </w:p>
    <w:p w14:paraId="3D003D92" w14:textId="77777777" w:rsidR="00AB7658" w:rsidRDefault="00F45FC6">
      <w:r>
        <w:t xml:space="preserve">Ce tableau détaille les codes et descriptions des variables contenues dans la base </w:t>
      </w:r>
      <w:r>
        <w:rPr>
          <w:i/>
          <w:iCs/>
        </w:rPr>
        <w:t>DAC (Données Agrégées des Communes) 2011-2022</w:t>
      </w:r>
      <w:r>
        <w:t>.</w:t>
      </w:r>
    </w:p>
    <w:p w14:paraId="4D46D0C5" w14:textId="77777777" w:rsidR="00AB7658" w:rsidRDefault="00F45FC6">
      <w:pPr>
        <w:pStyle w:val="TableCaption"/>
      </w:pPr>
      <w:r>
        <w:rPr>
          <w:b/>
        </w:rPr>
        <w:t xml:space="preserve">Table </w:t>
      </w:r>
      <w:bookmarkStart w:id="126" w:name="meta_df2011"/>
      <w:r>
        <w:rPr>
          <w:b/>
        </w:rPr>
        <w:fldChar w:fldCharType="begin"/>
      </w:r>
      <w:r>
        <w:rPr>
          <w:b/>
        </w:rPr>
        <w:instrText>SEQ tab \* Arabic</w:instrText>
      </w:r>
      <w:r>
        <w:rPr>
          <w:b/>
        </w:rPr>
        <w:fldChar w:fldCharType="end"/>
      </w:r>
      <w:bookmarkEnd w:id="126"/>
      <w:r>
        <w:t>: Tableau annexe 2 : Les variables présentes dans la base de données DAC 2011-2022</w:t>
      </w:r>
    </w:p>
    <w:tbl>
      <w:tblPr>
        <w:tblW w:w="0" w:type="auto"/>
        <w:jc w:val="center"/>
        <w:tblLayout w:type="fixed"/>
        <w:tblLook w:val="0420" w:firstRow="1" w:lastRow="0" w:firstColumn="0" w:lastColumn="0" w:noHBand="0" w:noVBand="1"/>
      </w:tblPr>
      <w:tblGrid>
        <w:gridCol w:w="5760"/>
        <w:gridCol w:w="5760"/>
      </w:tblGrid>
      <w:tr w:rsidR="00AB7658" w14:paraId="5006934A" w14:textId="77777777">
        <w:trPr>
          <w:cantSplit/>
          <w:tblHeader/>
          <w:jc w:val="center"/>
        </w:trPr>
        <w:tc>
          <w:tcPr>
            <w:tcW w:w="57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C40164"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lastRenderedPageBreak/>
              <w:t>Nom de la variable</w:t>
            </w:r>
          </w:p>
        </w:tc>
        <w:tc>
          <w:tcPr>
            <w:tcW w:w="57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761B6A"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Description</w:t>
            </w:r>
          </w:p>
        </w:tc>
      </w:tr>
      <w:tr w:rsidR="00AB7658" w14:paraId="671FB1D4" w14:textId="77777777">
        <w:trPr>
          <w:cantSplit/>
          <w:jc w:val="center"/>
        </w:trPr>
        <w:tc>
          <w:tcPr>
            <w:tcW w:w="5760" w:type="dxa"/>
            <w:shd w:val="clear" w:color="auto" w:fill="FFFFFF"/>
            <w:tcMar>
              <w:top w:w="0" w:type="dxa"/>
              <w:left w:w="0" w:type="dxa"/>
              <w:bottom w:w="0" w:type="dxa"/>
              <w:right w:w="0" w:type="dxa"/>
            </w:tcMar>
            <w:vAlign w:val="center"/>
          </w:tcPr>
          <w:p w14:paraId="274D594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CODGEO</w:t>
            </w:r>
          </w:p>
        </w:tc>
        <w:tc>
          <w:tcPr>
            <w:tcW w:w="5760" w:type="dxa"/>
            <w:shd w:val="clear" w:color="auto" w:fill="FFFFFF"/>
            <w:tcMar>
              <w:top w:w="0" w:type="dxa"/>
              <w:left w:w="0" w:type="dxa"/>
              <w:bottom w:w="0" w:type="dxa"/>
              <w:right w:w="0" w:type="dxa"/>
            </w:tcMar>
            <w:vAlign w:val="center"/>
          </w:tcPr>
          <w:p w14:paraId="5D67832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Code INSEE, découpage géographique au 01/01/2011</w:t>
            </w:r>
          </w:p>
        </w:tc>
      </w:tr>
      <w:tr w:rsidR="00AB7658" w14:paraId="15838450" w14:textId="77777777">
        <w:trPr>
          <w:cantSplit/>
          <w:jc w:val="center"/>
        </w:trPr>
        <w:tc>
          <w:tcPr>
            <w:tcW w:w="5760" w:type="dxa"/>
            <w:shd w:val="clear" w:color="auto" w:fill="FFFFFF"/>
            <w:tcMar>
              <w:top w:w="0" w:type="dxa"/>
              <w:left w:w="0" w:type="dxa"/>
              <w:bottom w:w="0" w:type="dxa"/>
              <w:right w:w="0" w:type="dxa"/>
            </w:tcMar>
            <w:vAlign w:val="center"/>
          </w:tcPr>
          <w:p w14:paraId="45F60E7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LIBGEO</w:t>
            </w:r>
          </w:p>
        </w:tc>
        <w:tc>
          <w:tcPr>
            <w:tcW w:w="5760" w:type="dxa"/>
            <w:shd w:val="clear" w:color="auto" w:fill="FFFFFF"/>
            <w:tcMar>
              <w:top w:w="0" w:type="dxa"/>
              <w:left w:w="0" w:type="dxa"/>
              <w:bottom w:w="0" w:type="dxa"/>
              <w:right w:w="0" w:type="dxa"/>
            </w:tcMar>
            <w:vAlign w:val="center"/>
          </w:tcPr>
          <w:p w14:paraId="0B96067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Nom de la commune, découpage géographique au 01/01/2011</w:t>
            </w:r>
          </w:p>
        </w:tc>
      </w:tr>
      <w:tr w:rsidR="00AB7658" w14:paraId="4DA2E19A" w14:textId="77777777">
        <w:trPr>
          <w:cantSplit/>
          <w:jc w:val="center"/>
        </w:trPr>
        <w:tc>
          <w:tcPr>
            <w:tcW w:w="5760" w:type="dxa"/>
            <w:shd w:val="clear" w:color="auto" w:fill="FFFFFF"/>
            <w:tcMar>
              <w:top w:w="0" w:type="dxa"/>
              <w:left w:w="0" w:type="dxa"/>
              <w:bottom w:w="0" w:type="dxa"/>
              <w:right w:w="0" w:type="dxa"/>
            </w:tcMar>
            <w:vAlign w:val="center"/>
          </w:tcPr>
          <w:p w14:paraId="7177AC8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CODE_DEPT</w:t>
            </w:r>
          </w:p>
        </w:tc>
        <w:tc>
          <w:tcPr>
            <w:tcW w:w="5760" w:type="dxa"/>
            <w:shd w:val="clear" w:color="auto" w:fill="FFFFFF"/>
            <w:tcMar>
              <w:top w:w="0" w:type="dxa"/>
              <w:left w:w="0" w:type="dxa"/>
              <w:bottom w:w="0" w:type="dxa"/>
              <w:right w:w="0" w:type="dxa"/>
            </w:tcMar>
            <w:vAlign w:val="center"/>
          </w:tcPr>
          <w:p w14:paraId="1723A5F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Code départemental</w:t>
            </w:r>
          </w:p>
        </w:tc>
      </w:tr>
      <w:tr w:rsidR="00AB7658" w14:paraId="6BCAE807" w14:textId="77777777">
        <w:trPr>
          <w:cantSplit/>
          <w:jc w:val="center"/>
        </w:trPr>
        <w:tc>
          <w:tcPr>
            <w:tcW w:w="5760" w:type="dxa"/>
            <w:shd w:val="clear" w:color="auto" w:fill="FFFFFF"/>
            <w:tcMar>
              <w:top w:w="0" w:type="dxa"/>
              <w:left w:w="0" w:type="dxa"/>
              <w:bottom w:w="0" w:type="dxa"/>
              <w:right w:w="0" w:type="dxa"/>
            </w:tcMar>
            <w:vAlign w:val="center"/>
          </w:tcPr>
          <w:p w14:paraId="7CB5A7D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CATAEU2010</w:t>
            </w:r>
          </w:p>
        </w:tc>
        <w:tc>
          <w:tcPr>
            <w:tcW w:w="5760" w:type="dxa"/>
            <w:shd w:val="clear" w:color="auto" w:fill="FFFFFF"/>
            <w:tcMar>
              <w:top w:w="0" w:type="dxa"/>
              <w:left w:w="0" w:type="dxa"/>
              <w:bottom w:w="0" w:type="dxa"/>
              <w:right w:w="0" w:type="dxa"/>
            </w:tcMar>
            <w:vAlign w:val="center"/>
          </w:tcPr>
          <w:p w14:paraId="5FF597B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Catégorie de communes dans le zonage en aires urbaines 2010</w:t>
            </w:r>
          </w:p>
        </w:tc>
      </w:tr>
      <w:tr w:rsidR="00AB7658" w14:paraId="54528BAE" w14:textId="77777777">
        <w:trPr>
          <w:cantSplit/>
          <w:jc w:val="center"/>
        </w:trPr>
        <w:tc>
          <w:tcPr>
            <w:tcW w:w="5760" w:type="dxa"/>
            <w:shd w:val="clear" w:color="auto" w:fill="FFFFFF"/>
            <w:tcMar>
              <w:top w:w="0" w:type="dxa"/>
              <w:left w:w="0" w:type="dxa"/>
              <w:bottom w:w="0" w:type="dxa"/>
              <w:right w:w="0" w:type="dxa"/>
            </w:tcMar>
            <w:vAlign w:val="center"/>
          </w:tcPr>
          <w:p w14:paraId="6234417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REG</w:t>
            </w:r>
          </w:p>
        </w:tc>
        <w:tc>
          <w:tcPr>
            <w:tcW w:w="5760" w:type="dxa"/>
            <w:shd w:val="clear" w:color="auto" w:fill="FFFFFF"/>
            <w:tcMar>
              <w:top w:w="0" w:type="dxa"/>
              <w:left w:w="0" w:type="dxa"/>
              <w:bottom w:w="0" w:type="dxa"/>
              <w:right w:w="0" w:type="dxa"/>
            </w:tcMar>
            <w:vAlign w:val="center"/>
          </w:tcPr>
          <w:p w14:paraId="09C1367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Région</w:t>
            </w:r>
          </w:p>
        </w:tc>
      </w:tr>
      <w:tr w:rsidR="00AB7658" w14:paraId="2D75319D" w14:textId="77777777">
        <w:trPr>
          <w:cantSplit/>
          <w:jc w:val="center"/>
        </w:trPr>
        <w:tc>
          <w:tcPr>
            <w:tcW w:w="5760" w:type="dxa"/>
            <w:shd w:val="clear" w:color="auto" w:fill="FFFFFF"/>
            <w:tcMar>
              <w:top w:w="0" w:type="dxa"/>
              <w:left w:w="0" w:type="dxa"/>
              <w:bottom w:w="0" w:type="dxa"/>
              <w:right w:w="0" w:type="dxa"/>
            </w:tcMar>
            <w:vAlign w:val="center"/>
          </w:tcPr>
          <w:p w14:paraId="7DC56AFF"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AU2010</w:t>
            </w:r>
          </w:p>
        </w:tc>
        <w:tc>
          <w:tcPr>
            <w:tcW w:w="5760" w:type="dxa"/>
            <w:shd w:val="clear" w:color="auto" w:fill="FFFFFF"/>
            <w:tcMar>
              <w:top w:w="0" w:type="dxa"/>
              <w:left w:w="0" w:type="dxa"/>
              <w:bottom w:w="0" w:type="dxa"/>
              <w:right w:w="0" w:type="dxa"/>
            </w:tcMar>
            <w:vAlign w:val="center"/>
          </w:tcPr>
          <w:p w14:paraId="19A6C23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Aire urbaine 2010</w:t>
            </w:r>
          </w:p>
        </w:tc>
      </w:tr>
      <w:tr w:rsidR="00AB7658" w14:paraId="10B8E05A" w14:textId="77777777">
        <w:trPr>
          <w:cantSplit/>
          <w:jc w:val="center"/>
        </w:trPr>
        <w:tc>
          <w:tcPr>
            <w:tcW w:w="5760" w:type="dxa"/>
            <w:shd w:val="clear" w:color="auto" w:fill="FFFFFF"/>
            <w:tcMar>
              <w:top w:w="0" w:type="dxa"/>
              <w:left w:w="0" w:type="dxa"/>
              <w:bottom w:w="0" w:type="dxa"/>
              <w:right w:w="0" w:type="dxa"/>
            </w:tcMar>
            <w:vAlign w:val="center"/>
          </w:tcPr>
          <w:p w14:paraId="03FD1D0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EPCI</w:t>
            </w:r>
          </w:p>
        </w:tc>
        <w:tc>
          <w:tcPr>
            <w:tcW w:w="5760" w:type="dxa"/>
            <w:shd w:val="clear" w:color="auto" w:fill="FFFFFF"/>
            <w:tcMar>
              <w:top w:w="0" w:type="dxa"/>
              <w:left w:w="0" w:type="dxa"/>
              <w:bottom w:w="0" w:type="dxa"/>
              <w:right w:w="0" w:type="dxa"/>
            </w:tcMar>
            <w:vAlign w:val="center"/>
          </w:tcPr>
          <w:p w14:paraId="204EF926"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EPCI</w:t>
            </w:r>
          </w:p>
        </w:tc>
      </w:tr>
      <w:tr w:rsidR="00AB7658" w14:paraId="68CF1F6E" w14:textId="77777777">
        <w:trPr>
          <w:cantSplit/>
          <w:jc w:val="center"/>
        </w:trPr>
        <w:tc>
          <w:tcPr>
            <w:tcW w:w="5760" w:type="dxa"/>
            <w:shd w:val="clear" w:color="auto" w:fill="FFFFFF"/>
            <w:tcMar>
              <w:top w:w="0" w:type="dxa"/>
              <w:left w:w="0" w:type="dxa"/>
              <w:bottom w:w="0" w:type="dxa"/>
              <w:right w:w="0" w:type="dxa"/>
            </w:tcMar>
            <w:vAlign w:val="center"/>
          </w:tcPr>
          <w:p w14:paraId="1F83A35B"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P09_ACT1564</w:t>
            </w:r>
          </w:p>
        </w:tc>
        <w:tc>
          <w:tcPr>
            <w:tcW w:w="5760" w:type="dxa"/>
            <w:shd w:val="clear" w:color="auto" w:fill="FFFFFF"/>
            <w:tcMar>
              <w:top w:w="0" w:type="dxa"/>
              <w:left w:w="0" w:type="dxa"/>
              <w:bottom w:w="0" w:type="dxa"/>
              <w:right w:w="0" w:type="dxa"/>
            </w:tcMar>
            <w:vAlign w:val="center"/>
          </w:tcPr>
          <w:p w14:paraId="181E988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Actifs 15-64 ans en 2009</w:t>
            </w:r>
          </w:p>
        </w:tc>
      </w:tr>
      <w:tr w:rsidR="00AB7658" w14:paraId="3833A5DD" w14:textId="77777777">
        <w:trPr>
          <w:cantSplit/>
          <w:jc w:val="center"/>
        </w:trPr>
        <w:tc>
          <w:tcPr>
            <w:tcW w:w="5760" w:type="dxa"/>
            <w:shd w:val="clear" w:color="auto" w:fill="FFFFFF"/>
            <w:tcMar>
              <w:top w:w="0" w:type="dxa"/>
              <w:left w:w="0" w:type="dxa"/>
              <w:bottom w:w="0" w:type="dxa"/>
              <w:right w:w="0" w:type="dxa"/>
            </w:tcMar>
            <w:vAlign w:val="center"/>
          </w:tcPr>
          <w:p w14:paraId="6CF5A05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P09_CHOM1564</w:t>
            </w:r>
          </w:p>
        </w:tc>
        <w:tc>
          <w:tcPr>
            <w:tcW w:w="5760" w:type="dxa"/>
            <w:shd w:val="clear" w:color="auto" w:fill="FFFFFF"/>
            <w:tcMar>
              <w:top w:w="0" w:type="dxa"/>
              <w:left w:w="0" w:type="dxa"/>
              <w:bottom w:w="0" w:type="dxa"/>
              <w:right w:w="0" w:type="dxa"/>
            </w:tcMar>
            <w:vAlign w:val="center"/>
          </w:tcPr>
          <w:p w14:paraId="26161516"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Chômeurs 15-64 ans en 2009</w:t>
            </w:r>
          </w:p>
        </w:tc>
      </w:tr>
      <w:tr w:rsidR="00AB7658" w14:paraId="14EBAC8C" w14:textId="77777777">
        <w:trPr>
          <w:cantSplit/>
          <w:jc w:val="center"/>
        </w:trPr>
        <w:tc>
          <w:tcPr>
            <w:tcW w:w="5760" w:type="dxa"/>
            <w:shd w:val="clear" w:color="auto" w:fill="FFFFFF"/>
            <w:tcMar>
              <w:top w:w="0" w:type="dxa"/>
              <w:left w:w="0" w:type="dxa"/>
              <w:bottom w:w="0" w:type="dxa"/>
              <w:right w:w="0" w:type="dxa"/>
            </w:tcMar>
            <w:vAlign w:val="center"/>
          </w:tcPr>
          <w:p w14:paraId="306EE3F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P09_ETUD1564</w:t>
            </w:r>
          </w:p>
        </w:tc>
        <w:tc>
          <w:tcPr>
            <w:tcW w:w="5760" w:type="dxa"/>
            <w:shd w:val="clear" w:color="auto" w:fill="FFFFFF"/>
            <w:tcMar>
              <w:top w:w="0" w:type="dxa"/>
              <w:left w:w="0" w:type="dxa"/>
              <w:bottom w:w="0" w:type="dxa"/>
              <w:right w:w="0" w:type="dxa"/>
            </w:tcMar>
            <w:vAlign w:val="center"/>
          </w:tcPr>
          <w:p w14:paraId="292BEB3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Elèv. Etud. Stag. non rémunérés 15-64 ans en 2009</w:t>
            </w:r>
          </w:p>
        </w:tc>
      </w:tr>
      <w:tr w:rsidR="00AB7658" w14:paraId="376D3F16" w14:textId="77777777">
        <w:trPr>
          <w:cantSplit/>
          <w:jc w:val="center"/>
        </w:trPr>
        <w:tc>
          <w:tcPr>
            <w:tcW w:w="5760" w:type="dxa"/>
            <w:shd w:val="clear" w:color="auto" w:fill="FFFFFF"/>
            <w:tcMar>
              <w:top w:w="0" w:type="dxa"/>
              <w:left w:w="0" w:type="dxa"/>
              <w:bottom w:w="0" w:type="dxa"/>
              <w:right w:w="0" w:type="dxa"/>
            </w:tcMar>
            <w:vAlign w:val="center"/>
          </w:tcPr>
          <w:p w14:paraId="30472B3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P09_RETR1564</w:t>
            </w:r>
          </w:p>
        </w:tc>
        <w:tc>
          <w:tcPr>
            <w:tcW w:w="5760" w:type="dxa"/>
            <w:shd w:val="clear" w:color="auto" w:fill="FFFFFF"/>
            <w:tcMar>
              <w:top w:w="0" w:type="dxa"/>
              <w:left w:w="0" w:type="dxa"/>
              <w:bottom w:w="0" w:type="dxa"/>
              <w:right w:w="0" w:type="dxa"/>
            </w:tcMar>
            <w:vAlign w:val="center"/>
          </w:tcPr>
          <w:p w14:paraId="3552755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Retraités Préretraités 15-64 ans en 2009</w:t>
            </w:r>
          </w:p>
        </w:tc>
      </w:tr>
      <w:tr w:rsidR="00AB7658" w14:paraId="53947193" w14:textId="77777777">
        <w:trPr>
          <w:cantSplit/>
          <w:jc w:val="center"/>
        </w:trPr>
        <w:tc>
          <w:tcPr>
            <w:tcW w:w="5760" w:type="dxa"/>
            <w:shd w:val="clear" w:color="auto" w:fill="FFFFFF"/>
            <w:tcMar>
              <w:top w:w="0" w:type="dxa"/>
              <w:left w:w="0" w:type="dxa"/>
              <w:bottom w:w="0" w:type="dxa"/>
              <w:right w:w="0" w:type="dxa"/>
            </w:tcMar>
            <w:vAlign w:val="center"/>
          </w:tcPr>
          <w:p w14:paraId="751A01B6"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C09_ACT1564_Agr</w:t>
            </w:r>
          </w:p>
        </w:tc>
        <w:tc>
          <w:tcPr>
            <w:tcW w:w="5760" w:type="dxa"/>
            <w:shd w:val="clear" w:color="auto" w:fill="FFFFFF"/>
            <w:tcMar>
              <w:top w:w="0" w:type="dxa"/>
              <w:left w:w="0" w:type="dxa"/>
              <w:bottom w:w="0" w:type="dxa"/>
              <w:right w:w="0" w:type="dxa"/>
            </w:tcMar>
            <w:vAlign w:val="center"/>
          </w:tcPr>
          <w:p w14:paraId="01C09157"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Actifs 15-64 ans Agriculteurs exploitants en 2009</w:t>
            </w:r>
          </w:p>
        </w:tc>
      </w:tr>
      <w:tr w:rsidR="00AB7658" w14:paraId="23848296" w14:textId="77777777">
        <w:trPr>
          <w:cantSplit/>
          <w:jc w:val="center"/>
        </w:trPr>
        <w:tc>
          <w:tcPr>
            <w:tcW w:w="5760" w:type="dxa"/>
            <w:shd w:val="clear" w:color="auto" w:fill="FFFFFF"/>
            <w:tcMar>
              <w:top w:w="0" w:type="dxa"/>
              <w:left w:w="0" w:type="dxa"/>
              <w:bottom w:w="0" w:type="dxa"/>
              <w:right w:w="0" w:type="dxa"/>
            </w:tcMar>
            <w:vAlign w:val="center"/>
          </w:tcPr>
          <w:p w14:paraId="00D5EC6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C09_ACT1564_ArtCom</w:t>
            </w:r>
          </w:p>
        </w:tc>
        <w:tc>
          <w:tcPr>
            <w:tcW w:w="5760" w:type="dxa"/>
            <w:shd w:val="clear" w:color="auto" w:fill="FFFFFF"/>
            <w:tcMar>
              <w:top w:w="0" w:type="dxa"/>
              <w:left w:w="0" w:type="dxa"/>
              <w:bottom w:w="0" w:type="dxa"/>
              <w:right w:w="0" w:type="dxa"/>
            </w:tcMar>
            <w:vAlign w:val="center"/>
          </w:tcPr>
          <w:p w14:paraId="29D9CC6F"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Actifs 15-64 ans Artisans, Comm., Chefs entr. en 2009</w:t>
            </w:r>
          </w:p>
        </w:tc>
      </w:tr>
      <w:tr w:rsidR="00AB7658" w14:paraId="6AA1483D" w14:textId="77777777">
        <w:trPr>
          <w:cantSplit/>
          <w:jc w:val="center"/>
        </w:trPr>
        <w:tc>
          <w:tcPr>
            <w:tcW w:w="5760" w:type="dxa"/>
            <w:shd w:val="clear" w:color="auto" w:fill="FFFFFF"/>
            <w:tcMar>
              <w:top w:w="0" w:type="dxa"/>
              <w:left w:w="0" w:type="dxa"/>
              <w:bottom w:w="0" w:type="dxa"/>
              <w:right w:w="0" w:type="dxa"/>
            </w:tcMar>
            <w:vAlign w:val="center"/>
          </w:tcPr>
          <w:p w14:paraId="2D9285A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C09_ACT15</w:t>
            </w:r>
            <w:r>
              <w:rPr>
                <w:rFonts w:ascii="DejaVu Sans" w:eastAsia="DejaVu Sans" w:hAnsi="DejaVu Sans" w:cs="DejaVu Sans"/>
                <w:color w:val="000000"/>
                <w:sz w:val="22"/>
                <w:szCs w:val="22"/>
              </w:rPr>
              <w:t>64_Cadr</w:t>
            </w:r>
          </w:p>
        </w:tc>
        <w:tc>
          <w:tcPr>
            <w:tcW w:w="5760" w:type="dxa"/>
            <w:shd w:val="clear" w:color="auto" w:fill="FFFFFF"/>
            <w:tcMar>
              <w:top w:w="0" w:type="dxa"/>
              <w:left w:w="0" w:type="dxa"/>
              <w:bottom w:w="0" w:type="dxa"/>
              <w:right w:w="0" w:type="dxa"/>
            </w:tcMar>
            <w:vAlign w:val="center"/>
          </w:tcPr>
          <w:p w14:paraId="691F237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Actifs 15-64 ans Cadres, Prof. intel. sup. en 2009</w:t>
            </w:r>
          </w:p>
        </w:tc>
      </w:tr>
      <w:tr w:rsidR="00AB7658" w14:paraId="200FC10F" w14:textId="77777777">
        <w:trPr>
          <w:cantSplit/>
          <w:jc w:val="center"/>
        </w:trPr>
        <w:tc>
          <w:tcPr>
            <w:tcW w:w="5760" w:type="dxa"/>
            <w:shd w:val="clear" w:color="auto" w:fill="FFFFFF"/>
            <w:tcMar>
              <w:top w:w="0" w:type="dxa"/>
              <w:left w:w="0" w:type="dxa"/>
              <w:bottom w:w="0" w:type="dxa"/>
              <w:right w:w="0" w:type="dxa"/>
            </w:tcMar>
            <w:vAlign w:val="center"/>
          </w:tcPr>
          <w:p w14:paraId="485D3BC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C09_ACT1564_ProfInt</w:t>
            </w:r>
          </w:p>
        </w:tc>
        <w:tc>
          <w:tcPr>
            <w:tcW w:w="5760" w:type="dxa"/>
            <w:shd w:val="clear" w:color="auto" w:fill="FFFFFF"/>
            <w:tcMar>
              <w:top w:w="0" w:type="dxa"/>
              <w:left w:w="0" w:type="dxa"/>
              <w:bottom w:w="0" w:type="dxa"/>
              <w:right w:w="0" w:type="dxa"/>
            </w:tcMar>
            <w:vAlign w:val="center"/>
          </w:tcPr>
          <w:p w14:paraId="3BCC1A0A"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Actifs 15-64 ans Prof. intermédiaires en 2009</w:t>
            </w:r>
          </w:p>
        </w:tc>
      </w:tr>
      <w:tr w:rsidR="00AB7658" w14:paraId="63BE30C7" w14:textId="77777777">
        <w:trPr>
          <w:cantSplit/>
          <w:jc w:val="center"/>
        </w:trPr>
        <w:tc>
          <w:tcPr>
            <w:tcW w:w="5760" w:type="dxa"/>
            <w:shd w:val="clear" w:color="auto" w:fill="FFFFFF"/>
            <w:tcMar>
              <w:top w:w="0" w:type="dxa"/>
              <w:left w:w="0" w:type="dxa"/>
              <w:bottom w:w="0" w:type="dxa"/>
              <w:right w:w="0" w:type="dxa"/>
            </w:tcMar>
            <w:vAlign w:val="center"/>
          </w:tcPr>
          <w:p w14:paraId="176E249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C09_ACT1564_Empl</w:t>
            </w:r>
          </w:p>
        </w:tc>
        <w:tc>
          <w:tcPr>
            <w:tcW w:w="5760" w:type="dxa"/>
            <w:shd w:val="clear" w:color="auto" w:fill="FFFFFF"/>
            <w:tcMar>
              <w:top w:w="0" w:type="dxa"/>
              <w:left w:w="0" w:type="dxa"/>
              <w:bottom w:w="0" w:type="dxa"/>
              <w:right w:w="0" w:type="dxa"/>
            </w:tcMar>
            <w:vAlign w:val="center"/>
          </w:tcPr>
          <w:p w14:paraId="777F251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Actifs 15-64 ans Employés en 2009</w:t>
            </w:r>
          </w:p>
        </w:tc>
      </w:tr>
      <w:tr w:rsidR="00AB7658" w14:paraId="5E8F4B7B" w14:textId="77777777">
        <w:trPr>
          <w:cantSplit/>
          <w:jc w:val="center"/>
        </w:trPr>
        <w:tc>
          <w:tcPr>
            <w:tcW w:w="5760" w:type="dxa"/>
            <w:shd w:val="clear" w:color="auto" w:fill="FFFFFF"/>
            <w:tcMar>
              <w:top w:w="0" w:type="dxa"/>
              <w:left w:w="0" w:type="dxa"/>
              <w:bottom w:w="0" w:type="dxa"/>
              <w:right w:w="0" w:type="dxa"/>
            </w:tcMar>
            <w:vAlign w:val="center"/>
          </w:tcPr>
          <w:p w14:paraId="12622B4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C09_ACT1564_Ouvr</w:t>
            </w:r>
          </w:p>
        </w:tc>
        <w:tc>
          <w:tcPr>
            <w:tcW w:w="5760" w:type="dxa"/>
            <w:shd w:val="clear" w:color="auto" w:fill="FFFFFF"/>
            <w:tcMar>
              <w:top w:w="0" w:type="dxa"/>
              <w:left w:w="0" w:type="dxa"/>
              <w:bottom w:w="0" w:type="dxa"/>
              <w:right w:w="0" w:type="dxa"/>
            </w:tcMar>
            <w:vAlign w:val="center"/>
          </w:tcPr>
          <w:p w14:paraId="5B22BBE6"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Actifs 15-64 ans Ouvriers en 2009</w:t>
            </w:r>
          </w:p>
        </w:tc>
      </w:tr>
      <w:tr w:rsidR="00AB7658" w14:paraId="50A5C395" w14:textId="77777777">
        <w:trPr>
          <w:cantSplit/>
          <w:jc w:val="center"/>
        </w:trPr>
        <w:tc>
          <w:tcPr>
            <w:tcW w:w="5760" w:type="dxa"/>
            <w:shd w:val="clear" w:color="auto" w:fill="FFFFFF"/>
            <w:tcMar>
              <w:top w:w="0" w:type="dxa"/>
              <w:left w:w="0" w:type="dxa"/>
              <w:bottom w:w="0" w:type="dxa"/>
              <w:right w:w="0" w:type="dxa"/>
            </w:tcMar>
            <w:vAlign w:val="center"/>
          </w:tcPr>
          <w:p w14:paraId="3A4FA13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P09_EMPLT</w:t>
            </w:r>
          </w:p>
        </w:tc>
        <w:tc>
          <w:tcPr>
            <w:tcW w:w="5760" w:type="dxa"/>
            <w:shd w:val="clear" w:color="auto" w:fill="FFFFFF"/>
            <w:tcMar>
              <w:top w:w="0" w:type="dxa"/>
              <w:left w:w="0" w:type="dxa"/>
              <w:bottom w:w="0" w:type="dxa"/>
              <w:right w:w="0" w:type="dxa"/>
            </w:tcMar>
            <w:vAlign w:val="center"/>
          </w:tcPr>
          <w:p w14:paraId="1BE8E4FF"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Emplois au LT en 2009</w:t>
            </w:r>
          </w:p>
        </w:tc>
      </w:tr>
      <w:tr w:rsidR="00AB7658" w14:paraId="649A78F8" w14:textId="77777777">
        <w:trPr>
          <w:cantSplit/>
          <w:jc w:val="center"/>
        </w:trPr>
        <w:tc>
          <w:tcPr>
            <w:tcW w:w="5760" w:type="dxa"/>
            <w:shd w:val="clear" w:color="auto" w:fill="FFFFFF"/>
            <w:tcMar>
              <w:top w:w="0" w:type="dxa"/>
              <w:left w:w="0" w:type="dxa"/>
              <w:bottom w:w="0" w:type="dxa"/>
              <w:right w:w="0" w:type="dxa"/>
            </w:tcMar>
            <w:vAlign w:val="center"/>
          </w:tcPr>
          <w:p w14:paraId="024D06C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C09_EMPLT_AGRI</w:t>
            </w:r>
          </w:p>
        </w:tc>
        <w:tc>
          <w:tcPr>
            <w:tcW w:w="5760" w:type="dxa"/>
            <w:shd w:val="clear" w:color="auto" w:fill="FFFFFF"/>
            <w:tcMar>
              <w:top w:w="0" w:type="dxa"/>
              <w:left w:w="0" w:type="dxa"/>
              <w:bottom w:w="0" w:type="dxa"/>
              <w:right w:w="0" w:type="dxa"/>
            </w:tcMar>
            <w:vAlign w:val="center"/>
          </w:tcPr>
          <w:p w14:paraId="60096CA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Emplois au LT Agriculture en 2009</w:t>
            </w:r>
          </w:p>
        </w:tc>
      </w:tr>
      <w:tr w:rsidR="00AB7658" w14:paraId="6EE6F0C9" w14:textId="77777777">
        <w:trPr>
          <w:cantSplit/>
          <w:jc w:val="center"/>
        </w:trPr>
        <w:tc>
          <w:tcPr>
            <w:tcW w:w="5760" w:type="dxa"/>
            <w:shd w:val="clear" w:color="auto" w:fill="FFFFFF"/>
            <w:tcMar>
              <w:top w:w="0" w:type="dxa"/>
              <w:left w:w="0" w:type="dxa"/>
              <w:bottom w:w="0" w:type="dxa"/>
              <w:right w:w="0" w:type="dxa"/>
            </w:tcMar>
            <w:vAlign w:val="center"/>
          </w:tcPr>
          <w:p w14:paraId="151FB051"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C09_EMPLT_INDUS</w:t>
            </w:r>
          </w:p>
        </w:tc>
        <w:tc>
          <w:tcPr>
            <w:tcW w:w="5760" w:type="dxa"/>
            <w:shd w:val="clear" w:color="auto" w:fill="FFFFFF"/>
            <w:tcMar>
              <w:top w:w="0" w:type="dxa"/>
              <w:left w:w="0" w:type="dxa"/>
              <w:bottom w:w="0" w:type="dxa"/>
              <w:right w:w="0" w:type="dxa"/>
            </w:tcMar>
            <w:vAlign w:val="center"/>
          </w:tcPr>
          <w:p w14:paraId="7BBBCE51"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Emplois au LT Industrie en 2009</w:t>
            </w:r>
          </w:p>
        </w:tc>
      </w:tr>
      <w:tr w:rsidR="00AB7658" w14:paraId="28853595" w14:textId="77777777">
        <w:trPr>
          <w:cantSplit/>
          <w:jc w:val="center"/>
        </w:trPr>
        <w:tc>
          <w:tcPr>
            <w:tcW w:w="5760" w:type="dxa"/>
            <w:shd w:val="clear" w:color="auto" w:fill="FFFFFF"/>
            <w:tcMar>
              <w:top w:w="0" w:type="dxa"/>
              <w:left w:w="0" w:type="dxa"/>
              <w:bottom w:w="0" w:type="dxa"/>
              <w:right w:w="0" w:type="dxa"/>
            </w:tcMar>
            <w:vAlign w:val="center"/>
          </w:tcPr>
          <w:p w14:paraId="2CB0367F"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C09_EMPLT_CONST</w:t>
            </w:r>
          </w:p>
        </w:tc>
        <w:tc>
          <w:tcPr>
            <w:tcW w:w="5760" w:type="dxa"/>
            <w:shd w:val="clear" w:color="auto" w:fill="FFFFFF"/>
            <w:tcMar>
              <w:top w:w="0" w:type="dxa"/>
              <w:left w:w="0" w:type="dxa"/>
              <w:bottom w:w="0" w:type="dxa"/>
              <w:right w:w="0" w:type="dxa"/>
            </w:tcMar>
            <w:vAlign w:val="center"/>
          </w:tcPr>
          <w:p w14:paraId="7F277A21"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Emplois au LT Construction en 2009</w:t>
            </w:r>
          </w:p>
        </w:tc>
      </w:tr>
      <w:tr w:rsidR="00AB7658" w14:paraId="3B4FC105" w14:textId="77777777">
        <w:trPr>
          <w:cantSplit/>
          <w:jc w:val="center"/>
        </w:trPr>
        <w:tc>
          <w:tcPr>
            <w:tcW w:w="5760" w:type="dxa"/>
            <w:shd w:val="clear" w:color="auto" w:fill="FFFFFF"/>
            <w:tcMar>
              <w:top w:w="0" w:type="dxa"/>
              <w:left w:w="0" w:type="dxa"/>
              <w:bottom w:w="0" w:type="dxa"/>
              <w:right w:w="0" w:type="dxa"/>
            </w:tcMar>
            <w:vAlign w:val="center"/>
          </w:tcPr>
          <w:p w14:paraId="196556B2"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C09_EMPLT_CTS</w:t>
            </w:r>
          </w:p>
        </w:tc>
        <w:tc>
          <w:tcPr>
            <w:tcW w:w="5760" w:type="dxa"/>
            <w:shd w:val="clear" w:color="auto" w:fill="FFFFFF"/>
            <w:tcMar>
              <w:top w:w="0" w:type="dxa"/>
              <w:left w:w="0" w:type="dxa"/>
              <w:bottom w:w="0" w:type="dxa"/>
              <w:right w:w="0" w:type="dxa"/>
            </w:tcMar>
            <w:vAlign w:val="center"/>
          </w:tcPr>
          <w:p w14:paraId="5FBB9BAA"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Emplois au LT Commerce, Transports, Services divers en 2009</w:t>
            </w:r>
          </w:p>
        </w:tc>
      </w:tr>
      <w:tr w:rsidR="00AB7658" w14:paraId="20E522FD" w14:textId="77777777">
        <w:trPr>
          <w:cantSplit/>
          <w:jc w:val="center"/>
        </w:trPr>
        <w:tc>
          <w:tcPr>
            <w:tcW w:w="5760" w:type="dxa"/>
            <w:shd w:val="clear" w:color="auto" w:fill="FFFFFF"/>
            <w:tcMar>
              <w:top w:w="0" w:type="dxa"/>
              <w:left w:w="0" w:type="dxa"/>
              <w:bottom w:w="0" w:type="dxa"/>
              <w:right w:w="0" w:type="dxa"/>
            </w:tcMar>
            <w:vAlign w:val="center"/>
          </w:tcPr>
          <w:p w14:paraId="7DACA4B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lastRenderedPageBreak/>
              <w:t>C09_EMPLT_APESAS</w:t>
            </w:r>
          </w:p>
        </w:tc>
        <w:tc>
          <w:tcPr>
            <w:tcW w:w="5760" w:type="dxa"/>
            <w:shd w:val="clear" w:color="auto" w:fill="FFFFFF"/>
            <w:tcMar>
              <w:top w:w="0" w:type="dxa"/>
              <w:left w:w="0" w:type="dxa"/>
              <w:bottom w:w="0" w:type="dxa"/>
              <w:right w:w="0" w:type="dxa"/>
            </w:tcMar>
            <w:vAlign w:val="center"/>
          </w:tcPr>
          <w:p w14:paraId="63391B9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Emplois au LT Adm publique, Enseignement, Santé, Act sociale en 2009</w:t>
            </w:r>
          </w:p>
        </w:tc>
      </w:tr>
      <w:tr w:rsidR="00AB7658" w14:paraId="46684819" w14:textId="77777777">
        <w:trPr>
          <w:cantSplit/>
          <w:jc w:val="center"/>
        </w:trPr>
        <w:tc>
          <w:tcPr>
            <w:tcW w:w="5760" w:type="dxa"/>
            <w:shd w:val="clear" w:color="auto" w:fill="FFFFFF"/>
            <w:tcMar>
              <w:top w:w="0" w:type="dxa"/>
              <w:left w:w="0" w:type="dxa"/>
              <w:bottom w:w="0" w:type="dxa"/>
              <w:right w:w="0" w:type="dxa"/>
            </w:tcMar>
            <w:vAlign w:val="center"/>
          </w:tcPr>
          <w:p w14:paraId="117C0C4B"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P09_ACTOCC</w:t>
            </w:r>
          </w:p>
        </w:tc>
        <w:tc>
          <w:tcPr>
            <w:tcW w:w="5760" w:type="dxa"/>
            <w:shd w:val="clear" w:color="auto" w:fill="FFFFFF"/>
            <w:tcMar>
              <w:top w:w="0" w:type="dxa"/>
              <w:left w:w="0" w:type="dxa"/>
              <w:bottom w:w="0" w:type="dxa"/>
              <w:right w:w="0" w:type="dxa"/>
            </w:tcMar>
            <w:vAlign w:val="center"/>
          </w:tcPr>
          <w:p w14:paraId="5EF05E8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Actifs occupés 15-64 ans en 2009</w:t>
            </w:r>
          </w:p>
        </w:tc>
      </w:tr>
      <w:tr w:rsidR="00AB7658" w14:paraId="46899A8E" w14:textId="77777777">
        <w:trPr>
          <w:cantSplit/>
          <w:jc w:val="center"/>
        </w:trPr>
        <w:tc>
          <w:tcPr>
            <w:tcW w:w="5760" w:type="dxa"/>
            <w:shd w:val="clear" w:color="auto" w:fill="FFFFFF"/>
            <w:tcMar>
              <w:top w:w="0" w:type="dxa"/>
              <w:left w:w="0" w:type="dxa"/>
              <w:bottom w:w="0" w:type="dxa"/>
              <w:right w:w="0" w:type="dxa"/>
            </w:tcMar>
            <w:vAlign w:val="center"/>
          </w:tcPr>
          <w:p w14:paraId="29A2D11B"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P09_POP</w:t>
            </w:r>
          </w:p>
        </w:tc>
        <w:tc>
          <w:tcPr>
            <w:tcW w:w="5760" w:type="dxa"/>
            <w:shd w:val="clear" w:color="auto" w:fill="FFFFFF"/>
            <w:tcMar>
              <w:top w:w="0" w:type="dxa"/>
              <w:left w:w="0" w:type="dxa"/>
              <w:bottom w:w="0" w:type="dxa"/>
              <w:right w:w="0" w:type="dxa"/>
            </w:tcMar>
            <w:vAlign w:val="center"/>
          </w:tcPr>
          <w:p w14:paraId="663CD37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Population en 2009</w:t>
            </w:r>
          </w:p>
        </w:tc>
      </w:tr>
      <w:tr w:rsidR="00AB7658" w14:paraId="11665349" w14:textId="77777777">
        <w:trPr>
          <w:cantSplit/>
          <w:jc w:val="center"/>
        </w:trPr>
        <w:tc>
          <w:tcPr>
            <w:tcW w:w="5760" w:type="dxa"/>
            <w:shd w:val="clear" w:color="auto" w:fill="FFFFFF"/>
            <w:tcMar>
              <w:top w:w="0" w:type="dxa"/>
              <w:left w:w="0" w:type="dxa"/>
              <w:bottom w:w="0" w:type="dxa"/>
              <w:right w:w="0" w:type="dxa"/>
            </w:tcMar>
            <w:vAlign w:val="center"/>
          </w:tcPr>
          <w:p w14:paraId="27FB0C02"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P09_POP0014</w:t>
            </w:r>
          </w:p>
        </w:tc>
        <w:tc>
          <w:tcPr>
            <w:tcW w:w="5760" w:type="dxa"/>
            <w:shd w:val="clear" w:color="auto" w:fill="FFFFFF"/>
            <w:tcMar>
              <w:top w:w="0" w:type="dxa"/>
              <w:left w:w="0" w:type="dxa"/>
              <w:bottom w:w="0" w:type="dxa"/>
              <w:right w:w="0" w:type="dxa"/>
            </w:tcMar>
            <w:vAlign w:val="center"/>
          </w:tcPr>
          <w:p w14:paraId="65087B12"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Pop 0-14 ans en 2009</w:t>
            </w:r>
          </w:p>
        </w:tc>
      </w:tr>
      <w:tr w:rsidR="00AB7658" w14:paraId="249B1D2E" w14:textId="77777777">
        <w:trPr>
          <w:cantSplit/>
          <w:jc w:val="center"/>
        </w:trPr>
        <w:tc>
          <w:tcPr>
            <w:tcW w:w="5760" w:type="dxa"/>
            <w:shd w:val="clear" w:color="auto" w:fill="FFFFFF"/>
            <w:tcMar>
              <w:top w:w="0" w:type="dxa"/>
              <w:left w:w="0" w:type="dxa"/>
              <w:bottom w:w="0" w:type="dxa"/>
              <w:right w:w="0" w:type="dxa"/>
            </w:tcMar>
            <w:vAlign w:val="center"/>
          </w:tcPr>
          <w:p w14:paraId="1D95C0A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w:t>
            </w:r>
            <w:r>
              <w:rPr>
                <w:rFonts w:ascii="DejaVu Sans" w:eastAsia="DejaVu Sans" w:hAnsi="DejaVu Sans" w:cs="DejaVu Sans"/>
                <w:color w:val="000000"/>
                <w:sz w:val="22"/>
                <w:szCs w:val="22"/>
              </w:rPr>
              <w:t>09_POP1529</w:t>
            </w:r>
          </w:p>
        </w:tc>
        <w:tc>
          <w:tcPr>
            <w:tcW w:w="5760" w:type="dxa"/>
            <w:shd w:val="clear" w:color="auto" w:fill="FFFFFF"/>
            <w:tcMar>
              <w:top w:w="0" w:type="dxa"/>
              <w:left w:w="0" w:type="dxa"/>
              <w:bottom w:w="0" w:type="dxa"/>
              <w:right w:w="0" w:type="dxa"/>
            </w:tcMar>
            <w:vAlign w:val="center"/>
          </w:tcPr>
          <w:p w14:paraId="150CBC2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Pop 15-29 ans en 2009</w:t>
            </w:r>
          </w:p>
        </w:tc>
      </w:tr>
      <w:tr w:rsidR="00AB7658" w14:paraId="734E1610" w14:textId="77777777">
        <w:trPr>
          <w:cantSplit/>
          <w:jc w:val="center"/>
        </w:trPr>
        <w:tc>
          <w:tcPr>
            <w:tcW w:w="5760" w:type="dxa"/>
            <w:shd w:val="clear" w:color="auto" w:fill="FFFFFF"/>
            <w:tcMar>
              <w:top w:w="0" w:type="dxa"/>
              <w:left w:w="0" w:type="dxa"/>
              <w:bottom w:w="0" w:type="dxa"/>
              <w:right w:w="0" w:type="dxa"/>
            </w:tcMar>
            <w:vAlign w:val="center"/>
          </w:tcPr>
          <w:p w14:paraId="6DBB2E9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P09_POP3044</w:t>
            </w:r>
          </w:p>
        </w:tc>
        <w:tc>
          <w:tcPr>
            <w:tcW w:w="5760" w:type="dxa"/>
            <w:shd w:val="clear" w:color="auto" w:fill="FFFFFF"/>
            <w:tcMar>
              <w:top w:w="0" w:type="dxa"/>
              <w:left w:w="0" w:type="dxa"/>
              <w:bottom w:w="0" w:type="dxa"/>
              <w:right w:w="0" w:type="dxa"/>
            </w:tcMar>
            <w:vAlign w:val="center"/>
          </w:tcPr>
          <w:p w14:paraId="40F788F6"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Pop 30-44 ans en 2009</w:t>
            </w:r>
          </w:p>
        </w:tc>
      </w:tr>
      <w:tr w:rsidR="00AB7658" w14:paraId="416606E6" w14:textId="77777777">
        <w:trPr>
          <w:cantSplit/>
          <w:jc w:val="center"/>
        </w:trPr>
        <w:tc>
          <w:tcPr>
            <w:tcW w:w="5760" w:type="dxa"/>
            <w:shd w:val="clear" w:color="auto" w:fill="FFFFFF"/>
            <w:tcMar>
              <w:top w:w="0" w:type="dxa"/>
              <w:left w:w="0" w:type="dxa"/>
              <w:bottom w:w="0" w:type="dxa"/>
              <w:right w:w="0" w:type="dxa"/>
            </w:tcMar>
            <w:vAlign w:val="center"/>
          </w:tcPr>
          <w:p w14:paraId="15B155B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P09_POP4559</w:t>
            </w:r>
          </w:p>
        </w:tc>
        <w:tc>
          <w:tcPr>
            <w:tcW w:w="5760" w:type="dxa"/>
            <w:shd w:val="clear" w:color="auto" w:fill="FFFFFF"/>
            <w:tcMar>
              <w:top w:w="0" w:type="dxa"/>
              <w:left w:w="0" w:type="dxa"/>
              <w:bottom w:w="0" w:type="dxa"/>
              <w:right w:w="0" w:type="dxa"/>
            </w:tcMar>
            <w:vAlign w:val="center"/>
          </w:tcPr>
          <w:p w14:paraId="4F31B7D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Pop 45-59 ans en 2009</w:t>
            </w:r>
          </w:p>
        </w:tc>
      </w:tr>
      <w:tr w:rsidR="00AB7658" w14:paraId="32749195" w14:textId="77777777">
        <w:trPr>
          <w:cantSplit/>
          <w:jc w:val="center"/>
        </w:trPr>
        <w:tc>
          <w:tcPr>
            <w:tcW w:w="5760" w:type="dxa"/>
            <w:shd w:val="clear" w:color="auto" w:fill="FFFFFF"/>
            <w:tcMar>
              <w:top w:w="0" w:type="dxa"/>
              <w:left w:w="0" w:type="dxa"/>
              <w:bottom w:w="0" w:type="dxa"/>
              <w:right w:w="0" w:type="dxa"/>
            </w:tcMar>
            <w:vAlign w:val="center"/>
          </w:tcPr>
          <w:p w14:paraId="022378F4"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P09_POP6074</w:t>
            </w:r>
          </w:p>
        </w:tc>
        <w:tc>
          <w:tcPr>
            <w:tcW w:w="5760" w:type="dxa"/>
            <w:shd w:val="clear" w:color="auto" w:fill="FFFFFF"/>
            <w:tcMar>
              <w:top w:w="0" w:type="dxa"/>
              <w:left w:w="0" w:type="dxa"/>
              <w:bottom w:w="0" w:type="dxa"/>
              <w:right w:w="0" w:type="dxa"/>
            </w:tcMar>
            <w:vAlign w:val="center"/>
          </w:tcPr>
          <w:p w14:paraId="25E3E27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Pop 60-74 ans en 2009</w:t>
            </w:r>
          </w:p>
        </w:tc>
      </w:tr>
      <w:tr w:rsidR="00AB7658" w14:paraId="118393FE" w14:textId="77777777">
        <w:trPr>
          <w:cantSplit/>
          <w:jc w:val="center"/>
        </w:trPr>
        <w:tc>
          <w:tcPr>
            <w:tcW w:w="5760" w:type="dxa"/>
            <w:shd w:val="clear" w:color="auto" w:fill="FFFFFF"/>
            <w:tcMar>
              <w:top w:w="0" w:type="dxa"/>
              <w:left w:w="0" w:type="dxa"/>
              <w:bottom w:w="0" w:type="dxa"/>
              <w:right w:w="0" w:type="dxa"/>
            </w:tcMar>
            <w:vAlign w:val="center"/>
          </w:tcPr>
          <w:p w14:paraId="3D01C62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P09_POP75P</w:t>
            </w:r>
          </w:p>
        </w:tc>
        <w:tc>
          <w:tcPr>
            <w:tcW w:w="5760" w:type="dxa"/>
            <w:shd w:val="clear" w:color="auto" w:fill="FFFFFF"/>
            <w:tcMar>
              <w:top w:w="0" w:type="dxa"/>
              <w:left w:w="0" w:type="dxa"/>
              <w:bottom w:w="0" w:type="dxa"/>
              <w:right w:w="0" w:type="dxa"/>
            </w:tcMar>
            <w:vAlign w:val="center"/>
          </w:tcPr>
          <w:p w14:paraId="081B11B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Pop 75 ans ou plus en 2009</w:t>
            </w:r>
          </w:p>
        </w:tc>
      </w:tr>
      <w:tr w:rsidR="00AB7658" w14:paraId="626524AE" w14:textId="77777777">
        <w:trPr>
          <w:cantSplit/>
          <w:jc w:val="center"/>
        </w:trPr>
        <w:tc>
          <w:tcPr>
            <w:tcW w:w="5760" w:type="dxa"/>
            <w:shd w:val="clear" w:color="auto" w:fill="FFFFFF"/>
            <w:tcMar>
              <w:top w:w="0" w:type="dxa"/>
              <w:left w:w="0" w:type="dxa"/>
              <w:bottom w:w="0" w:type="dxa"/>
              <w:right w:w="0" w:type="dxa"/>
            </w:tcMar>
            <w:vAlign w:val="center"/>
          </w:tcPr>
          <w:p w14:paraId="7FD12A12"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C09_ACTOCC_IN</w:t>
            </w:r>
          </w:p>
        </w:tc>
        <w:tc>
          <w:tcPr>
            <w:tcW w:w="5760" w:type="dxa"/>
            <w:shd w:val="clear" w:color="auto" w:fill="FFFFFF"/>
            <w:tcMar>
              <w:top w:w="0" w:type="dxa"/>
              <w:left w:w="0" w:type="dxa"/>
              <w:bottom w:w="0" w:type="dxa"/>
              <w:right w:w="0" w:type="dxa"/>
            </w:tcMar>
            <w:vAlign w:val="center"/>
          </w:tcPr>
          <w:p w14:paraId="1647FA97"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Nombre d'actifs travaillant dans leur commune (ou arrondissement municipal) de résidence</w:t>
            </w:r>
          </w:p>
        </w:tc>
      </w:tr>
      <w:tr w:rsidR="00AB7658" w14:paraId="13997ECD" w14:textId="77777777">
        <w:trPr>
          <w:cantSplit/>
          <w:jc w:val="center"/>
        </w:trPr>
        <w:tc>
          <w:tcPr>
            <w:tcW w:w="5760" w:type="dxa"/>
            <w:shd w:val="clear" w:color="auto" w:fill="FFFFFF"/>
            <w:tcMar>
              <w:top w:w="0" w:type="dxa"/>
              <w:left w:w="0" w:type="dxa"/>
              <w:bottom w:w="0" w:type="dxa"/>
              <w:right w:w="0" w:type="dxa"/>
            </w:tcMar>
            <w:vAlign w:val="center"/>
          </w:tcPr>
          <w:p w14:paraId="5D3D1F6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C09_ACTOCC_OUT</w:t>
            </w:r>
          </w:p>
        </w:tc>
        <w:tc>
          <w:tcPr>
            <w:tcW w:w="5760" w:type="dxa"/>
            <w:shd w:val="clear" w:color="auto" w:fill="FFFFFF"/>
            <w:tcMar>
              <w:top w:w="0" w:type="dxa"/>
              <w:left w:w="0" w:type="dxa"/>
              <w:bottom w:w="0" w:type="dxa"/>
              <w:right w:w="0" w:type="dxa"/>
            </w:tcMar>
            <w:vAlign w:val="center"/>
          </w:tcPr>
          <w:p w14:paraId="0CEA4D0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Nombre d'actifs travaillant hors de leur commune (ou arrondissement municipal) de résidence</w:t>
            </w:r>
          </w:p>
        </w:tc>
      </w:tr>
      <w:tr w:rsidR="00AB7658" w14:paraId="09395328" w14:textId="77777777">
        <w:trPr>
          <w:cantSplit/>
          <w:jc w:val="center"/>
        </w:trPr>
        <w:tc>
          <w:tcPr>
            <w:tcW w:w="5760" w:type="dxa"/>
            <w:shd w:val="clear" w:color="auto" w:fill="FFFFFF"/>
            <w:tcMar>
              <w:top w:w="0" w:type="dxa"/>
              <w:left w:w="0" w:type="dxa"/>
              <w:bottom w:w="0" w:type="dxa"/>
              <w:right w:w="0" w:type="dxa"/>
            </w:tcMar>
            <w:vAlign w:val="center"/>
          </w:tcPr>
          <w:p w14:paraId="02A24AFA"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C09_ACTOCC</w:t>
            </w:r>
          </w:p>
        </w:tc>
        <w:tc>
          <w:tcPr>
            <w:tcW w:w="5760" w:type="dxa"/>
            <w:shd w:val="clear" w:color="auto" w:fill="FFFFFF"/>
            <w:tcMar>
              <w:top w:w="0" w:type="dxa"/>
              <w:left w:w="0" w:type="dxa"/>
              <w:bottom w:w="0" w:type="dxa"/>
              <w:right w:w="0" w:type="dxa"/>
            </w:tcMar>
            <w:vAlign w:val="center"/>
          </w:tcPr>
          <w:p w14:paraId="27231DC2"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Total : nombre d'actifs de 15 ans ou plus ayant</w:t>
            </w:r>
            <w:r>
              <w:rPr>
                <w:rFonts w:ascii="DejaVu Sans" w:eastAsia="DejaVu Sans" w:hAnsi="DejaVu Sans" w:cs="DejaVu Sans"/>
                <w:color w:val="000000"/>
                <w:sz w:val="22"/>
                <w:szCs w:val="22"/>
              </w:rPr>
              <w:t xml:space="preserve"> un emploi</w:t>
            </w:r>
          </w:p>
        </w:tc>
      </w:tr>
      <w:tr w:rsidR="00AB7658" w14:paraId="4438EE28" w14:textId="77777777">
        <w:trPr>
          <w:cantSplit/>
          <w:jc w:val="center"/>
        </w:trPr>
        <w:tc>
          <w:tcPr>
            <w:tcW w:w="5760" w:type="dxa"/>
            <w:shd w:val="clear" w:color="auto" w:fill="FFFFFF"/>
            <w:tcMar>
              <w:top w:w="0" w:type="dxa"/>
              <w:left w:w="0" w:type="dxa"/>
              <w:bottom w:w="0" w:type="dxa"/>
              <w:right w:w="0" w:type="dxa"/>
            </w:tcMar>
            <w:vAlign w:val="center"/>
          </w:tcPr>
          <w:p w14:paraId="7737C812"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P11_POT_FIN</w:t>
            </w:r>
          </w:p>
        </w:tc>
        <w:tc>
          <w:tcPr>
            <w:tcW w:w="5760" w:type="dxa"/>
            <w:shd w:val="clear" w:color="auto" w:fill="FFFFFF"/>
            <w:tcMar>
              <w:top w:w="0" w:type="dxa"/>
              <w:left w:w="0" w:type="dxa"/>
              <w:bottom w:w="0" w:type="dxa"/>
              <w:right w:w="0" w:type="dxa"/>
            </w:tcMar>
            <w:vAlign w:val="center"/>
          </w:tcPr>
          <w:p w14:paraId="320350A1"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Potentiel financier des communes</w:t>
            </w:r>
          </w:p>
        </w:tc>
      </w:tr>
      <w:tr w:rsidR="00AB7658" w14:paraId="56824300" w14:textId="77777777">
        <w:trPr>
          <w:cantSplit/>
          <w:jc w:val="center"/>
        </w:trPr>
        <w:tc>
          <w:tcPr>
            <w:tcW w:w="5760" w:type="dxa"/>
            <w:shd w:val="clear" w:color="auto" w:fill="FFFFFF"/>
            <w:tcMar>
              <w:top w:w="0" w:type="dxa"/>
              <w:left w:w="0" w:type="dxa"/>
              <w:bottom w:w="0" w:type="dxa"/>
              <w:right w:w="0" w:type="dxa"/>
            </w:tcMar>
            <w:vAlign w:val="center"/>
          </w:tcPr>
          <w:p w14:paraId="57153AD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P11_DGF</w:t>
            </w:r>
          </w:p>
        </w:tc>
        <w:tc>
          <w:tcPr>
            <w:tcW w:w="5760" w:type="dxa"/>
            <w:shd w:val="clear" w:color="auto" w:fill="FFFFFF"/>
            <w:tcMar>
              <w:top w:w="0" w:type="dxa"/>
              <w:left w:w="0" w:type="dxa"/>
              <w:bottom w:w="0" w:type="dxa"/>
              <w:right w:w="0" w:type="dxa"/>
            </w:tcMar>
            <w:vAlign w:val="center"/>
          </w:tcPr>
          <w:p w14:paraId="647E25F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Dotation globale de fonctionnement des communes en 2011</w:t>
            </w:r>
          </w:p>
        </w:tc>
      </w:tr>
      <w:tr w:rsidR="00AB7658" w14:paraId="34F31060" w14:textId="77777777">
        <w:trPr>
          <w:cantSplit/>
          <w:jc w:val="center"/>
        </w:trPr>
        <w:tc>
          <w:tcPr>
            <w:tcW w:w="5760" w:type="dxa"/>
            <w:shd w:val="clear" w:color="auto" w:fill="FFFFFF"/>
            <w:tcMar>
              <w:top w:w="0" w:type="dxa"/>
              <w:left w:w="0" w:type="dxa"/>
              <w:bottom w:w="0" w:type="dxa"/>
              <w:right w:w="0" w:type="dxa"/>
            </w:tcMar>
            <w:vAlign w:val="center"/>
          </w:tcPr>
          <w:p w14:paraId="5E51368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P11_FoyFisc</w:t>
            </w:r>
          </w:p>
        </w:tc>
        <w:tc>
          <w:tcPr>
            <w:tcW w:w="5760" w:type="dxa"/>
            <w:shd w:val="clear" w:color="auto" w:fill="FFFFFF"/>
            <w:tcMar>
              <w:top w:w="0" w:type="dxa"/>
              <w:left w:w="0" w:type="dxa"/>
              <w:bottom w:w="0" w:type="dxa"/>
              <w:right w:w="0" w:type="dxa"/>
            </w:tcMar>
            <w:vAlign w:val="center"/>
          </w:tcPr>
          <w:p w14:paraId="6CA5EFF2"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Nombre de foyers fiscaux dans la commune en 2011</w:t>
            </w:r>
          </w:p>
        </w:tc>
      </w:tr>
      <w:tr w:rsidR="00AB7658" w14:paraId="042856D5" w14:textId="77777777">
        <w:trPr>
          <w:cantSplit/>
          <w:jc w:val="center"/>
        </w:trPr>
        <w:tc>
          <w:tcPr>
            <w:tcW w:w="5760" w:type="dxa"/>
            <w:shd w:val="clear" w:color="auto" w:fill="FFFFFF"/>
            <w:tcMar>
              <w:top w:w="0" w:type="dxa"/>
              <w:left w:w="0" w:type="dxa"/>
              <w:bottom w:w="0" w:type="dxa"/>
              <w:right w:w="0" w:type="dxa"/>
            </w:tcMar>
            <w:vAlign w:val="center"/>
          </w:tcPr>
          <w:p w14:paraId="6BC7F74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P11_Rev_Fisc</w:t>
            </w:r>
          </w:p>
        </w:tc>
        <w:tc>
          <w:tcPr>
            <w:tcW w:w="5760" w:type="dxa"/>
            <w:shd w:val="clear" w:color="auto" w:fill="FFFFFF"/>
            <w:tcMar>
              <w:top w:w="0" w:type="dxa"/>
              <w:left w:w="0" w:type="dxa"/>
              <w:bottom w:w="0" w:type="dxa"/>
              <w:right w:w="0" w:type="dxa"/>
            </w:tcMar>
            <w:vAlign w:val="center"/>
          </w:tcPr>
          <w:p w14:paraId="71667F2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Revenu fiscal de référence de l'ensemble des foyers imposés sur la commune</w:t>
            </w:r>
          </w:p>
        </w:tc>
      </w:tr>
      <w:tr w:rsidR="00AB7658" w14:paraId="364FC912" w14:textId="77777777">
        <w:trPr>
          <w:cantSplit/>
          <w:jc w:val="center"/>
        </w:trPr>
        <w:tc>
          <w:tcPr>
            <w:tcW w:w="5760" w:type="dxa"/>
            <w:shd w:val="clear" w:color="auto" w:fill="FFFFFF"/>
            <w:tcMar>
              <w:top w:w="0" w:type="dxa"/>
              <w:left w:w="0" w:type="dxa"/>
              <w:bottom w:w="0" w:type="dxa"/>
              <w:right w:w="0" w:type="dxa"/>
            </w:tcMar>
            <w:vAlign w:val="center"/>
          </w:tcPr>
          <w:p w14:paraId="1A97D94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P11_IMP_NET</w:t>
            </w:r>
          </w:p>
        </w:tc>
        <w:tc>
          <w:tcPr>
            <w:tcW w:w="5760" w:type="dxa"/>
            <w:shd w:val="clear" w:color="auto" w:fill="FFFFFF"/>
            <w:tcMar>
              <w:top w:w="0" w:type="dxa"/>
              <w:left w:w="0" w:type="dxa"/>
              <w:bottom w:w="0" w:type="dxa"/>
              <w:right w:w="0" w:type="dxa"/>
            </w:tcMar>
            <w:vAlign w:val="center"/>
          </w:tcPr>
          <w:p w14:paraId="4E76957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Impôt net total sur la commune</w:t>
            </w:r>
          </w:p>
        </w:tc>
      </w:tr>
      <w:tr w:rsidR="00AB7658" w14:paraId="26D1B43E" w14:textId="77777777">
        <w:trPr>
          <w:cantSplit/>
          <w:jc w:val="center"/>
        </w:trPr>
        <w:tc>
          <w:tcPr>
            <w:tcW w:w="5760" w:type="dxa"/>
            <w:shd w:val="clear" w:color="auto" w:fill="FFFFFF"/>
            <w:tcMar>
              <w:top w:w="0" w:type="dxa"/>
              <w:left w:w="0" w:type="dxa"/>
              <w:bottom w:w="0" w:type="dxa"/>
              <w:right w:w="0" w:type="dxa"/>
            </w:tcMar>
            <w:vAlign w:val="center"/>
          </w:tcPr>
          <w:p w14:paraId="2DE19A2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P11_FoyFisc_Imp</w:t>
            </w:r>
          </w:p>
        </w:tc>
        <w:tc>
          <w:tcPr>
            <w:tcW w:w="5760" w:type="dxa"/>
            <w:shd w:val="clear" w:color="auto" w:fill="FFFFFF"/>
            <w:tcMar>
              <w:top w:w="0" w:type="dxa"/>
              <w:left w:w="0" w:type="dxa"/>
              <w:bottom w:w="0" w:type="dxa"/>
              <w:right w:w="0" w:type="dxa"/>
            </w:tcMar>
            <w:vAlign w:val="center"/>
          </w:tcPr>
          <w:p w14:paraId="42E358C7"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Nombre de foyers fiscaux imposables sur la commune</w:t>
            </w:r>
          </w:p>
        </w:tc>
      </w:tr>
      <w:tr w:rsidR="00AB7658" w14:paraId="059D5BDD" w14:textId="77777777">
        <w:trPr>
          <w:cantSplit/>
          <w:jc w:val="center"/>
        </w:trPr>
        <w:tc>
          <w:tcPr>
            <w:tcW w:w="5760" w:type="dxa"/>
            <w:shd w:val="clear" w:color="auto" w:fill="FFFFFF"/>
            <w:tcMar>
              <w:top w:w="0" w:type="dxa"/>
              <w:left w:w="0" w:type="dxa"/>
              <w:bottom w:w="0" w:type="dxa"/>
              <w:right w:w="0" w:type="dxa"/>
            </w:tcMar>
            <w:vAlign w:val="center"/>
          </w:tcPr>
          <w:p w14:paraId="55FC823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ZAU_POL</w:t>
            </w:r>
          </w:p>
        </w:tc>
        <w:tc>
          <w:tcPr>
            <w:tcW w:w="5760" w:type="dxa"/>
            <w:shd w:val="clear" w:color="auto" w:fill="FFFFFF"/>
            <w:tcMar>
              <w:top w:w="0" w:type="dxa"/>
              <w:left w:w="0" w:type="dxa"/>
              <w:bottom w:w="0" w:type="dxa"/>
              <w:right w:w="0" w:type="dxa"/>
            </w:tcMar>
            <w:vAlign w:val="center"/>
          </w:tcPr>
          <w:p w14:paraId="531C741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Petit pôle et couronne de petits pôles (catégories 221 et 22</w:t>
            </w:r>
            <w:r>
              <w:rPr>
                <w:rFonts w:ascii="DejaVu Sans" w:eastAsia="DejaVu Sans" w:hAnsi="DejaVu Sans" w:cs="DejaVu Sans"/>
                <w:color w:val="000000"/>
                <w:sz w:val="22"/>
                <w:szCs w:val="22"/>
              </w:rPr>
              <w:t>2 du zonage en aires urbaines (OUI/NON)</w:t>
            </w:r>
          </w:p>
        </w:tc>
      </w:tr>
      <w:tr w:rsidR="00AB7658" w14:paraId="07BF10C7" w14:textId="77777777">
        <w:trPr>
          <w:cantSplit/>
          <w:jc w:val="center"/>
        </w:trPr>
        <w:tc>
          <w:tcPr>
            <w:tcW w:w="5760" w:type="dxa"/>
            <w:shd w:val="clear" w:color="auto" w:fill="FFFFFF"/>
            <w:tcMar>
              <w:top w:w="0" w:type="dxa"/>
              <w:left w:w="0" w:type="dxa"/>
              <w:bottom w:w="0" w:type="dxa"/>
              <w:right w:w="0" w:type="dxa"/>
            </w:tcMar>
            <w:vAlign w:val="center"/>
          </w:tcPr>
          <w:p w14:paraId="00D9DCCB"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lastRenderedPageBreak/>
              <w:t>ZAU_RUR</w:t>
            </w:r>
          </w:p>
        </w:tc>
        <w:tc>
          <w:tcPr>
            <w:tcW w:w="5760" w:type="dxa"/>
            <w:shd w:val="clear" w:color="auto" w:fill="FFFFFF"/>
            <w:tcMar>
              <w:top w:w="0" w:type="dxa"/>
              <w:left w:w="0" w:type="dxa"/>
              <w:bottom w:w="0" w:type="dxa"/>
              <w:right w:w="0" w:type="dxa"/>
            </w:tcMar>
            <w:vAlign w:val="center"/>
          </w:tcPr>
          <w:p w14:paraId="40F8115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Communes n'appartenant à la couronne d'aucun pôle (catégories 300 et 400 du zonage en aires urbaines (OUI/NON)</w:t>
            </w:r>
          </w:p>
        </w:tc>
      </w:tr>
      <w:tr w:rsidR="00AB7658" w14:paraId="5A93ACC3" w14:textId="77777777">
        <w:trPr>
          <w:cantSplit/>
          <w:jc w:val="center"/>
        </w:trPr>
        <w:tc>
          <w:tcPr>
            <w:tcW w:w="5760" w:type="dxa"/>
            <w:shd w:val="clear" w:color="auto" w:fill="FFFFFF"/>
            <w:tcMar>
              <w:top w:w="0" w:type="dxa"/>
              <w:left w:w="0" w:type="dxa"/>
              <w:bottom w:w="0" w:type="dxa"/>
              <w:right w:w="0" w:type="dxa"/>
            </w:tcMar>
            <w:vAlign w:val="center"/>
          </w:tcPr>
          <w:p w14:paraId="47F3682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ZAU_MAR_SP</w:t>
            </w:r>
          </w:p>
        </w:tc>
        <w:tc>
          <w:tcPr>
            <w:tcW w:w="5760" w:type="dxa"/>
            <w:shd w:val="clear" w:color="auto" w:fill="FFFFFF"/>
            <w:tcMar>
              <w:top w:w="0" w:type="dxa"/>
              <w:left w:w="0" w:type="dxa"/>
              <w:bottom w:w="0" w:type="dxa"/>
              <w:right w:w="0" w:type="dxa"/>
            </w:tcMar>
            <w:vAlign w:val="center"/>
          </w:tcPr>
          <w:p w14:paraId="5FEE788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Marges sans pôles (catégories 222, 300 ey 400 du zonage en aires urbaines (OUI/NON)</w:t>
            </w:r>
          </w:p>
        </w:tc>
      </w:tr>
      <w:tr w:rsidR="00AB7658" w14:paraId="47631076" w14:textId="77777777">
        <w:trPr>
          <w:cantSplit/>
          <w:jc w:val="center"/>
        </w:trPr>
        <w:tc>
          <w:tcPr>
            <w:tcW w:w="5760" w:type="dxa"/>
            <w:shd w:val="clear" w:color="auto" w:fill="FFFFFF"/>
            <w:tcMar>
              <w:top w:w="0" w:type="dxa"/>
              <w:left w:w="0" w:type="dxa"/>
              <w:bottom w:w="0" w:type="dxa"/>
              <w:right w:w="0" w:type="dxa"/>
            </w:tcMar>
            <w:vAlign w:val="center"/>
          </w:tcPr>
          <w:p w14:paraId="6E57922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ZAU_MAR</w:t>
            </w:r>
          </w:p>
        </w:tc>
        <w:tc>
          <w:tcPr>
            <w:tcW w:w="5760" w:type="dxa"/>
            <w:shd w:val="clear" w:color="auto" w:fill="FFFFFF"/>
            <w:tcMar>
              <w:top w:w="0" w:type="dxa"/>
              <w:left w:w="0" w:type="dxa"/>
              <w:bottom w:w="0" w:type="dxa"/>
              <w:right w:w="0" w:type="dxa"/>
            </w:tcMar>
            <w:vAlign w:val="center"/>
          </w:tcPr>
          <w:p w14:paraId="308DB4EF"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Rural profond + petits pôles et couronne</w:t>
            </w:r>
            <w:r>
              <w:rPr>
                <w:rFonts w:ascii="DejaVu Sans" w:eastAsia="DejaVu Sans" w:hAnsi="DejaVu Sans" w:cs="DejaVu Sans"/>
                <w:color w:val="000000"/>
                <w:sz w:val="22"/>
                <w:szCs w:val="22"/>
              </w:rPr>
              <w:t>s (catégories 221, 222, 300 et 400 du zonage en aires urbaines (OUI/NON)</w:t>
            </w:r>
          </w:p>
        </w:tc>
      </w:tr>
      <w:tr w:rsidR="00AB7658" w14:paraId="7BD6D9C9" w14:textId="77777777">
        <w:trPr>
          <w:cantSplit/>
          <w:jc w:val="center"/>
        </w:trPr>
        <w:tc>
          <w:tcPr>
            <w:tcW w:w="5760" w:type="dxa"/>
            <w:shd w:val="clear" w:color="auto" w:fill="FFFFFF"/>
            <w:tcMar>
              <w:top w:w="0" w:type="dxa"/>
              <w:left w:w="0" w:type="dxa"/>
              <w:bottom w:w="0" w:type="dxa"/>
              <w:right w:w="0" w:type="dxa"/>
            </w:tcMar>
            <w:vAlign w:val="center"/>
          </w:tcPr>
          <w:p w14:paraId="3E7B5E54"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ZAU_PERI</w:t>
            </w:r>
          </w:p>
        </w:tc>
        <w:tc>
          <w:tcPr>
            <w:tcW w:w="5760" w:type="dxa"/>
            <w:shd w:val="clear" w:color="auto" w:fill="FFFFFF"/>
            <w:tcMar>
              <w:top w:w="0" w:type="dxa"/>
              <w:left w:w="0" w:type="dxa"/>
              <w:bottom w:w="0" w:type="dxa"/>
              <w:right w:w="0" w:type="dxa"/>
            </w:tcMar>
            <w:vAlign w:val="center"/>
          </w:tcPr>
          <w:p w14:paraId="1DDE7FBB"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Périurbain de grands pôles (catégories 112 et 120 du zonage en aires urbaines (OUI/NON)</w:t>
            </w:r>
          </w:p>
        </w:tc>
      </w:tr>
      <w:tr w:rsidR="00AB7658" w14:paraId="40B07A80" w14:textId="77777777">
        <w:trPr>
          <w:cantSplit/>
          <w:jc w:val="center"/>
        </w:trPr>
        <w:tc>
          <w:tcPr>
            <w:tcW w:w="5760" w:type="dxa"/>
            <w:shd w:val="clear" w:color="auto" w:fill="FFFFFF"/>
            <w:tcMar>
              <w:top w:w="0" w:type="dxa"/>
              <w:left w:w="0" w:type="dxa"/>
              <w:bottom w:w="0" w:type="dxa"/>
              <w:right w:w="0" w:type="dxa"/>
            </w:tcMar>
            <w:vAlign w:val="center"/>
          </w:tcPr>
          <w:p w14:paraId="7C6DDE57"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ZAU_AU</w:t>
            </w:r>
          </w:p>
        </w:tc>
        <w:tc>
          <w:tcPr>
            <w:tcW w:w="5760" w:type="dxa"/>
            <w:shd w:val="clear" w:color="auto" w:fill="FFFFFF"/>
            <w:tcMar>
              <w:top w:w="0" w:type="dxa"/>
              <w:left w:w="0" w:type="dxa"/>
              <w:bottom w:w="0" w:type="dxa"/>
              <w:right w:w="0" w:type="dxa"/>
            </w:tcMar>
            <w:vAlign w:val="center"/>
          </w:tcPr>
          <w:p w14:paraId="1DF7A63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Typologie regroupée basées sur les aires urbaines : GrdAirUrb (catégories 111</w:t>
            </w:r>
            <w:r>
              <w:rPr>
                <w:rFonts w:ascii="DejaVu Sans" w:eastAsia="DejaVu Sans" w:hAnsi="DejaVu Sans" w:cs="DejaVu Sans"/>
                <w:color w:val="000000"/>
                <w:sz w:val="22"/>
                <w:szCs w:val="22"/>
              </w:rPr>
              <w:t>, 112, 120), AirUrb (211, 212, 221, 222) et Autres (300, 400)</w:t>
            </w:r>
          </w:p>
        </w:tc>
      </w:tr>
      <w:tr w:rsidR="00AB7658" w14:paraId="3B87C0AA" w14:textId="77777777">
        <w:trPr>
          <w:cantSplit/>
          <w:jc w:val="center"/>
        </w:trPr>
        <w:tc>
          <w:tcPr>
            <w:tcW w:w="5760" w:type="dxa"/>
            <w:shd w:val="clear" w:color="auto" w:fill="FFFFFF"/>
            <w:tcMar>
              <w:top w:w="0" w:type="dxa"/>
              <w:left w:w="0" w:type="dxa"/>
              <w:bottom w:w="0" w:type="dxa"/>
              <w:right w:w="0" w:type="dxa"/>
            </w:tcMar>
            <w:vAlign w:val="center"/>
          </w:tcPr>
          <w:p w14:paraId="4D585744"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FUSION</w:t>
            </w:r>
          </w:p>
        </w:tc>
        <w:tc>
          <w:tcPr>
            <w:tcW w:w="5760" w:type="dxa"/>
            <w:shd w:val="clear" w:color="auto" w:fill="FFFFFF"/>
            <w:tcMar>
              <w:top w:w="0" w:type="dxa"/>
              <w:left w:w="0" w:type="dxa"/>
              <w:bottom w:w="0" w:type="dxa"/>
              <w:right w:w="0" w:type="dxa"/>
            </w:tcMar>
            <w:vAlign w:val="center"/>
          </w:tcPr>
          <w:p w14:paraId="5118B294"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Est-ce que la commune a fusionné entre 2011 et aujourd'hui (OUI/NON)</w:t>
            </w:r>
          </w:p>
        </w:tc>
      </w:tr>
      <w:tr w:rsidR="00AB7658" w14:paraId="4040C462" w14:textId="77777777">
        <w:trPr>
          <w:cantSplit/>
          <w:jc w:val="center"/>
        </w:trPr>
        <w:tc>
          <w:tcPr>
            <w:tcW w:w="5760" w:type="dxa"/>
            <w:shd w:val="clear" w:color="auto" w:fill="FFFFFF"/>
            <w:tcMar>
              <w:top w:w="0" w:type="dxa"/>
              <w:left w:w="0" w:type="dxa"/>
              <w:bottom w:w="0" w:type="dxa"/>
              <w:right w:w="0" w:type="dxa"/>
            </w:tcMar>
            <w:vAlign w:val="center"/>
          </w:tcPr>
          <w:p w14:paraId="61F71EF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ChefLieu</w:t>
            </w:r>
          </w:p>
        </w:tc>
        <w:tc>
          <w:tcPr>
            <w:tcW w:w="5760" w:type="dxa"/>
            <w:shd w:val="clear" w:color="auto" w:fill="FFFFFF"/>
            <w:tcMar>
              <w:top w:w="0" w:type="dxa"/>
              <w:left w:w="0" w:type="dxa"/>
              <w:bottom w:w="0" w:type="dxa"/>
              <w:right w:w="0" w:type="dxa"/>
            </w:tcMar>
            <w:vAlign w:val="center"/>
          </w:tcPr>
          <w:p w14:paraId="606C929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Commune nouvelle : Statut de commune chef-lieu (O=OUI, N=NON)</w:t>
            </w:r>
          </w:p>
        </w:tc>
      </w:tr>
      <w:tr w:rsidR="00AB7658" w14:paraId="29332F6E" w14:textId="77777777">
        <w:trPr>
          <w:cantSplit/>
          <w:jc w:val="center"/>
        </w:trPr>
        <w:tc>
          <w:tcPr>
            <w:tcW w:w="5760" w:type="dxa"/>
            <w:shd w:val="clear" w:color="auto" w:fill="FFFFFF"/>
            <w:tcMar>
              <w:top w:w="0" w:type="dxa"/>
              <w:left w:w="0" w:type="dxa"/>
              <w:bottom w:w="0" w:type="dxa"/>
              <w:right w:w="0" w:type="dxa"/>
            </w:tcMar>
            <w:vAlign w:val="center"/>
          </w:tcPr>
          <w:p w14:paraId="0FBAC46A"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ComDLG</w:t>
            </w:r>
          </w:p>
        </w:tc>
        <w:tc>
          <w:tcPr>
            <w:tcW w:w="5760" w:type="dxa"/>
            <w:shd w:val="clear" w:color="auto" w:fill="FFFFFF"/>
            <w:tcMar>
              <w:top w:w="0" w:type="dxa"/>
              <w:left w:w="0" w:type="dxa"/>
              <w:bottom w:w="0" w:type="dxa"/>
              <w:right w:w="0" w:type="dxa"/>
            </w:tcMar>
            <w:vAlign w:val="center"/>
          </w:tcPr>
          <w:p w14:paraId="0B0DBDB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Commune nouvelle : Statut de Commune déléguée (O=OUI, N=NON)</w:t>
            </w:r>
          </w:p>
        </w:tc>
      </w:tr>
      <w:tr w:rsidR="00AB7658" w14:paraId="5150A0EB" w14:textId="77777777">
        <w:trPr>
          <w:cantSplit/>
          <w:jc w:val="center"/>
        </w:trPr>
        <w:tc>
          <w:tcPr>
            <w:tcW w:w="5760" w:type="dxa"/>
            <w:shd w:val="clear" w:color="auto" w:fill="FFFFFF"/>
            <w:tcMar>
              <w:top w:w="0" w:type="dxa"/>
              <w:left w:w="0" w:type="dxa"/>
              <w:bottom w:w="0" w:type="dxa"/>
              <w:right w:w="0" w:type="dxa"/>
            </w:tcMar>
            <w:vAlign w:val="center"/>
          </w:tcPr>
          <w:p w14:paraId="2BAF59AA"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FusDate</w:t>
            </w:r>
          </w:p>
        </w:tc>
        <w:tc>
          <w:tcPr>
            <w:tcW w:w="5760" w:type="dxa"/>
            <w:shd w:val="clear" w:color="auto" w:fill="FFFFFF"/>
            <w:tcMar>
              <w:top w:w="0" w:type="dxa"/>
              <w:left w:w="0" w:type="dxa"/>
              <w:bottom w:w="0" w:type="dxa"/>
              <w:right w:w="0" w:type="dxa"/>
            </w:tcMar>
            <w:vAlign w:val="center"/>
          </w:tcPr>
          <w:p w14:paraId="010FAC46"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Date d'effet de la création de commune nouvelle</w:t>
            </w:r>
          </w:p>
        </w:tc>
      </w:tr>
      <w:tr w:rsidR="00AB7658" w14:paraId="491387E7" w14:textId="77777777">
        <w:trPr>
          <w:cantSplit/>
          <w:jc w:val="center"/>
        </w:trPr>
        <w:tc>
          <w:tcPr>
            <w:tcW w:w="5760" w:type="dxa"/>
            <w:shd w:val="clear" w:color="auto" w:fill="FFFFFF"/>
            <w:tcMar>
              <w:top w:w="0" w:type="dxa"/>
              <w:left w:w="0" w:type="dxa"/>
              <w:bottom w:w="0" w:type="dxa"/>
              <w:right w:w="0" w:type="dxa"/>
            </w:tcMar>
            <w:vAlign w:val="center"/>
          </w:tcPr>
          <w:p w14:paraId="1D3A26A6"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FusPhas</w:t>
            </w:r>
          </w:p>
        </w:tc>
        <w:tc>
          <w:tcPr>
            <w:tcW w:w="5760" w:type="dxa"/>
            <w:shd w:val="clear" w:color="auto" w:fill="FFFFFF"/>
            <w:tcMar>
              <w:top w:w="0" w:type="dxa"/>
              <w:left w:w="0" w:type="dxa"/>
              <w:bottom w:w="0" w:type="dxa"/>
              <w:right w:w="0" w:type="dxa"/>
            </w:tcMar>
            <w:vAlign w:val="center"/>
          </w:tcPr>
          <w:p w14:paraId="5AE973F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Phase dans le processus de fusion (phase 1 = 2011-2015, 2 =</w:t>
            </w:r>
            <w:r>
              <w:rPr>
                <w:rFonts w:ascii="DejaVu Sans" w:eastAsia="DejaVu Sans" w:hAnsi="DejaVu Sans" w:cs="DejaVu Sans"/>
                <w:color w:val="000000"/>
                <w:sz w:val="22"/>
                <w:szCs w:val="22"/>
              </w:rPr>
              <w:t xml:space="preserve"> 2015-2016, 3 = 2016-2017, 4 = 2017-2018, 5 = 2018-2020, 6 = 2020-2022</w:t>
            </w:r>
          </w:p>
        </w:tc>
      </w:tr>
      <w:tr w:rsidR="00AB7658" w14:paraId="66E109A5" w14:textId="77777777">
        <w:trPr>
          <w:cantSplit/>
          <w:jc w:val="center"/>
        </w:trPr>
        <w:tc>
          <w:tcPr>
            <w:tcW w:w="5760" w:type="dxa"/>
            <w:shd w:val="clear" w:color="auto" w:fill="FFFFFF"/>
            <w:tcMar>
              <w:top w:w="0" w:type="dxa"/>
              <w:left w:w="0" w:type="dxa"/>
              <w:bottom w:w="0" w:type="dxa"/>
              <w:right w:w="0" w:type="dxa"/>
            </w:tcMar>
            <w:vAlign w:val="center"/>
          </w:tcPr>
          <w:p w14:paraId="0D517E57"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COM_NOUV</w:t>
            </w:r>
          </w:p>
        </w:tc>
        <w:tc>
          <w:tcPr>
            <w:tcW w:w="5760" w:type="dxa"/>
            <w:shd w:val="clear" w:color="auto" w:fill="FFFFFF"/>
            <w:tcMar>
              <w:top w:w="0" w:type="dxa"/>
              <w:left w:w="0" w:type="dxa"/>
              <w:bottom w:w="0" w:type="dxa"/>
              <w:right w:w="0" w:type="dxa"/>
            </w:tcMar>
            <w:vAlign w:val="center"/>
          </w:tcPr>
          <w:p w14:paraId="0A6885C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Est que la commune est devenue une commune nouvelle (OUI/NON)</w:t>
            </w:r>
          </w:p>
        </w:tc>
      </w:tr>
      <w:tr w:rsidR="00AB7658" w14:paraId="00230F21" w14:textId="77777777">
        <w:trPr>
          <w:cantSplit/>
          <w:jc w:val="center"/>
        </w:trPr>
        <w:tc>
          <w:tcPr>
            <w:tcW w:w="5760" w:type="dxa"/>
            <w:shd w:val="clear" w:color="auto" w:fill="FFFFFF"/>
            <w:tcMar>
              <w:top w:w="0" w:type="dxa"/>
              <w:left w:w="0" w:type="dxa"/>
              <w:bottom w:w="0" w:type="dxa"/>
              <w:right w:w="0" w:type="dxa"/>
            </w:tcMar>
            <w:vAlign w:val="center"/>
          </w:tcPr>
          <w:p w14:paraId="623BDD6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CODGEO_new</w:t>
            </w:r>
          </w:p>
        </w:tc>
        <w:tc>
          <w:tcPr>
            <w:tcW w:w="5760" w:type="dxa"/>
            <w:shd w:val="clear" w:color="auto" w:fill="FFFFFF"/>
            <w:tcMar>
              <w:top w:w="0" w:type="dxa"/>
              <w:left w:w="0" w:type="dxa"/>
              <w:bottom w:w="0" w:type="dxa"/>
              <w:right w:w="0" w:type="dxa"/>
            </w:tcMar>
            <w:vAlign w:val="center"/>
          </w:tcPr>
          <w:p w14:paraId="2DAA7A5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Code INSEE, découpage géographique le plus récent</w:t>
            </w:r>
          </w:p>
        </w:tc>
      </w:tr>
      <w:tr w:rsidR="00AB7658" w14:paraId="6AAAC8BF" w14:textId="77777777">
        <w:trPr>
          <w:cantSplit/>
          <w:jc w:val="center"/>
        </w:trPr>
        <w:tc>
          <w:tcPr>
            <w:tcW w:w="5760" w:type="dxa"/>
            <w:shd w:val="clear" w:color="auto" w:fill="FFFFFF"/>
            <w:tcMar>
              <w:top w:w="0" w:type="dxa"/>
              <w:left w:w="0" w:type="dxa"/>
              <w:bottom w:w="0" w:type="dxa"/>
              <w:right w:w="0" w:type="dxa"/>
            </w:tcMar>
            <w:vAlign w:val="center"/>
          </w:tcPr>
          <w:p w14:paraId="5C082414"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LIBGEO_new</w:t>
            </w:r>
          </w:p>
        </w:tc>
        <w:tc>
          <w:tcPr>
            <w:tcW w:w="5760" w:type="dxa"/>
            <w:shd w:val="clear" w:color="auto" w:fill="FFFFFF"/>
            <w:tcMar>
              <w:top w:w="0" w:type="dxa"/>
              <w:left w:w="0" w:type="dxa"/>
              <w:bottom w:w="0" w:type="dxa"/>
              <w:right w:w="0" w:type="dxa"/>
            </w:tcMar>
            <w:vAlign w:val="center"/>
          </w:tcPr>
          <w:p w14:paraId="3F5CEAD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Nom de la commune, découpage géographique le plus récent</w:t>
            </w:r>
          </w:p>
        </w:tc>
      </w:tr>
      <w:tr w:rsidR="00AB7658" w14:paraId="29DAA89B" w14:textId="77777777">
        <w:trPr>
          <w:cantSplit/>
          <w:jc w:val="center"/>
        </w:trPr>
        <w:tc>
          <w:tcPr>
            <w:tcW w:w="5760" w:type="dxa"/>
            <w:shd w:val="clear" w:color="auto" w:fill="FFFFFF"/>
            <w:tcMar>
              <w:top w:w="0" w:type="dxa"/>
              <w:left w:w="0" w:type="dxa"/>
              <w:bottom w:w="0" w:type="dxa"/>
              <w:right w:w="0" w:type="dxa"/>
            </w:tcMar>
            <w:vAlign w:val="center"/>
          </w:tcPr>
          <w:p w14:paraId="34E42486"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P09_CHOM1564_RT</w:t>
            </w:r>
          </w:p>
        </w:tc>
        <w:tc>
          <w:tcPr>
            <w:tcW w:w="5760" w:type="dxa"/>
            <w:shd w:val="clear" w:color="auto" w:fill="FFFFFF"/>
            <w:tcMar>
              <w:top w:w="0" w:type="dxa"/>
              <w:left w:w="0" w:type="dxa"/>
              <w:bottom w:w="0" w:type="dxa"/>
              <w:right w:w="0" w:type="dxa"/>
            </w:tcMar>
            <w:vAlign w:val="center"/>
          </w:tcPr>
          <w:p w14:paraId="2F59FA0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Taux de chômage des 15-64 ans (%)</w:t>
            </w:r>
          </w:p>
        </w:tc>
      </w:tr>
      <w:tr w:rsidR="00AB7658" w14:paraId="1DF4CF96" w14:textId="77777777">
        <w:trPr>
          <w:cantSplit/>
          <w:jc w:val="center"/>
        </w:trPr>
        <w:tc>
          <w:tcPr>
            <w:tcW w:w="5760" w:type="dxa"/>
            <w:shd w:val="clear" w:color="auto" w:fill="FFFFFF"/>
            <w:tcMar>
              <w:top w:w="0" w:type="dxa"/>
              <w:left w:w="0" w:type="dxa"/>
              <w:bottom w:w="0" w:type="dxa"/>
              <w:right w:w="0" w:type="dxa"/>
            </w:tcMar>
            <w:vAlign w:val="center"/>
          </w:tcPr>
          <w:p w14:paraId="4482FAA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P09_ETUD1564_RT</w:t>
            </w:r>
          </w:p>
        </w:tc>
        <w:tc>
          <w:tcPr>
            <w:tcW w:w="5760" w:type="dxa"/>
            <w:shd w:val="clear" w:color="auto" w:fill="FFFFFF"/>
            <w:tcMar>
              <w:top w:w="0" w:type="dxa"/>
              <w:left w:w="0" w:type="dxa"/>
              <w:bottom w:w="0" w:type="dxa"/>
              <w:right w:w="0" w:type="dxa"/>
            </w:tcMar>
            <w:vAlign w:val="center"/>
          </w:tcPr>
          <w:p w14:paraId="6FD6C94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Part des étudiants, stagiaires, non rémunérés dans les actifs de 15-64 ans (%)</w:t>
            </w:r>
          </w:p>
        </w:tc>
      </w:tr>
      <w:tr w:rsidR="00AB7658" w14:paraId="4D3AECC9" w14:textId="77777777">
        <w:trPr>
          <w:cantSplit/>
          <w:jc w:val="center"/>
        </w:trPr>
        <w:tc>
          <w:tcPr>
            <w:tcW w:w="5760" w:type="dxa"/>
            <w:shd w:val="clear" w:color="auto" w:fill="FFFFFF"/>
            <w:tcMar>
              <w:top w:w="0" w:type="dxa"/>
              <w:left w:w="0" w:type="dxa"/>
              <w:bottom w:w="0" w:type="dxa"/>
              <w:right w:w="0" w:type="dxa"/>
            </w:tcMar>
            <w:vAlign w:val="center"/>
          </w:tcPr>
          <w:p w14:paraId="53CC6DDB"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P09_RETR1564_RT</w:t>
            </w:r>
          </w:p>
        </w:tc>
        <w:tc>
          <w:tcPr>
            <w:tcW w:w="5760" w:type="dxa"/>
            <w:shd w:val="clear" w:color="auto" w:fill="FFFFFF"/>
            <w:tcMar>
              <w:top w:w="0" w:type="dxa"/>
              <w:left w:w="0" w:type="dxa"/>
              <w:bottom w:w="0" w:type="dxa"/>
              <w:right w:w="0" w:type="dxa"/>
            </w:tcMar>
            <w:vAlign w:val="center"/>
          </w:tcPr>
          <w:p w14:paraId="649F458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Part des retraités et pré-retraités dans les actifs de 15-64 ans (%)</w:t>
            </w:r>
          </w:p>
        </w:tc>
      </w:tr>
      <w:tr w:rsidR="00AB7658" w14:paraId="0E0CCE82" w14:textId="77777777">
        <w:trPr>
          <w:cantSplit/>
          <w:jc w:val="center"/>
        </w:trPr>
        <w:tc>
          <w:tcPr>
            <w:tcW w:w="5760" w:type="dxa"/>
            <w:shd w:val="clear" w:color="auto" w:fill="FFFFFF"/>
            <w:tcMar>
              <w:top w:w="0" w:type="dxa"/>
              <w:left w:w="0" w:type="dxa"/>
              <w:bottom w:w="0" w:type="dxa"/>
              <w:right w:w="0" w:type="dxa"/>
            </w:tcMar>
            <w:vAlign w:val="center"/>
          </w:tcPr>
          <w:p w14:paraId="689AC351"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lastRenderedPageBreak/>
              <w:t>C09_ACT1564_Agr_RT</w:t>
            </w:r>
          </w:p>
        </w:tc>
        <w:tc>
          <w:tcPr>
            <w:tcW w:w="5760" w:type="dxa"/>
            <w:shd w:val="clear" w:color="auto" w:fill="FFFFFF"/>
            <w:tcMar>
              <w:top w:w="0" w:type="dxa"/>
              <w:left w:w="0" w:type="dxa"/>
              <w:bottom w:w="0" w:type="dxa"/>
              <w:right w:w="0" w:type="dxa"/>
            </w:tcMar>
            <w:vAlign w:val="center"/>
          </w:tcPr>
          <w:p w14:paraId="1443F4A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Part des agriculteurs dans les actifs de 15-64 ans (%)</w:t>
            </w:r>
          </w:p>
        </w:tc>
      </w:tr>
      <w:tr w:rsidR="00AB7658" w14:paraId="3007659F" w14:textId="77777777">
        <w:trPr>
          <w:cantSplit/>
          <w:jc w:val="center"/>
        </w:trPr>
        <w:tc>
          <w:tcPr>
            <w:tcW w:w="5760" w:type="dxa"/>
            <w:shd w:val="clear" w:color="auto" w:fill="FFFFFF"/>
            <w:tcMar>
              <w:top w:w="0" w:type="dxa"/>
              <w:left w:w="0" w:type="dxa"/>
              <w:bottom w:w="0" w:type="dxa"/>
              <w:right w:w="0" w:type="dxa"/>
            </w:tcMar>
            <w:vAlign w:val="center"/>
          </w:tcPr>
          <w:p w14:paraId="1C5B1B0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C09_ACT1564_Art</w:t>
            </w:r>
            <w:r>
              <w:rPr>
                <w:rFonts w:ascii="DejaVu Sans" w:eastAsia="DejaVu Sans" w:hAnsi="DejaVu Sans" w:cs="DejaVu Sans"/>
                <w:color w:val="000000"/>
                <w:sz w:val="22"/>
                <w:szCs w:val="22"/>
              </w:rPr>
              <w:t>Com_RT</w:t>
            </w:r>
          </w:p>
        </w:tc>
        <w:tc>
          <w:tcPr>
            <w:tcW w:w="5760" w:type="dxa"/>
            <w:shd w:val="clear" w:color="auto" w:fill="FFFFFF"/>
            <w:tcMar>
              <w:top w:w="0" w:type="dxa"/>
              <w:left w:w="0" w:type="dxa"/>
              <w:bottom w:w="0" w:type="dxa"/>
              <w:right w:w="0" w:type="dxa"/>
            </w:tcMar>
            <w:vAlign w:val="center"/>
          </w:tcPr>
          <w:p w14:paraId="6E28D88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Part des artisans, comm., chefs entr. dans les actifs de 15-64 ans (%)</w:t>
            </w:r>
          </w:p>
        </w:tc>
      </w:tr>
      <w:tr w:rsidR="00AB7658" w14:paraId="10BBCBA9" w14:textId="77777777">
        <w:trPr>
          <w:cantSplit/>
          <w:jc w:val="center"/>
        </w:trPr>
        <w:tc>
          <w:tcPr>
            <w:tcW w:w="5760" w:type="dxa"/>
            <w:shd w:val="clear" w:color="auto" w:fill="FFFFFF"/>
            <w:tcMar>
              <w:top w:w="0" w:type="dxa"/>
              <w:left w:w="0" w:type="dxa"/>
              <w:bottom w:w="0" w:type="dxa"/>
              <w:right w:w="0" w:type="dxa"/>
            </w:tcMar>
            <w:vAlign w:val="center"/>
          </w:tcPr>
          <w:p w14:paraId="26D24F9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C09_ACT1564_Cadr_RT</w:t>
            </w:r>
          </w:p>
        </w:tc>
        <w:tc>
          <w:tcPr>
            <w:tcW w:w="5760" w:type="dxa"/>
            <w:shd w:val="clear" w:color="auto" w:fill="FFFFFF"/>
            <w:tcMar>
              <w:top w:w="0" w:type="dxa"/>
              <w:left w:w="0" w:type="dxa"/>
              <w:bottom w:w="0" w:type="dxa"/>
              <w:right w:w="0" w:type="dxa"/>
            </w:tcMar>
            <w:vAlign w:val="center"/>
          </w:tcPr>
          <w:p w14:paraId="6D45257B"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Part des cadres, prof. intel. sup. dans les actifs de 15-64 ans (%)</w:t>
            </w:r>
          </w:p>
        </w:tc>
      </w:tr>
      <w:tr w:rsidR="00AB7658" w14:paraId="10A4C62E" w14:textId="77777777">
        <w:trPr>
          <w:cantSplit/>
          <w:jc w:val="center"/>
        </w:trPr>
        <w:tc>
          <w:tcPr>
            <w:tcW w:w="5760" w:type="dxa"/>
            <w:shd w:val="clear" w:color="auto" w:fill="FFFFFF"/>
            <w:tcMar>
              <w:top w:w="0" w:type="dxa"/>
              <w:left w:w="0" w:type="dxa"/>
              <w:bottom w:w="0" w:type="dxa"/>
              <w:right w:w="0" w:type="dxa"/>
            </w:tcMar>
            <w:vAlign w:val="center"/>
          </w:tcPr>
          <w:p w14:paraId="0F80BC22"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C09_ACT1564_ProfInt_RT</w:t>
            </w:r>
          </w:p>
        </w:tc>
        <w:tc>
          <w:tcPr>
            <w:tcW w:w="5760" w:type="dxa"/>
            <w:shd w:val="clear" w:color="auto" w:fill="FFFFFF"/>
            <w:tcMar>
              <w:top w:w="0" w:type="dxa"/>
              <w:left w:w="0" w:type="dxa"/>
              <w:bottom w:w="0" w:type="dxa"/>
              <w:right w:w="0" w:type="dxa"/>
            </w:tcMar>
            <w:vAlign w:val="center"/>
          </w:tcPr>
          <w:p w14:paraId="58BE1E7F"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Part des prof. intermédiaires dans les actifs de 15-64 ans (%)</w:t>
            </w:r>
          </w:p>
        </w:tc>
      </w:tr>
      <w:tr w:rsidR="00AB7658" w14:paraId="2186EE9E" w14:textId="77777777">
        <w:trPr>
          <w:cantSplit/>
          <w:jc w:val="center"/>
        </w:trPr>
        <w:tc>
          <w:tcPr>
            <w:tcW w:w="5760" w:type="dxa"/>
            <w:shd w:val="clear" w:color="auto" w:fill="FFFFFF"/>
            <w:tcMar>
              <w:top w:w="0" w:type="dxa"/>
              <w:left w:w="0" w:type="dxa"/>
              <w:bottom w:w="0" w:type="dxa"/>
              <w:right w:w="0" w:type="dxa"/>
            </w:tcMar>
            <w:vAlign w:val="center"/>
          </w:tcPr>
          <w:p w14:paraId="1C53969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C09_ACT1564_Empl_RT</w:t>
            </w:r>
          </w:p>
        </w:tc>
        <w:tc>
          <w:tcPr>
            <w:tcW w:w="5760" w:type="dxa"/>
            <w:shd w:val="clear" w:color="auto" w:fill="FFFFFF"/>
            <w:tcMar>
              <w:top w:w="0" w:type="dxa"/>
              <w:left w:w="0" w:type="dxa"/>
              <w:bottom w:w="0" w:type="dxa"/>
              <w:right w:w="0" w:type="dxa"/>
            </w:tcMar>
            <w:vAlign w:val="center"/>
          </w:tcPr>
          <w:p w14:paraId="4DC534C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Part des employés dans les actifs de 15-64 ans (%)</w:t>
            </w:r>
          </w:p>
        </w:tc>
      </w:tr>
      <w:tr w:rsidR="00AB7658" w14:paraId="4155ABF4" w14:textId="77777777">
        <w:trPr>
          <w:cantSplit/>
          <w:jc w:val="center"/>
        </w:trPr>
        <w:tc>
          <w:tcPr>
            <w:tcW w:w="5760" w:type="dxa"/>
            <w:shd w:val="clear" w:color="auto" w:fill="FFFFFF"/>
            <w:tcMar>
              <w:top w:w="0" w:type="dxa"/>
              <w:left w:w="0" w:type="dxa"/>
              <w:bottom w:w="0" w:type="dxa"/>
              <w:right w:w="0" w:type="dxa"/>
            </w:tcMar>
            <w:vAlign w:val="center"/>
          </w:tcPr>
          <w:p w14:paraId="507CF6F1"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C09_ACT1564_Ouvr_RT</w:t>
            </w:r>
          </w:p>
        </w:tc>
        <w:tc>
          <w:tcPr>
            <w:tcW w:w="5760" w:type="dxa"/>
            <w:shd w:val="clear" w:color="auto" w:fill="FFFFFF"/>
            <w:tcMar>
              <w:top w:w="0" w:type="dxa"/>
              <w:left w:w="0" w:type="dxa"/>
              <w:bottom w:w="0" w:type="dxa"/>
              <w:right w:w="0" w:type="dxa"/>
            </w:tcMar>
            <w:vAlign w:val="center"/>
          </w:tcPr>
          <w:p w14:paraId="651A69B2"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Part des ouvriers dans les actifs de 15-64 ans (%)</w:t>
            </w:r>
          </w:p>
        </w:tc>
      </w:tr>
      <w:tr w:rsidR="00AB7658" w14:paraId="05F33E57" w14:textId="77777777">
        <w:trPr>
          <w:cantSplit/>
          <w:jc w:val="center"/>
        </w:trPr>
        <w:tc>
          <w:tcPr>
            <w:tcW w:w="5760" w:type="dxa"/>
            <w:shd w:val="clear" w:color="auto" w:fill="FFFFFF"/>
            <w:tcMar>
              <w:top w:w="0" w:type="dxa"/>
              <w:left w:w="0" w:type="dxa"/>
              <w:bottom w:w="0" w:type="dxa"/>
              <w:right w:w="0" w:type="dxa"/>
            </w:tcMar>
            <w:vAlign w:val="center"/>
          </w:tcPr>
          <w:p w14:paraId="0EB284C3"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C09_EMPLT_AGRI_RT</w:t>
            </w:r>
          </w:p>
        </w:tc>
        <w:tc>
          <w:tcPr>
            <w:tcW w:w="5760" w:type="dxa"/>
            <w:shd w:val="clear" w:color="auto" w:fill="FFFFFF"/>
            <w:tcMar>
              <w:top w:w="0" w:type="dxa"/>
              <w:left w:w="0" w:type="dxa"/>
              <w:bottom w:w="0" w:type="dxa"/>
              <w:right w:w="0" w:type="dxa"/>
            </w:tcMar>
            <w:vAlign w:val="center"/>
          </w:tcPr>
          <w:p w14:paraId="719BED8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Part de l'agriculture dans l'emploi au lieu de travail (%)</w:t>
            </w:r>
          </w:p>
        </w:tc>
      </w:tr>
      <w:tr w:rsidR="00AB7658" w14:paraId="4D97EC8D" w14:textId="77777777">
        <w:trPr>
          <w:cantSplit/>
          <w:jc w:val="center"/>
        </w:trPr>
        <w:tc>
          <w:tcPr>
            <w:tcW w:w="5760" w:type="dxa"/>
            <w:shd w:val="clear" w:color="auto" w:fill="FFFFFF"/>
            <w:tcMar>
              <w:top w:w="0" w:type="dxa"/>
              <w:left w:w="0" w:type="dxa"/>
              <w:bottom w:w="0" w:type="dxa"/>
              <w:right w:w="0" w:type="dxa"/>
            </w:tcMar>
            <w:vAlign w:val="center"/>
          </w:tcPr>
          <w:p w14:paraId="5FAB466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C09_EMPLT_INDUS_RT</w:t>
            </w:r>
          </w:p>
        </w:tc>
        <w:tc>
          <w:tcPr>
            <w:tcW w:w="5760" w:type="dxa"/>
            <w:shd w:val="clear" w:color="auto" w:fill="FFFFFF"/>
            <w:tcMar>
              <w:top w:w="0" w:type="dxa"/>
              <w:left w:w="0" w:type="dxa"/>
              <w:bottom w:w="0" w:type="dxa"/>
              <w:right w:w="0" w:type="dxa"/>
            </w:tcMar>
            <w:vAlign w:val="center"/>
          </w:tcPr>
          <w:p w14:paraId="48B7C89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Part de l'indus</w:t>
            </w:r>
            <w:r>
              <w:rPr>
                <w:rFonts w:ascii="DejaVu Sans" w:eastAsia="DejaVu Sans" w:hAnsi="DejaVu Sans" w:cs="DejaVu Sans"/>
                <w:color w:val="000000"/>
                <w:sz w:val="22"/>
                <w:szCs w:val="22"/>
              </w:rPr>
              <w:t>trie dans l'emploi au lieu de travail (%)</w:t>
            </w:r>
          </w:p>
        </w:tc>
      </w:tr>
      <w:tr w:rsidR="00AB7658" w14:paraId="1305FB55" w14:textId="77777777">
        <w:trPr>
          <w:cantSplit/>
          <w:jc w:val="center"/>
        </w:trPr>
        <w:tc>
          <w:tcPr>
            <w:tcW w:w="5760" w:type="dxa"/>
            <w:shd w:val="clear" w:color="auto" w:fill="FFFFFF"/>
            <w:tcMar>
              <w:top w:w="0" w:type="dxa"/>
              <w:left w:w="0" w:type="dxa"/>
              <w:bottom w:w="0" w:type="dxa"/>
              <w:right w:w="0" w:type="dxa"/>
            </w:tcMar>
            <w:vAlign w:val="center"/>
          </w:tcPr>
          <w:p w14:paraId="585ABBE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C09_EMPLT_CONST_RT</w:t>
            </w:r>
          </w:p>
        </w:tc>
        <w:tc>
          <w:tcPr>
            <w:tcW w:w="5760" w:type="dxa"/>
            <w:shd w:val="clear" w:color="auto" w:fill="FFFFFF"/>
            <w:tcMar>
              <w:top w:w="0" w:type="dxa"/>
              <w:left w:w="0" w:type="dxa"/>
              <w:bottom w:w="0" w:type="dxa"/>
              <w:right w:w="0" w:type="dxa"/>
            </w:tcMar>
            <w:vAlign w:val="center"/>
          </w:tcPr>
          <w:p w14:paraId="2BE88A14"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Part de la construction dans l'emploi au lieu de travail (%)</w:t>
            </w:r>
          </w:p>
        </w:tc>
      </w:tr>
      <w:tr w:rsidR="00AB7658" w14:paraId="269E2BBD" w14:textId="77777777">
        <w:trPr>
          <w:cantSplit/>
          <w:jc w:val="center"/>
        </w:trPr>
        <w:tc>
          <w:tcPr>
            <w:tcW w:w="5760" w:type="dxa"/>
            <w:shd w:val="clear" w:color="auto" w:fill="FFFFFF"/>
            <w:tcMar>
              <w:top w:w="0" w:type="dxa"/>
              <w:left w:w="0" w:type="dxa"/>
              <w:bottom w:w="0" w:type="dxa"/>
              <w:right w:w="0" w:type="dxa"/>
            </w:tcMar>
            <w:vAlign w:val="center"/>
          </w:tcPr>
          <w:p w14:paraId="6787AC17"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C09_EMPLT_CTS_RT</w:t>
            </w:r>
          </w:p>
        </w:tc>
        <w:tc>
          <w:tcPr>
            <w:tcW w:w="5760" w:type="dxa"/>
            <w:shd w:val="clear" w:color="auto" w:fill="FFFFFF"/>
            <w:tcMar>
              <w:top w:w="0" w:type="dxa"/>
              <w:left w:w="0" w:type="dxa"/>
              <w:bottom w:w="0" w:type="dxa"/>
              <w:right w:w="0" w:type="dxa"/>
            </w:tcMar>
            <w:vAlign w:val="center"/>
          </w:tcPr>
          <w:p w14:paraId="5AE1E1B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Part du commerce, transports, services divers dans l'emploi au lieu de travail (%)</w:t>
            </w:r>
          </w:p>
        </w:tc>
      </w:tr>
      <w:tr w:rsidR="00AB7658" w14:paraId="4DB3BE58" w14:textId="77777777">
        <w:trPr>
          <w:cantSplit/>
          <w:jc w:val="center"/>
        </w:trPr>
        <w:tc>
          <w:tcPr>
            <w:tcW w:w="5760" w:type="dxa"/>
            <w:shd w:val="clear" w:color="auto" w:fill="FFFFFF"/>
            <w:tcMar>
              <w:top w:w="0" w:type="dxa"/>
              <w:left w:w="0" w:type="dxa"/>
              <w:bottom w:w="0" w:type="dxa"/>
              <w:right w:w="0" w:type="dxa"/>
            </w:tcMar>
            <w:vAlign w:val="center"/>
          </w:tcPr>
          <w:p w14:paraId="1D00B2DA"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C09_EMPLT_APESAS_RT</w:t>
            </w:r>
          </w:p>
        </w:tc>
        <w:tc>
          <w:tcPr>
            <w:tcW w:w="5760" w:type="dxa"/>
            <w:shd w:val="clear" w:color="auto" w:fill="FFFFFF"/>
            <w:tcMar>
              <w:top w:w="0" w:type="dxa"/>
              <w:left w:w="0" w:type="dxa"/>
              <w:bottom w:w="0" w:type="dxa"/>
              <w:right w:w="0" w:type="dxa"/>
            </w:tcMar>
            <w:vAlign w:val="center"/>
          </w:tcPr>
          <w:p w14:paraId="3EDA09B8"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Part de l'adm publique, enseignement, santé, act sociale dans l'emploi au lieu de travail (%)</w:t>
            </w:r>
          </w:p>
        </w:tc>
      </w:tr>
      <w:tr w:rsidR="00AB7658" w14:paraId="121E5E4A" w14:textId="77777777">
        <w:trPr>
          <w:cantSplit/>
          <w:jc w:val="center"/>
        </w:trPr>
        <w:tc>
          <w:tcPr>
            <w:tcW w:w="5760" w:type="dxa"/>
            <w:shd w:val="clear" w:color="auto" w:fill="FFFFFF"/>
            <w:tcMar>
              <w:top w:w="0" w:type="dxa"/>
              <w:left w:w="0" w:type="dxa"/>
              <w:bottom w:w="0" w:type="dxa"/>
              <w:right w:w="0" w:type="dxa"/>
            </w:tcMar>
            <w:vAlign w:val="center"/>
          </w:tcPr>
          <w:p w14:paraId="039A226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P09_POP0014Y_RT</w:t>
            </w:r>
          </w:p>
        </w:tc>
        <w:tc>
          <w:tcPr>
            <w:tcW w:w="5760" w:type="dxa"/>
            <w:shd w:val="clear" w:color="auto" w:fill="FFFFFF"/>
            <w:tcMar>
              <w:top w:w="0" w:type="dxa"/>
              <w:left w:w="0" w:type="dxa"/>
              <w:bottom w:w="0" w:type="dxa"/>
              <w:right w:w="0" w:type="dxa"/>
            </w:tcMar>
            <w:vAlign w:val="center"/>
          </w:tcPr>
          <w:p w14:paraId="4B2629CC"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Part des 0-14 ans dans la population totale (%)</w:t>
            </w:r>
          </w:p>
        </w:tc>
      </w:tr>
      <w:tr w:rsidR="00AB7658" w14:paraId="475B6C70" w14:textId="77777777">
        <w:trPr>
          <w:cantSplit/>
          <w:jc w:val="center"/>
        </w:trPr>
        <w:tc>
          <w:tcPr>
            <w:tcW w:w="5760" w:type="dxa"/>
            <w:shd w:val="clear" w:color="auto" w:fill="FFFFFF"/>
            <w:tcMar>
              <w:top w:w="0" w:type="dxa"/>
              <w:left w:w="0" w:type="dxa"/>
              <w:bottom w:w="0" w:type="dxa"/>
              <w:right w:w="0" w:type="dxa"/>
            </w:tcMar>
            <w:vAlign w:val="center"/>
          </w:tcPr>
          <w:p w14:paraId="3213F4E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P09_POP1529Y_RT</w:t>
            </w:r>
          </w:p>
        </w:tc>
        <w:tc>
          <w:tcPr>
            <w:tcW w:w="5760" w:type="dxa"/>
            <w:shd w:val="clear" w:color="auto" w:fill="FFFFFF"/>
            <w:tcMar>
              <w:top w:w="0" w:type="dxa"/>
              <w:left w:w="0" w:type="dxa"/>
              <w:bottom w:w="0" w:type="dxa"/>
              <w:right w:w="0" w:type="dxa"/>
            </w:tcMar>
            <w:vAlign w:val="center"/>
          </w:tcPr>
          <w:p w14:paraId="42A82334"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Part des 15-29 ans dans la population totale (%)</w:t>
            </w:r>
          </w:p>
        </w:tc>
      </w:tr>
      <w:tr w:rsidR="00AB7658" w14:paraId="593AFB78" w14:textId="77777777">
        <w:trPr>
          <w:cantSplit/>
          <w:jc w:val="center"/>
        </w:trPr>
        <w:tc>
          <w:tcPr>
            <w:tcW w:w="5760" w:type="dxa"/>
            <w:shd w:val="clear" w:color="auto" w:fill="FFFFFF"/>
            <w:tcMar>
              <w:top w:w="0" w:type="dxa"/>
              <w:left w:w="0" w:type="dxa"/>
              <w:bottom w:w="0" w:type="dxa"/>
              <w:right w:w="0" w:type="dxa"/>
            </w:tcMar>
            <w:vAlign w:val="center"/>
          </w:tcPr>
          <w:p w14:paraId="195BE9C5"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P09_POP3044Y_RT</w:t>
            </w:r>
          </w:p>
        </w:tc>
        <w:tc>
          <w:tcPr>
            <w:tcW w:w="5760" w:type="dxa"/>
            <w:shd w:val="clear" w:color="auto" w:fill="FFFFFF"/>
            <w:tcMar>
              <w:top w:w="0" w:type="dxa"/>
              <w:left w:w="0" w:type="dxa"/>
              <w:bottom w:w="0" w:type="dxa"/>
              <w:right w:w="0" w:type="dxa"/>
            </w:tcMar>
            <w:vAlign w:val="center"/>
          </w:tcPr>
          <w:p w14:paraId="7623DF5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Part des 30-44</w:t>
            </w:r>
            <w:r>
              <w:rPr>
                <w:rFonts w:ascii="DejaVu Sans" w:eastAsia="DejaVu Sans" w:hAnsi="DejaVu Sans" w:cs="DejaVu Sans"/>
                <w:color w:val="000000"/>
                <w:sz w:val="22"/>
                <w:szCs w:val="22"/>
              </w:rPr>
              <w:t xml:space="preserve"> ans dans la population totale (%)</w:t>
            </w:r>
          </w:p>
        </w:tc>
      </w:tr>
      <w:tr w:rsidR="00AB7658" w14:paraId="2FC7B9D8" w14:textId="77777777">
        <w:trPr>
          <w:cantSplit/>
          <w:jc w:val="center"/>
        </w:trPr>
        <w:tc>
          <w:tcPr>
            <w:tcW w:w="5760" w:type="dxa"/>
            <w:shd w:val="clear" w:color="auto" w:fill="FFFFFF"/>
            <w:tcMar>
              <w:top w:w="0" w:type="dxa"/>
              <w:left w:w="0" w:type="dxa"/>
              <w:bottom w:w="0" w:type="dxa"/>
              <w:right w:w="0" w:type="dxa"/>
            </w:tcMar>
            <w:vAlign w:val="center"/>
          </w:tcPr>
          <w:p w14:paraId="46CE0ABA"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P09_POP4559Y_RT</w:t>
            </w:r>
          </w:p>
        </w:tc>
        <w:tc>
          <w:tcPr>
            <w:tcW w:w="5760" w:type="dxa"/>
            <w:shd w:val="clear" w:color="auto" w:fill="FFFFFF"/>
            <w:tcMar>
              <w:top w:w="0" w:type="dxa"/>
              <w:left w:w="0" w:type="dxa"/>
              <w:bottom w:w="0" w:type="dxa"/>
              <w:right w:w="0" w:type="dxa"/>
            </w:tcMar>
            <w:vAlign w:val="center"/>
          </w:tcPr>
          <w:p w14:paraId="697E5D21"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Part des 45-59 ans dans la population totale (%)</w:t>
            </w:r>
          </w:p>
        </w:tc>
      </w:tr>
      <w:tr w:rsidR="00AB7658" w14:paraId="295787E9" w14:textId="77777777">
        <w:trPr>
          <w:cantSplit/>
          <w:jc w:val="center"/>
        </w:trPr>
        <w:tc>
          <w:tcPr>
            <w:tcW w:w="5760" w:type="dxa"/>
            <w:shd w:val="clear" w:color="auto" w:fill="FFFFFF"/>
            <w:tcMar>
              <w:top w:w="0" w:type="dxa"/>
              <w:left w:w="0" w:type="dxa"/>
              <w:bottom w:w="0" w:type="dxa"/>
              <w:right w:w="0" w:type="dxa"/>
            </w:tcMar>
            <w:vAlign w:val="center"/>
          </w:tcPr>
          <w:p w14:paraId="1C315AC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P09_POP6074Y_RT</w:t>
            </w:r>
          </w:p>
        </w:tc>
        <w:tc>
          <w:tcPr>
            <w:tcW w:w="5760" w:type="dxa"/>
            <w:shd w:val="clear" w:color="auto" w:fill="FFFFFF"/>
            <w:tcMar>
              <w:top w:w="0" w:type="dxa"/>
              <w:left w:w="0" w:type="dxa"/>
              <w:bottom w:w="0" w:type="dxa"/>
              <w:right w:w="0" w:type="dxa"/>
            </w:tcMar>
            <w:vAlign w:val="center"/>
          </w:tcPr>
          <w:p w14:paraId="2C754151"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Part des 60-74 ans dans la population totale (%)</w:t>
            </w:r>
          </w:p>
        </w:tc>
      </w:tr>
      <w:tr w:rsidR="00AB7658" w14:paraId="436B9D40" w14:textId="77777777">
        <w:trPr>
          <w:cantSplit/>
          <w:jc w:val="center"/>
        </w:trPr>
        <w:tc>
          <w:tcPr>
            <w:tcW w:w="5760" w:type="dxa"/>
            <w:shd w:val="clear" w:color="auto" w:fill="FFFFFF"/>
            <w:tcMar>
              <w:top w:w="0" w:type="dxa"/>
              <w:left w:w="0" w:type="dxa"/>
              <w:bottom w:w="0" w:type="dxa"/>
              <w:right w:w="0" w:type="dxa"/>
            </w:tcMar>
            <w:vAlign w:val="center"/>
          </w:tcPr>
          <w:p w14:paraId="1E05B41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P09_POP75PY_RT</w:t>
            </w:r>
          </w:p>
        </w:tc>
        <w:tc>
          <w:tcPr>
            <w:tcW w:w="5760" w:type="dxa"/>
            <w:shd w:val="clear" w:color="auto" w:fill="FFFFFF"/>
            <w:tcMar>
              <w:top w:w="0" w:type="dxa"/>
              <w:left w:w="0" w:type="dxa"/>
              <w:bottom w:w="0" w:type="dxa"/>
              <w:right w:w="0" w:type="dxa"/>
            </w:tcMar>
            <w:vAlign w:val="center"/>
          </w:tcPr>
          <w:p w14:paraId="5BD9890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Part des 75 ans et plus dans la population totale (%)</w:t>
            </w:r>
          </w:p>
        </w:tc>
      </w:tr>
      <w:tr w:rsidR="00AB7658" w14:paraId="6D30730B" w14:textId="77777777">
        <w:trPr>
          <w:cantSplit/>
          <w:jc w:val="center"/>
        </w:trPr>
        <w:tc>
          <w:tcPr>
            <w:tcW w:w="5760" w:type="dxa"/>
            <w:shd w:val="clear" w:color="auto" w:fill="FFFFFF"/>
            <w:tcMar>
              <w:top w:w="0" w:type="dxa"/>
              <w:left w:w="0" w:type="dxa"/>
              <w:bottom w:w="0" w:type="dxa"/>
              <w:right w:w="0" w:type="dxa"/>
            </w:tcMar>
            <w:vAlign w:val="center"/>
          </w:tcPr>
          <w:p w14:paraId="127C7ED0"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C09_ACTOCC_IN_RT</w:t>
            </w:r>
          </w:p>
        </w:tc>
        <w:tc>
          <w:tcPr>
            <w:tcW w:w="5760" w:type="dxa"/>
            <w:shd w:val="clear" w:color="auto" w:fill="FFFFFF"/>
            <w:tcMar>
              <w:top w:w="0" w:type="dxa"/>
              <w:left w:w="0" w:type="dxa"/>
              <w:bottom w:w="0" w:type="dxa"/>
              <w:right w:w="0" w:type="dxa"/>
            </w:tcMar>
            <w:vAlign w:val="center"/>
          </w:tcPr>
          <w:p w14:paraId="4D19ADE1"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Part des actifs occupés travaillant dans leur commune de résidence (%)</w:t>
            </w:r>
          </w:p>
        </w:tc>
      </w:tr>
      <w:tr w:rsidR="00AB7658" w14:paraId="0811375A" w14:textId="77777777">
        <w:trPr>
          <w:cantSplit/>
          <w:jc w:val="center"/>
        </w:trPr>
        <w:tc>
          <w:tcPr>
            <w:tcW w:w="5760" w:type="dxa"/>
            <w:shd w:val="clear" w:color="auto" w:fill="FFFFFF"/>
            <w:tcMar>
              <w:top w:w="0" w:type="dxa"/>
              <w:left w:w="0" w:type="dxa"/>
              <w:bottom w:w="0" w:type="dxa"/>
              <w:right w:w="0" w:type="dxa"/>
            </w:tcMar>
            <w:vAlign w:val="center"/>
          </w:tcPr>
          <w:p w14:paraId="76BA52D2"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lastRenderedPageBreak/>
              <w:t>C09_ACTOCC_OUT_RT</w:t>
            </w:r>
          </w:p>
        </w:tc>
        <w:tc>
          <w:tcPr>
            <w:tcW w:w="5760" w:type="dxa"/>
            <w:shd w:val="clear" w:color="auto" w:fill="FFFFFF"/>
            <w:tcMar>
              <w:top w:w="0" w:type="dxa"/>
              <w:left w:w="0" w:type="dxa"/>
              <w:bottom w:w="0" w:type="dxa"/>
              <w:right w:w="0" w:type="dxa"/>
            </w:tcMar>
            <w:vAlign w:val="center"/>
          </w:tcPr>
          <w:p w14:paraId="65083CCB"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Part des actifs occupés travaillant hors de leur commune de résidence (%)</w:t>
            </w:r>
          </w:p>
        </w:tc>
      </w:tr>
      <w:tr w:rsidR="00AB7658" w14:paraId="591FA9B9" w14:textId="77777777">
        <w:trPr>
          <w:cantSplit/>
          <w:jc w:val="center"/>
        </w:trPr>
        <w:tc>
          <w:tcPr>
            <w:tcW w:w="5760" w:type="dxa"/>
            <w:shd w:val="clear" w:color="auto" w:fill="FFFFFF"/>
            <w:tcMar>
              <w:top w:w="0" w:type="dxa"/>
              <w:left w:w="0" w:type="dxa"/>
              <w:bottom w:w="0" w:type="dxa"/>
              <w:right w:w="0" w:type="dxa"/>
            </w:tcMar>
            <w:vAlign w:val="center"/>
          </w:tcPr>
          <w:p w14:paraId="178537F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C09_EMP_CONC_RT</w:t>
            </w:r>
          </w:p>
        </w:tc>
        <w:tc>
          <w:tcPr>
            <w:tcW w:w="5760" w:type="dxa"/>
            <w:shd w:val="clear" w:color="auto" w:fill="FFFFFF"/>
            <w:tcMar>
              <w:top w:w="0" w:type="dxa"/>
              <w:left w:w="0" w:type="dxa"/>
              <w:bottom w:w="0" w:type="dxa"/>
              <w:right w:w="0" w:type="dxa"/>
            </w:tcMar>
            <w:vAlign w:val="center"/>
          </w:tcPr>
          <w:p w14:paraId="6CC1928A"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Concentration d'emploi au lieu de travail (nombre d'actifs occupés = 100)</w:t>
            </w:r>
          </w:p>
        </w:tc>
      </w:tr>
      <w:tr w:rsidR="00AB7658" w14:paraId="4F8FEDBD" w14:textId="77777777">
        <w:trPr>
          <w:cantSplit/>
          <w:jc w:val="center"/>
        </w:trPr>
        <w:tc>
          <w:tcPr>
            <w:tcW w:w="5760" w:type="dxa"/>
            <w:shd w:val="clear" w:color="auto" w:fill="FFFFFF"/>
            <w:tcMar>
              <w:top w:w="0" w:type="dxa"/>
              <w:left w:w="0" w:type="dxa"/>
              <w:bottom w:w="0" w:type="dxa"/>
              <w:right w:w="0" w:type="dxa"/>
            </w:tcMar>
            <w:vAlign w:val="center"/>
          </w:tcPr>
          <w:p w14:paraId="2EBF0622"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P11_POT_FIN_RT</w:t>
            </w:r>
          </w:p>
        </w:tc>
        <w:tc>
          <w:tcPr>
            <w:tcW w:w="5760" w:type="dxa"/>
            <w:shd w:val="clear" w:color="auto" w:fill="FFFFFF"/>
            <w:tcMar>
              <w:top w:w="0" w:type="dxa"/>
              <w:left w:w="0" w:type="dxa"/>
              <w:bottom w:w="0" w:type="dxa"/>
              <w:right w:w="0" w:type="dxa"/>
            </w:tcMar>
            <w:vAlign w:val="center"/>
          </w:tcPr>
          <w:p w14:paraId="715B1DB7"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Potentiel financier par habitant (euros)</w:t>
            </w:r>
          </w:p>
        </w:tc>
      </w:tr>
      <w:tr w:rsidR="00AB7658" w14:paraId="1FD7F46B" w14:textId="77777777">
        <w:trPr>
          <w:cantSplit/>
          <w:jc w:val="center"/>
        </w:trPr>
        <w:tc>
          <w:tcPr>
            <w:tcW w:w="5760" w:type="dxa"/>
            <w:shd w:val="clear" w:color="auto" w:fill="FFFFFF"/>
            <w:tcMar>
              <w:top w:w="0" w:type="dxa"/>
              <w:left w:w="0" w:type="dxa"/>
              <w:bottom w:w="0" w:type="dxa"/>
              <w:right w:w="0" w:type="dxa"/>
            </w:tcMar>
            <w:vAlign w:val="center"/>
          </w:tcPr>
          <w:p w14:paraId="5FA05A07"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P11_DGF_RT</w:t>
            </w:r>
          </w:p>
        </w:tc>
        <w:tc>
          <w:tcPr>
            <w:tcW w:w="5760" w:type="dxa"/>
            <w:shd w:val="clear" w:color="auto" w:fill="FFFFFF"/>
            <w:tcMar>
              <w:top w:w="0" w:type="dxa"/>
              <w:left w:w="0" w:type="dxa"/>
              <w:bottom w:w="0" w:type="dxa"/>
              <w:right w:w="0" w:type="dxa"/>
            </w:tcMar>
            <w:vAlign w:val="center"/>
          </w:tcPr>
          <w:p w14:paraId="25AAADB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Dotation globale de fonctionnement par habitant (euros)</w:t>
            </w:r>
          </w:p>
        </w:tc>
      </w:tr>
      <w:tr w:rsidR="00AB7658" w14:paraId="5239E8DE" w14:textId="77777777">
        <w:trPr>
          <w:cantSplit/>
          <w:jc w:val="center"/>
        </w:trPr>
        <w:tc>
          <w:tcPr>
            <w:tcW w:w="5760" w:type="dxa"/>
            <w:shd w:val="clear" w:color="auto" w:fill="FFFFFF"/>
            <w:tcMar>
              <w:top w:w="0" w:type="dxa"/>
              <w:left w:w="0" w:type="dxa"/>
              <w:bottom w:w="0" w:type="dxa"/>
              <w:right w:w="0" w:type="dxa"/>
            </w:tcMar>
            <w:vAlign w:val="center"/>
          </w:tcPr>
          <w:p w14:paraId="3AC86EA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P11_Rev_Fisc_RT</w:t>
            </w:r>
          </w:p>
        </w:tc>
        <w:tc>
          <w:tcPr>
            <w:tcW w:w="5760" w:type="dxa"/>
            <w:shd w:val="clear" w:color="auto" w:fill="FFFFFF"/>
            <w:tcMar>
              <w:top w:w="0" w:type="dxa"/>
              <w:left w:w="0" w:type="dxa"/>
              <w:bottom w:w="0" w:type="dxa"/>
              <w:right w:w="0" w:type="dxa"/>
            </w:tcMar>
            <w:vAlign w:val="center"/>
          </w:tcPr>
          <w:p w14:paraId="364A0F4E"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 xml:space="preserve">Revenu fiscal de référence par habitant </w:t>
            </w:r>
            <w:r>
              <w:rPr>
                <w:rFonts w:ascii="DejaVu Sans" w:eastAsia="DejaVu Sans" w:hAnsi="DejaVu Sans" w:cs="DejaVu Sans"/>
                <w:color w:val="000000"/>
                <w:sz w:val="22"/>
                <w:szCs w:val="22"/>
              </w:rPr>
              <w:t>(euros)</w:t>
            </w:r>
          </w:p>
        </w:tc>
      </w:tr>
      <w:tr w:rsidR="00AB7658" w14:paraId="09686E88" w14:textId="77777777">
        <w:trPr>
          <w:cantSplit/>
          <w:jc w:val="center"/>
        </w:trPr>
        <w:tc>
          <w:tcPr>
            <w:tcW w:w="5760" w:type="dxa"/>
            <w:shd w:val="clear" w:color="auto" w:fill="FFFFFF"/>
            <w:tcMar>
              <w:top w:w="0" w:type="dxa"/>
              <w:left w:w="0" w:type="dxa"/>
              <w:bottom w:w="0" w:type="dxa"/>
              <w:right w:w="0" w:type="dxa"/>
            </w:tcMar>
            <w:vAlign w:val="center"/>
          </w:tcPr>
          <w:p w14:paraId="12A77C12"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P11_IMP_NET_RT</w:t>
            </w:r>
          </w:p>
        </w:tc>
        <w:tc>
          <w:tcPr>
            <w:tcW w:w="5760" w:type="dxa"/>
            <w:shd w:val="clear" w:color="auto" w:fill="FFFFFF"/>
            <w:tcMar>
              <w:top w:w="0" w:type="dxa"/>
              <w:left w:w="0" w:type="dxa"/>
              <w:bottom w:w="0" w:type="dxa"/>
              <w:right w:w="0" w:type="dxa"/>
            </w:tcMar>
            <w:vAlign w:val="center"/>
          </w:tcPr>
          <w:p w14:paraId="3E4F75D6"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Impôt net par habitant (euros)</w:t>
            </w:r>
          </w:p>
        </w:tc>
      </w:tr>
      <w:tr w:rsidR="00AB7658" w14:paraId="6A9AE7C8" w14:textId="77777777">
        <w:trPr>
          <w:cantSplit/>
          <w:jc w:val="center"/>
        </w:trPr>
        <w:tc>
          <w:tcPr>
            <w:tcW w:w="5760" w:type="dxa"/>
            <w:shd w:val="clear" w:color="auto" w:fill="FFFFFF"/>
            <w:tcMar>
              <w:top w:w="0" w:type="dxa"/>
              <w:left w:w="0" w:type="dxa"/>
              <w:bottom w:w="0" w:type="dxa"/>
              <w:right w:w="0" w:type="dxa"/>
            </w:tcMar>
            <w:vAlign w:val="center"/>
          </w:tcPr>
          <w:p w14:paraId="06651E71"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P11_FoyFisc_Imp_RT</w:t>
            </w:r>
          </w:p>
        </w:tc>
        <w:tc>
          <w:tcPr>
            <w:tcW w:w="5760" w:type="dxa"/>
            <w:shd w:val="clear" w:color="auto" w:fill="FFFFFF"/>
            <w:tcMar>
              <w:top w:w="0" w:type="dxa"/>
              <w:left w:w="0" w:type="dxa"/>
              <w:bottom w:w="0" w:type="dxa"/>
              <w:right w:w="0" w:type="dxa"/>
            </w:tcMar>
            <w:vAlign w:val="center"/>
          </w:tcPr>
          <w:p w14:paraId="704D9004"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Pourcentage de foyers fiscaux imposables</w:t>
            </w:r>
          </w:p>
        </w:tc>
      </w:tr>
      <w:tr w:rsidR="00AB7658" w14:paraId="71500A97" w14:textId="77777777">
        <w:trPr>
          <w:cantSplit/>
          <w:jc w:val="center"/>
        </w:trPr>
        <w:tc>
          <w:tcPr>
            <w:tcW w:w="5760" w:type="dxa"/>
            <w:shd w:val="clear" w:color="auto" w:fill="FFFFFF"/>
            <w:tcMar>
              <w:top w:w="0" w:type="dxa"/>
              <w:left w:w="0" w:type="dxa"/>
              <w:bottom w:w="0" w:type="dxa"/>
              <w:right w:w="0" w:type="dxa"/>
            </w:tcMar>
            <w:vAlign w:val="center"/>
          </w:tcPr>
          <w:p w14:paraId="53BAC716"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FusDate_ChefLieu</w:t>
            </w:r>
          </w:p>
        </w:tc>
        <w:tc>
          <w:tcPr>
            <w:tcW w:w="5760" w:type="dxa"/>
            <w:shd w:val="clear" w:color="auto" w:fill="FFFFFF"/>
            <w:tcMar>
              <w:top w:w="0" w:type="dxa"/>
              <w:left w:w="0" w:type="dxa"/>
              <w:bottom w:w="0" w:type="dxa"/>
              <w:right w:w="0" w:type="dxa"/>
            </w:tcMar>
            <w:vAlign w:val="center"/>
          </w:tcPr>
          <w:p w14:paraId="3F747241"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Date d'effet de la création de la commune nouvelle pour la commune chef-lieu [spécifique df_new]</w:t>
            </w:r>
          </w:p>
        </w:tc>
      </w:tr>
      <w:tr w:rsidR="00AB7658" w14:paraId="42DA1B9A" w14:textId="77777777">
        <w:trPr>
          <w:cantSplit/>
          <w:jc w:val="center"/>
        </w:trPr>
        <w:tc>
          <w:tcPr>
            <w:tcW w:w="5760" w:type="dxa"/>
            <w:shd w:val="clear" w:color="auto" w:fill="FFFFFF"/>
            <w:tcMar>
              <w:top w:w="0" w:type="dxa"/>
              <w:left w:w="0" w:type="dxa"/>
              <w:bottom w:w="0" w:type="dxa"/>
              <w:right w:w="0" w:type="dxa"/>
            </w:tcMar>
            <w:vAlign w:val="center"/>
          </w:tcPr>
          <w:p w14:paraId="26B34109"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FusPhas_ChefLieu</w:t>
            </w:r>
          </w:p>
        </w:tc>
        <w:tc>
          <w:tcPr>
            <w:tcW w:w="5760" w:type="dxa"/>
            <w:shd w:val="clear" w:color="auto" w:fill="FFFFFF"/>
            <w:tcMar>
              <w:top w:w="0" w:type="dxa"/>
              <w:left w:w="0" w:type="dxa"/>
              <w:bottom w:w="0" w:type="dxa"/>
              <w:right w:w="0" w:type="dxa"/>
            </w:tcMar>
            <w:vAlign w:val="center"/>
          </w:tcPr>
          <w:p w14:paraId="45D2CB9D"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Phase dans le processus de fusion, pour la commune chef-lieu [spécifique df_new]</w:t>
            </w:r>
          </w:p>
        </w:tc>
      </w:tr>
      <w:tr w:rsidR="00AB7658" w14:paraId="16F8FF6C" w14:textId="77777777">
        <w:trPr>
          <w:cantSplit/>
          <w:jc w:val="center"/>
        </w:trPr>
        <w:tc>
          <w:tcPr>
            <w:tcW w:w="5760" w:type="dxa"/>
            <w:tcBorders>
              <w:bottom w:val="single" w:sz="16" w:space="0" w:color="666666"/>
            </w:tcBorders>
            <w:shd w:val="clear" w:color="auto" w:fill="FFFFFF"/>
            <w:tcMar>
              <w:top w:w="0" w:type="dxa"/>
              <w:left w:w="0" w:type="dxa"/>
              <w:bottom w:w="0" w:type="dxa"/>
              <w:right w:w="0" w:type="dxa"/>
            </w:tcMar>
            <w:vAlign w:val="center"/>
          </w:tcPr>
          <w:p w14:paraId="4461CD6B"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NbrComFus</w:t>
            </w:r>
          </w:p>
        </w:tc>
        <w:tc>
          <w:tcPr>
            <w:tcW w:w="5760" w:type="dxa"/>
            <w:tcBorders>
              <w:bottom w:val="single" w:sz="16" w:space="0" w:color="666666"/>
            </w:tcBorders>
            <w:shd w:val="clear" w:color="auto" w:fill="FFFFFF"/>
            <w:tcMar>
              <w:top w:w="0" w:type="dxa"/>
              <w:left w:w="0" w:type="dxa"/>
              <w:bottom w:w="0" w:type="dxa"/>
              <w:right w:w="0" w:type="dxa"/>
            </w:tcMar>
            <w:vAlign w:val="center"/>
          </w:tcPr>
          <w:p w14:paraId="77125FFA" w14:textId="77777777" w:rsidR="00AB7658" w:rsidRDefault="00F45FC6">
            <w:pPr>
              <w:keepNext/>
              <w:spacing w:before="100" w:after="100"/>
              <w:ind w:left="100" w:right="100" w:firstLine="0"/>
              <w:jc w:val="left"/>
            </w:pPr>
            <w:r>
              <w:rPr>
                <w:rFonts w:ascii="DejaVu Sans" w:eastAsia="DejaVu Sans" w:hAnsi="DejaVu Sans" w:cs="DejaVu Sans"/>
                <w:color w:val="000000"/>
                <w:sz w:val="22"/>
                <w:szCs w:val="22"/>
              </w:rPr>
              <w:t>Nombre de communes fusionnantes au sein de la com</w:t>
            </w:r>
            <w:r>
              <w:rPr>
                <w:rFonts w:ascii="DejaVu Sans" w:eastAsia="DejaVu Sans" w:hAnsi="DejaVu Sans" w:cs="DejaVu Sans"/>
                <w:color w:val="000000"/>
                <w:sz w:val="22"/>
                <w:szCs w:val="22"/>
              </w:rPr>
              <w:t>mune nouvelle [spécifique df_new]</w:t>
            </w:r>
          </w:p>
        </w:tc>
      </w:tr>
    </w:tbl>
    <w:p w14:paraId="696B809D" w14:textId="77777777" w:rsidR="00AB7658" w:rsidRDefault="00F45FC6">
      <w:pPr>
        <w:pStyle w:val="Heading1"/>
      </w:pPr>
      <w:bookmarkStart w:id="127" w:name="bibliographie"/>
      <w:bookmarkEnd w:id="122"/>
      <w:bookmarkEnd w:id="125"/>
      <w:r>
        <w:t>Bibliographie</w:t>
      </w:r>
    </w:p>
    <w:p w14:paraId="5C31F195" w14:textId="77777777" w:rsidR="00AB7658" w:rsidRDefault="00F45FC6">
      <w:pPr>
        <w:pStyle w:val="Bibliography"/>
      </w:pPr>
      <w:bookmarkStart w:id="128" w:name="ref-2010"/>
      <w:bookmarkStart w:id="129" w:name="refs"/>
      <w:r>
        <w:t xml:space="preserve">, 2010, "Loi n 2010-1563 du 16 décembre 2010 de réforme des collectivités territoriales", </w:t>
      </w:r>
      <w:hyperlink r:id="rId29">
        <w:r>
          <w:rPr>
            <w:rStyle w:val="Hyperlink"/>
          </w:rPr>
          <w:t>https://www.legifrance.gouv.fr/jorf/id/JORFTEXT000023239624/</w:t>
        </w:r>
      </w:hyperlink>
    </w:p>
    <w:p w14:paraId="030DC636" w14:textId="77777777" w:rsidR="00AB7658" w:rsidRDefault="00F45FC6">
      <w:pPr>
        <w:pStyle w:val="Bibliography"/>
      </w:pPr>
      <w:bookmarkStart w:id="130" w:name="ref-2014"/>
      <w:bookmarkEnd w:id="128"/>
      <w:r>
        <w:t>, 2014, "Loi n 2014-58 du 27 janvier 2014 de modernisation de l’action publique territoriale et d’affirmation des mét</w:t>
      </w:r>
      <w:r>
        <w:t xml:space="preserve">ropoles", </w:t>
      </w:r>
      <w:hyperlink r:id="rId30">
        <w:r>
          <w:rPr>
            <w:rStyle w:val="Hyperlink"/>
          </w:rPr>
          <w:t>https://www.legifrance.gouv.fr/jorf/id/JORFTEXT000028526298</w:t>
        </w:r>
      </w:hyperlink>
    </w:p>
    <w:p w14:paraId="4279BA5E" w14:textId="77777777" w:rsidR="00AB7658" w:rsidRDefault="00F45FC6">
      <w:pPr>
        <w:pStyle w:val="Bibliography"/>
      </w:pPr>
      <w:bookmarkStart w:id="131" w:name="ref-2015"/>
      <w:bookmarkEnd w:id="130"/>
      <w:r>
        <w:t xml:space="preserve">, 2015, "Loi n 2015-991 du 7 août 2015 portant nouvelle organisation territoriale de la République", </w:t>
      </w:r>
      <w:hyperlink r:id="rId31">
        <w:r>
          <w:rPr>
            <w:rStyle w:val="Hyperlink"/>
          </w:rPr>
          <w:t>https://www.legifrance.gouv.fr/jorf/id/JORFTEXT000030985460/</w:t>
        </w:r>
      </w:hyperlink>
    </w:p>
    <w:p w14:paraId="52EF7D32" w14:textId="77777777" w:rsidR="00AB7658" w:rsidRDefault="00F45FC6">
      <w:pPr>
        <w:pStyle w:val="Bibliography"/>
      </w:pPr>
      <w:bookmarkStart w:id="132" w:name="ref-2019"/>
      <w:bookmarkEnd w:id="131"/>
      <w:r>
        <w:t>, 2019, "LOI n 2019-809 du 1er août 2019 visant à adapter l’organisation des communes nouvelles à la diversité des territ</w:t>
      </w:r>
      <w:r>
        <w:t>oires",</w:t>
      </w:r>
    </w:p>
    <w:p w14:paraId="48A2B7DD" w14:textId="77777777" w:rsidR="00AB7658" w:rsidRDefault="00F45FC6">
      <w:pPr>
        <w:pStyle w:val="Bibliography"/>
      </w:pPr>
      <w:bookmarkStart w:id="133" w:name="ref-antunez2017"/>
      <w:bookmarkEnd w:id="132"/>
      <w:r>
        <w:rPr>
          <w:smallCaps/>
        </w:rPr>
        <w:t>Antunez K.</w:t>
      </w:r>
      <w:r>
        <w:t xml:space="preserve">, 2017, "COGugaison - manipuler des données communales en historique sur R", </w:t>
      </w:r>
      <w:hyperlink r:id="rId32">
        <w:r>
          <w:rPr>
            <w:rStyle w:val="Hyperlink"/>
          </w:rPr>
          <w:t>https://www.data.gouv.fr/fr/reuses/cogugai</w:t>
        </w:r>
        <w:r>
          <w:rPr>
            <w:rStyle w:val="Hyperlink"/>
          </w:rPr>
          <w:t>son-manipuler-des-donnees-communales-en-historique-sur-r/</w:t>
        </w:r>
      </w:hyperlink>
    </w:p>
    <w:p w14:paraId="257464D1" w14:textId="77777777" w:rsidR="00AB7658" w:rsidRDefault="00F45FC6">
      <w:pPr>
        <w:pStyle w:val="Bibliography"/>
      </w:pPr>
      <w:bookmarkStart w:id="134" w:name="ref-aubelle2016"/>
      <w:bookmarkEnd w:id="133"/>
      <w:r>
        <w:rPr>
          <w:smallCaps/>
        </w:rPr>
        <w:t>Aubelle V.</w:t>
      </w:r>
      <w:r>
        <w:t xml:space="preserve">, 2016, </w:t>
      </w:r>
      <w:r>
        <w:rPr>
          <w:i/>
          <w:iCs/>
        </w:rPr>
        <w:t>Les communes nouvelles</w:t>
      </w:r>
      <w:r>
        <w:t xml:space="preserve"> (P. Gibert &amp; J. Pélissard, Eds.). Paris, Berger-Levrault.</w:t>
      </w:r>
    </w:p>
    <w:p w14:paraId="7D4C5CFF" w14:textId="77777777" w:rsidR="00AB7658" w:rsidRDefault="00F45FC6">
      <w:pPr>
        <w:pStyle w:val="Bibliography"/>
      </w:pPr>
      <w:bookmarkStart w:id="135" w:name="ref-bideau2019"/>
      <w:bookmarkEnd w:id="134"/>
      <w:r>
        <w:rPr>
          <w:smallCaps/>
        </w:rPr>
        <w:t>Bideau G.</w:t>
      </w:r>
      <w:r>
        <w:t>, 2019, "Les communes nouvelles françaises (2010-2019) : Une réforme territoriale silencie</w:t>
      </w:r>
      <w:r>
        <w:t xml:space="preserve">use", </w:t>
      </w:r>
      <w:r>
        <w:rPr>
          <w:i/>
          <w:iCs/>
        </w:rPr>
        <w:t>Annales de Géographie</w:t>
      </w:r>
      <w:r>
        <w:t xml:space="preserve">, Vol.728, N°4/2019, 57–85. </w:t>
      </w:r>
      <w:hyperlink r:id="rId33">
        <w:r>
          <w:rPr>
            <w:rStyle w:val="Hyperlink"/>
          </w:rPr>
          <w:t>https://w</w:t>
        </w:r>
        <w:r>
          <w:rPr>
            <w:rStyle w:val="Hyperlink"/>
          </w:rPr>
          <w:t>ww.revues.armand-colin.com/geographie/annales-geographie/annales-</w:t>
        </w:r>
        <w:r>
          <w:rPr>
            <w:rStyle w:val="Hyperlink"/>
          </w:rPr>
          <w:lastRenderedPageBreak/>
          <w:t>geographie-ndeg-728-42019/communes-nouvelles-francaises-2010-2019-reforme-territoriale-silencieuse</w:t>
        </w:r>
      </w:hyperlink>
    </w:p>
    <w:p w14:paraId="75988FE1" w14:textId="77777777" w:rsidR="00AB7658" w:rsidRDefault="00F45FC6">
      <w:pPr>
        <w:pStyle w:val="Bibliography"/>
      </w:pPr>
      <w:bookmarkStart w:id="136" w:name="ref-bideau2020"/>
      <w:bookmarkEnd w:id="135"/>
      <w:r>
        <w:rPr>
          <w:smallCaps/>
        </w:rPr>
        <w:t>Bideau G.</w:t>
      </w:r>
      <w:r>
        <w:t>, 2020, "Loi de 2019 sur les communes nouvelles en France : quelles conséquences po</w:t>
      </w:r>
      <w:r>
        <w:t xml:space="preserve">ur les territoires ?", </w:t>
      </w:r>
      <w:r>
        <w:rPr>
          <w:i/>
          <w:iCs/>
        </w:rPr>
        <w:t>Géoconfluences</w:t>
      </w:r>
      <w:r>
        <w:t xml:space="preserve">. </w:t>
      </w:r>
      <w:hyperlink r:id="rId34">
        <w:r>
          <w:rPr>
            <w:rStyle w:val="Hyperlink"/>
          </w:rPr>
          <w:t>http://geoconfluences.ens-lyon.fr/actualites/eclairage/loi-communes-nouvelles</w:t>
        </w:r>
      </w:hyperlink>
    </w:p>
    <w:p w14:paraId="78D4A4A5" w14:textId="77777777" w:rsidR="00AB7658" w:rsidRDefault="00F45FC6">
      <w:pPr>
        <w:pStyle w:val="Bibliography"/>
      </w:pPr>
      <w:bookmarkStart w:id="137" w:name="ref-bideau2022"/>
      <w:bookmarkEnd w:id="136"/>
      <w:r>
        <w:rPr>
          <w:smallCaps/>
        </w:rPr>
        <w:t>Bideau G.</w:t>
      </w:r>
      <w:r>
        <w:t xml:space="preserve">, </w:t>
      </w:r>
      <w:r>
        <w:rPr>
          <w:smallCaps/>
        </w:rPr>
        <w:t>Giraut F.</w:t>
      </w:r>
      <w:r>
        <w:t xml:space="preserve">, 2022, "Faire territoire : logiques de la dénomination des communes nouvelles françaises", </w:t>
      </w:r>
      <w:r>
        <w:rPr>
          <w:i/>
          <w:iCs/>
        </w:rPr>
        <w:t>L’Espace Politique. Revue en ligne de géographie politique et de g</w:t>
      </w:r>
      <w:r>
        <w:rPr>
          <w:i/>
          <w:iCs/>
        </w:rPr>
        <w:t>éopolitique</w:t>
      </w:r>
      <w:r>
        <w:t xml:space="preserve">, N°43. </w:t>
      </w:r>
      <w:hyperlink r:id="rId35">
        <w:r>
          <w:rPr>
            <w:rStyle w:val="Hyperlink"/>
          </w:rPr>
          <w:t>http://journals.openedition.org/espacepolitique/9898</w:t>
        </w:r>
      </w:hyperlink>
    </w:p>
    <w:p w14:paraId="10BD3C2A" w14:textId="77777777" w:rsidR="00AB7658" w:rsidRDefault="00F45FC6">
      <w:pPr>
        <w:pStyle w:val="Bibliography"/>
      </w:pPr>
      <w:bookmarkStart w:id="138" w:name="ref-bideauAparaitre"/>
      <w:bookmarkEnd w:id="137"/>
      <w:r>
        <w:rPr>
          <w:smallCaps/>
        </w:rPr>
        <w:t>Bideau G.</w:t>
      </w:r>
      <w:r>
        <w:t xml:space="preserve">, </w:t>
      </w:r>
      <w:r>
        <w:rPr>
          <w:smallCaps/>
        </w:rPr>
        <w:t>Ysebaert R.</w:t>
      </w:r>
      <w:r>
        <w:t xml:space="preserve">, \`A para\^itre, "Les communes nouvelles françaises (2010-2020) : Quels profils pour ces </w:t>
      </w:r>
      <w:r>
        <w:t xml:space="preserve">territoires du quotidien remaniés ?", </w:t>
      </w:r>
      <w:r>
        <w:rPr>
          <w:i/>
          <w:iCs/>
        </w:rPr>
        <w:t>L’Espace géographique</w:t>
      </w:r>
      <w:r>
        <w:t>, Vol.50, N°1.</w:t>
      </w:r>
    </w:p>
    <w:p w14:paraId="46B9D23A" w14:textId="77777777" w:rsidR="00AB7658" w:rsidRDefault="00F45FC6">
      <w:pPr>
        <w:pStyle w:val="Bibliography"/>
      </w:pPr>
      <w:bookmarkStart w:id="139" w:name="ref-brennetot2014"/>
      <w:bookmarkEnd w:id="138"/>
      <w:r>
        <w:rPr>
          <w:smallCaps/>
        </w:rPr>
        <w:t>Brennetot A.</w:t>
      </w:r>
      <w:r>
        <w:t xml:space="preserve">, </w:t>
      </w:r>
      <w:r>
        <w:rPr>
          <w:smallCaps/>
        </w:rPr>
        <w:t>Ruffray S. de</w:t>
      </w:r>
      <w:r>
        <w:t xml:space="preserve">., 2014, "Découper la France en régions", </w:t>
      </w:r>
      <w:r>
        <w:rPr>
          <w:i/>
          <w:iCs/>
        </w:rPr>
        <w:t>Cybergeo: European Journal of Geography</w:t>
      </w:r>
      <w:r>
        <w:t xml:space="preserve">. </w:t>
      </w:r>
      <w:hyperlink r:id="rId36">
        <w:r>
          <w:rPr>
            <w:rStyle w:val="Hyperlink"/>
          </w:rPr>
          <w:t>http:/</w:t>
        </w:r>
        <w:r>
          <w:rPr>
            <w:rStyle w:val="Hyperlink"/>
          </w:rPr>
          <w:t>/journals.openedition.org/cybergeo/26376</w:t>
        </w:r>
      </w:hyperlink>
    </w:p>
    <w:p w14:paraId="61C2D309" w14:textId="77777777" w:rsidR="00AB7658" w:rsidRDefault="00F45FC6">
      <w:pPr>
        <w:pStyle w:val="Bibliography"/>
      </w:pPr>
      <w:bookmarkStart w:id="140" w:name="ref-bussi2004"/>
      <w:bookmarkEnd w:id="139"/>
      <w:r>
        <w:rPr>
          <w:smallCaps/>
        </w:rPr>
        <w:t>Bussi M.</w:t>
      </w:r>
      <w:r>
        <w:t xml:space="preserve">, </w:t>
      </w:r>
      <w:r>
        <w:rPr>
          <w:smallCaps/>
        </w:rPr>
        <w:t>Badariotti D.</w:t>
      </w:r>
      <w:r>
        <w:t xml:space="preserve">, 2004, </w:t>
      </w:r>
      <w:r>
        <w:rPr>
          <w:i/>
          <w:iCs/>
        </w:rPr>
        <w:t>Pour une nouvelle géographie du politique: territoire, démocratie, élections</w:t>
      </w:r>
      <w:r>
        <w:t>. Paris, France, Anthropos.</w:t>
      </w:r>
    </w:p>
    <w:p w14:paraId="0A26E38E" w14:textId="77777777" w:rsidR="00AB7658" w:rsidRDefault="00F45FC6">
      <w:pPr>
        <w:pStyle w:val="Bibliography"/>
      </w:pPr>
      <w:bookmarkStart w:id="141" w:name="Xb1bea9c68a52c7246d6217e472aa49d76ca6a2a"/>
      <w:bookmarkEnd w:id="140"/>
      <w:r>
        <w:rPr>
          <w:smallCaps/>
        </w:rPr>
        <w:t>Comité européen sur la démocratie locale et régionale (CDLR)</w:t>
      </w:r>
      <w:r>
        <w:t xml:space="preserve">., 2007, </w:t>
      </w:r>
      <w:r>
        <w:rPr>
          <w:i/>
          <w:iCs/>
        </w:rPr>
        <w:t>Les relatio</w:t>
      </w:r>
      <w:r>
        <w:rPr>
          <w:i/>
          <w:iCs/>
        </w:rPr>
        <w:t>ns entre les autorités centrales et les collectivités locales</w:t>
      </w:r>
      <w:r>
        <w:t xml:space="preserve">. Conseil de l’Europe. </w:t>
      </w:r>
      <w:hyperlink r:id="rId37">
        <w:r>
          <w:rPr>
            <w:rStyle w:val="Hyperlink"/>
          </w:rPr>
          <w:t>https://rm.coe.int/16807480b3</w:t>
        </w:r>
      </w:hyperlink>
    </w:p>
    <w:p w14:paraId="10F4658D" w14:textId="77777777" w:rsidR="00AB7658" w:rsidRDefault="00F45FC6">
      <w:pPr>
        <w:pStyle w:val="Bibliography"/>
      </w:pPr>
      <w:bookmarkStart w:id="142" w:name="ref-dore2021"/>
      <w:bookmarkEnd w:id="141"/>
      <w:r>
        <w:rPr>
          <w:smallCaps/>
        </w:rPr>
        <w:t>Doré G.</w:t>
      </w:r>
      <w:r>
        <w:t>, 2021, "Les nouvelles régions en France. Un projet réfléchi ? Des fusions probantes o</w:t>
      </w:r>
      <w:r>
        <w:t xml:space="preserve">u non ?", </w:t>
      </w:r>
      <w:r>
        <w:rPr>
          <w:i/>
          <w:iCs/>
        </w:rPr>
        <w:t>Les Analyses de Population Avenir</w:t>
      </w:r>
      <w:r>
        <w:t xml:space="preserve">, Vol.N 32, N°2, 1–28. </w:t>
      </w:r>
      <w:hyperlink r:id="rId38">
        <w:r>
          <w:rPr>
            <w:rStyle w:val="Hyperlink"/>
          </w:rPr>
          <w:t>https://www.cairn.info/revue-analyses-de-population-et-avenir-2021-2-page-1.htm</w:t>
        </w:r>
      </w:hyperlink>
    </w:p>
    <w:p w14:paraId="0AE89716" w14:textId="77777777" w:rsidR="00AB7658" w:rsidRDefault="00F45FC6">
      <w:pPr>
        <w:pStyle w:val="Bibliography"/>
      </w:pPr>
      <w:bookmarkStart w:id="143" w:name="ref-dumont2018"/>
      <w:bookmarkEnd w:id="142"/>
      <w:r>
        <w:rPr>
          <w:smallCaps/>
        </w:rPr>
        <w:t>Dumont G.-F</w:t>
      </w:r>
      <w:r>
        <w:rPr>
          <w:smallCaps/>
        </w:rPr>
        <w:t>.</w:t>
      </w:r>
      <w:r>
        <w:t xml:space="preserve">, 2018, "Le bouleversement territorial en France : bilan et perspectives", </w:t>
      </w:r>
      <w:hyperlink r:id="rId39">
        <w:r>
          <w:rPr>
            <w:rStyle w:val="Hyperlink"/>
          </w:rPr>
          <w:t>https://halshs.archives-ouvertes.fr/halshs-01837063</w:t>
        </w:r>
      </w:hyperlink>
    </w:p>
    <w:p w14:paraId="17F8D7B3" w14:textId="77777777" w:rsidR="00AB7658" w:rsidRDefault="00F45FC6">
      <w:pPr>
        <w:pStyle w:val="Bibliography"/>
      </w:pPr>
      <w:bookmarkStart w:id="144" w:name="ref-frinault2017"/>
      <w:bookmarkEnd w:id="143"/>
      <w:r>
        <w:rPr>
          <w:smallCaps/>
        </w:rPr>
        <w:t>Frinault T.</w:t>
      </w:r>
      <w:r>
        <w:t>, 2017, "Les communes nouvelles : l’invité sur</w:t>
      </w:r>
      <w:r>
        <w:t xml:space="preserve">prise de la réforme territoriale, New municipalities: the unexpected guest of the local territorial reform", </w:t>
      </w:r>
      <w:r>
        <w:rPr>
          <w:i/>
          <w:iCs/>
        </w:rPr>
        <w:t>Revue française d’administration publique</w:t>
      </w:r>
      <w:r>
        <w:t xml:space="preserve">, N°162, 277–294. </w:t>
      </w:r>
      <w:hyperlink r:id="rId40">
        <w:r>
          <w:rPr>
            <w:rStyle w:val="Hyperlink"/>
          </w:rPr>
          <w:t>http://www.cairn.info/revue-francaise-d-administration-publique-2017-2-page-277.htm</w:t>
        </w:r>
      </w:hyperlink>
    </w:p>
    <w:p w14:paraId="4077A40D" w14:textId="77777777" w:rsidR="00AB7658" w:rsidRDefault="00F45FC6">
      <w:pPr>
        <w:pStyle w:val="Bibliography"/>
      </w:pPr>
      <w:bookmarkStart w:id="145" w:name="ref-gbenyo2018"/>
      <w:bookmarkEnd w:id="144"/>
      <w:r>
        <w:rPr>
          <w:smallCaps/>
        </w:rPr>
        <w:t>Gbenyo K.</w:t>
      </w:r>
      <w:r>
        <w:t xml:space="preserve">, </w:t>
      </w:r>
      <w:r>
        <w:rPr>
          <w:smallCaps/>
        </w:rPr>
        <w:t>Dubé J.</w:t>
      </w:r>
      <w:r>
        <w:t xml:space="preserve">, 2018, "Le Maup et l’insoluble question de frontière optimale", </w:t>
      </w:r>
      <w:r>
        <w:rPr>
          <w:i/>
          <w:iCs/>
        </w:rPr>
        <w:t>Revue dEconomie Regionale Urbaine</w:t>
      </w:r>
      <w:r>
        <w:t xml:space="preserve">, N°3, 619–650. </w:t>
      </w:r>
      <w:hyperlink r:id="rId41">
        <w:r>
          <w:rPr>
            <w:rStyle w:val="Hyperlink"/>
          </w:rPr>
          <w:t>https://www-cairn-info.ezproxy.u-paris.fr/revue-d-economie-regionale-et-urbaine-2018-3-page-619.htm</w:t>
        </w:r>
      </w:hyperlink>
    </w:p>
    <w:p w14:paraId="48DD5F23" w14:textId="77777777" w:rsidR="00AB7658" w:rsidRDefault="00F45FC6">
      <w:pPr>
        <w:pStyle w:val="Bibliography"/>
      </w:pPr>
      <w:bookmarkStart w:id="146" w:name="ref-grison2016"/>
      <w:bookmarkEnd w:id="145"/>
      <w:r>
        <w:rPr>
          <w:smallCaps/>
        </w:rPr>
        <w:t>Grison J.-B.</w:t>
      </w:r>
      <w:r>
        <w:t xml:space="preserve">, 2016, "Les découpages municipaux en Europe : la </w:t>
      </w:r>
      <w:r>
        <w:t xml:space="preserve">France est-elle vraiment une exception ?", </w:t>
      </w:r>
      <w:r>
        <w:rPr>
          <w:i/>
          <w:iCs/>
        </w:rPr>
        <w:t>EchoGéo</w:t>
      </w:r>
      <w:r>
        <w:t xml:space="preserve">, N°35. </w:t>
      </w:r>
      <w:hyperlink r:id="rId42">
        <w:r>
          <w:rPr>
            <w:rStyle w:val="Hyperlink"/>
          </w:rPr>
          <w:t>http://echogeo.revues.org/14522</w:t>
        </w:r>
      </w:hyperlink>
    </w:p>
    <w:p w14:paraId="6F97A870" w14:textId="77777777" w:rsidR="00AB7658" w:rsidRDefault="00F45FC6">
      <w:pPr>
        <w:pStyle w:val="Bibliography"/>
      </w:pPr>
      <w:bookmarkStart w:id="147" w:name="ref-kada2017"/>
      <w:bookmarkEnd w:id="146"/>
      <w:r>
        <w:rPr>
          <w:smallCaps/>
        </w:rPr>
        <w:t>Kada N.</w:t>
      </w:r>
      <w:r>
        <w:t xml:space="preserve">, 2017, "Les  communes nouvelles , vous avez dit nouvelles ?, Are “new municipalities” </w:t>
      </w:r>
      <w:r>
        <w:t xml:space="preserve">really new?", </w:t>
      </w:r>
      <w:r>
        <w:rPr>
          <w:i/>
          <w:iCs/>
        </w:rPr>
        <w:t>Revue française d’administration publique</w:t>
      </w:r>
      <w:r>
        <w:t xml:space="preserve">, N°162, 267–276. </w:t>
      </w:r>
      <w:hyperlink r:id="rId43">
        <w:r>
          <w:rPr>
            <w:rStyle w:val="Hyperlink"/>
          </w:rPr>
          <w:t>http://www.cairn.info/revue-francaise-d-administration-publique-2017-2-page-267.</w:t>
        </w:r>
        <w:r>
          <w:rPr>
            <w:rStyle w:val="Hyperlink"/>
          </w:rPr>
          <w:t>htm</w:t>
        </w:r>
      </w:hyperlink>
    </w:p>
    <w:p w14:paraId="2825D204" w14:textId="77777777" w:rsidR="00AB7658" w:rsidRDefault="00F45FC6">
      <w:pPr>
        <w:pStyle w:val="Bibliography"/>
      </w:pPr>
      <w:bookmarkStart w:id="148" w:name="ref-lenfant2018"/>
      <w:bookmarkEnd w:id="147"/>
      <w:r>
        <w:rPr>
          <w:smallCaps/>
        </w:rPr>
        <w:t>Lenfant T.</w:t>
      </w:r>
      <w:r>
        <w:t xml:space="preserve">, 2018, </w:t>
      </w:r>
      <w:r>
        <w:rPr>
          <w:i/>
          <w:iCs/>
        </w:rPr>
        <w:t>La commune nouvelle, enjeux et perspectives d’un nouveau régime de fusion des communes</w:t>
      </w:r>
      <w:r>
        <w:t xml:space="preserve">. Paris, Université Paris 1 Panthéon-Sorbonne. </w:t>
      </w:r>
      <w:hyperlink r:id="rId44">
        <w:r>
          <w:rPr>
            <w:rStyle w:val="Hyperlink"/>
          </w:rPr>
          <w:t>https://tel.archives-ouvertes.fr/tel</w:t>
        </w:r>
        <w:r>
          <w:rPr>
            <w:rStyle w:val="Hyperlink"/>
          </w:rPr>
          <w:t>-02074131</w:t>
        </w:r>
      </w:hyperlink>
    </w:p>
    <w:p w14:paraId="4DF6AAB6" w14:textId="77777777" w:rsidR="00AB7658" w:rsidRDefault="00F45FC6">
      <w:pPr>
        <w:pStyle w:val="Bibliography"/>
      </w:pPr>
      <w:bookmarkStart w:id="149" w:name="ref-ohoussa2020"/>
      <w:bookmarkEnd w:id="148"/>
      <w:r>
        <w:rPr>
          <w:smallCaps/>
        </w:rPr>
        <w:t>Ohoussa A. B.</w:t>
      </w:r>
      <w:r>
        <w:t xml:space="preserve">, </w:t>
      </w:r>
      <w:r>
        <w:rPr>
          <w:smallCaps/>
        </w:rPr>
        <w:t>Margetic C.</w:t>
      </w:r>
      <w:r>
        <w:t xml:space="preserve">, 2020, "Les communes nouvelles des Mauges et la réorganisation politique locale (département de Maine-et-Loire)", </w:t>
      </w:r>
      <w:r>
        <w:rPr>
          <w:i/>
          <w:iCs/>
        </w:rPr>
        <w:t>L’Espace Politique</w:t>
      </w:r>
      <w:r>
        <w:t xml:space="preserve">, N°39. </w:t>
      </w:r>
      <w:hyperlink r:id="rId45">
        <w:r>
          <w:rPr>
            <w:rStyle w:val="Hyperlink"/>
          </w:rPr>
          <w:t>http://</w:t>
        </w:r>
        <w:r>
          <w:rPr>
            <w:rStyle w:val="Hyperlink"/>
          </w:rPr>
          <w:t>journals.openedition.org/espacepolitique/7301</w:t>
        </w:r>
      </w:hyperlink>
    </w:p>
    <w:p w14:paraId="0AFFD7FF" w14:textId="77777777" w:rsidR="00AB7658" w:rsidRDefault="00F45FC6">
      <w:pPr>
        <w:pStyle w:val="Bibliography"/>
      </w:pPr>
      <w:bookmarkStart w:id="150" w:name="ref-openshaw1983"/>
      <w:bookmarkEnd w:id="149"/>
      <w:r>
        <w:rPr>
          <w:smallCaps/>
        </w:rPr>
        <w:lastRenderedPageBreak/>
        <w:t>Openshaw S.</w:t>
      </w:r>
      <w:r>
        <w:t xml:space="preserve">, 1983, </w:t>
      </w:r>
      <w:r>
        <w:rPr>
          <w:i/>
          <w:iCs/>
        </w:rPr>
        <w:t>The modifiable areal unit problem</w:t>
      </w:r>
      <w:r>
        <w:t>. Norwich, GeoBooks.</w:t>
      </w:r>
    </w:p>
    <w:p w14:paraId="140DF6E1" w14:textId="77777777" w:rsidR="00AB7658" w:rsidRDefault="00F45FC6">
      <w:pPr>
        <w:pStyle w:val="Bibliography"/>
      </w:pPr>
      <w:bookmarkStart w:id="151" w:name="ref-ozouf-marignier2013"/>
      <w:bookmarkEnd w:id="150"/>
      <w:r>
        <w:rPr>
          <w:smallCaps/>
        </w:rPr>
        <w:t>Ozouf-Marignier M.-V.</w:t>
      </w:r>
      <w:r>
        <w:t xml:space="preserve">, </w:t>
      </w:r>
      <w:r>
        <w:rPr>
          <w:smallCaps/>
        </w:rPr>
        <w:t>Verdier N.</w:t>
      </w:r>
      <w:r>
        <w:t xml:space="preserve">, 2013, "Les mutations des circonscriptions territoriales françaises.Crise ou mutation ?", </w:t>
      </w:r>
      <w:r>
        <w:rPr>
          <w:i/>
          <w:iCs/>
        </w:rPr>
        <w:t>Mélanges de l</w:t>
      </w:r>
      <w:r>
        <w:rPr>
          <w:i/>
          <w:iCs/>
        </w:rPr>
        <w:t>’École française de Rome - Italie et Méditerranée modernes et contemporaines</w:t>
      </w:r>
      <w:r>
        <w:t xml:space="preserve">, N°125-2. </w:t>
      </w:r>
      <w:hyperlink r:id="rId46">
        <w:r>
          <w:rPr>
            <w:rStyle w:val="Hyperlink"/>
          </w:rPr>
          <w:t>http://journals.openedition.org.rproxy.sc.univ-paris-diderot.fr/mefrim/146</w:t>
        </w:r>
        <w:r>
          <w:rPr>
            <w:rStyle w:val="Hyperlink"/>
          </w:rPr>
          <w:t>2</w:t>
        </w:r>
      </w:hyperlink>
    </w:p>
    <w:p w14:paraId="76C4D3C7" w14:textId="77777777" w:rsidR="00AB7658" w:rsidRDefault="00F45FC6">
      <w:pPr>
        <w:pStyle w:val="Bibliography"/>
      </w:pPr>
      <w:bookmarkStart w:id="152" w:name="ref-pasquier2017"/>
      <w:bookmarkEnd w:id="151"/>
      <w:r>
        <w:rPr>
          <w:smallCaps/>
        </w:rPr>
        <w:t>Pasquier R.</w:t>
      </w:r>
      <w:r>
        <w:t xml:space="preserve">, 2017, "Une révolution territoriale silencieuse ? Les communes nouvelles entre européanisation et gouvernance territoriale", </w:t>
      </w:r>
      <w:r>
        <w:rPr>
          <w:i/>
          <w:iCs/>
        </w:rPr>
        <w:t>Revue française d’administration publique</w:t>
      </w:r>
      <w:r>
        <w:t xml:space="preserve">, N°162, 239–252. </w:t>
      </w:r>
      <w:hyperlink r:id="rId47">
        <w:r>
          <w:rPr>
            <w:rStyle w:val="Hyperlink"/>
          </w:rPr>
          <w:t>http://www.cairn.info/revue-francaise-d-administration-publique-2017-2-page-239.htm</w:t>
        </w:r>
      </w:hyperlink>
    </w:p>
    <w:p w14:paraId="77FD626A" w14:textId="77777777" w:rsidR="00AB7658" w:rsidRDefault="00F45FC6">
      <w:pPr>
        <w:pStyle w:val="Bibliography"/>
      </w:pPr>
      <w:bookmarkStart w:id="153" w:name="ref-tellier2017"/>
      <w:bookmarkEnd w:id="152"/>
      <w:r>
        <w:rPr>
          <w:smallCaps/>
        </w:rPr>
        <w:t>Tellier T.</w:t>
      </w:r>
      <w:r>
        <w:t>, 2017, "La constitution d’un nouveau modèle d’action publique territoriale : la loi Marcellin de 1971 et la fusion d</w:t>
      </w:r>
      <w:r>
        <w:t xml:space="preserve">e communes", </w:t>
      </w:r>
      <w:r>
        <w:rPr>
          <w:i/>
          <w:iCs/>
        </w:rPr>
        <w:t>Revue française d’administration publique</w:t>
      </w:r>
      <w:r>
        <w:t xml:space="preserve">, N°162, 253–266. </w:t>
      </w:r>
      <w:hyperlink r:id="rId48">
        <w:r>
          <w:rPr>
            <w:rStyle w:val="Hyperlink"/>
          </w:rPr>
          <w:t>http://www.cairn.info/revue-francaise-d-administration-publique-2017-2-page-253.h</w:t>
        </w:r>
        <w:r>
          <w:rPr>
            <w:rStyle w:val="Hyperlink"/>
          </w:rPr>
          <w:t>tm</w:t>
        </w:r>
      </w:hyperlink>
    </w:p>
    <w:p w14:paraId="4EB576B7" w14:textId="77777777" w:rsidR="00AB7658" w:rsidRDefault="00F45FC6">
      <w:pPr>
        <w:pStyle w:val="Bibliography"/>
      </w:pPr>
      <w:bookmarkStart w:id="154" w:name="ref-vanier2002"/>
      <w:bookmarkEnd w:id="153"/>
      <w:r>
        <w:rPr>
          <w:smallCaps/>
        </w:rPr>
        <w:t>Vanier M.</w:t>
      </w:r>
      <w:r>
        <w:t xml:space="preserve">, 2002, "La recomposition territoriale", </w:t>
      </w:r>
      <w:r>
        <w:rPr>
          <w:i/>
          <w:iCs/>
        </w:rPr>
        <w:t>L’information géographique</w:t>
      </w:r>
      <w:r>
        <w:t xml:space="preserve">, Vol.66, N°2, 97–97. </w:t>
      </w:r>
      <w:hyperlink r:id="rId49">
        <w:r>
          <w:rPr>
            <w:rStyle w:val="Hyperlink"/>
          </w:rPr>
          <w:t>http://www.persee.fr/doc/ingeo_0020-0093_2002_num_66_2_2799</w:t>
        </w:r>
      </w:hyperlink>
    </w:p>
    <w:p w14:paraId="22982E36" w14:textId="77777777" w:rsidR="00AB7658" w:rsidRDefault="00F45FC6">
      <w:pPr>
        <w:pStyle w:val="Bibliography"/>
      </w:pPr>
      <w:bookmarkStart w:id="155" w:name="ref-verpeaux2016"/>
      <w:bookmarkEnd w:id="154"/>
      <w:r>
        <w:rPr>
          <w:smallCaps/>
        </w:rPr>
        <w:t>Verpeaux M.</w:t>
      </w:r>
      <w:r>
        <w:t xml:space="preserve">, </w:t>
      </w:r>
      <w:r>
        <w:rPr>
          <w:smallCaps/>
        </w:rPr>
        <w:t>Pec</w:t>
      </w:r>
      <w:r>
        <w:rPr>
          <w:smallCaps/>
        </w:rPr>
        <w:t>heul A.</w:t>
      </w:r>
      <w:r>
        <w:t xml:space="preserve">, 2016, </w:t>
      </w:r>
      <w:r>
        <w:rPr>
          <w:i/>
          <w:iCs/>
        </w:rPr>
        <w:t>Les communes nouvelles</w:t>
      </w:r>
      <w:r>
        <w:t>. Paris, LexisNexis.</w:t>
      </w:r>
    </w:p>
    <w:p w14:paraId="43319E64" w14:textId="77777777" w:rsidR="00AB7658" w:rsidRDefault="00F45FC6">
      <w:pPr>
        <w:pStyle w:val="Bibliography"/>
      </w:pPr>
      <w:bookmarkStart w:id="156" w:name="ref-ville2017"/>
      <w:bookmarkEnd w:id="155"/>
      <w:r>
        <w:rPr>
          <w:smallCaps/>
        </w:rPr>
        <w:t>Ville F.</w:t>
      </w:r>
      <w:r>
        <w:t xml:space="preserve">, 2017, </w:t>
      </w:r>
      <w:r>
        <w:rPr>
          <w:i/>
          <w:iCs/>
        </w:rPr>
        <w:t>Communes nouvelles: atouts et dangers</w:t>
      </w:r>
      <w:r>
        <w:t>. Nantes, France, Frédéric Ville - Salientes Editions.</w:t>
      </w:r>
    </w:p>
    <w:p w14:paraId="619634D3" w14:textId="77777777" w:rsidR="00AB7658" w:rsidRDefault="00F45FC6">
      <w:pPr>
        <w:pStyle w:val="Bibliography"/>
      </w:pPr>
      <w:bookmarkStart w:id="157" w:name="ref-wong1996"/>
      <w:bookmarkEnd w:id="156"/>
      <w:r>
        <w:rPr>
          <w:smallCaps/>
        </w:rPr>
        <w:t>Wong D.</w:t>
      </w:r>
      <w:r>
        <w:t xml:space="preserve">, </w:t>
      </w:r>
      <w:r>
        <w:rPr>
          <w:smallCaps/>
        </w:rPr>
        <w:t>Amrhein C.</w:t>
      </w:r>
      <w:r>
        <w:t>, 1996, "Research on the MAUP</w:t>
      </w:r>
      <w:r>
        <w:t xml:space="preserve">: Old wine in a new bottle or real breakthrough?", </w:t>
      </w:r>
      <w:r>
        <w:rPr>
          <w:i/>
          <w:iCs/>
        </w:rPr>
        <w:t>Geographical Systems</w:t>
      </w:r>
      <w:r>
        <w:t>, Vol.3, N°2-3, 73–76.</w:t>
      </w:r>
      <w:bookmarkEnd w:id="127"/>
      <w:bookmarkEnd w:id="129"/>
      <w:bookmarkEnd w:id="157"/>
    </w:p>
    <w:sectPr w:rsidR="00AB7658">
      <w:pgSz w:w="1176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RLG" w:date="2022-05-02T09:57:00Z" w:initials="R">
    <w:p w14:paraId="46E3654D" w14:textId="2C02A2D5" w:rsidR="00112331" w:rsidRDefault="00112331">
      <w:pPr>
        <w:pStyle w:val="CommentText"/>
      </w:pPr>
      <w:r>
        <w:rPr>
          <w:rStyle w:val="CommentReference"/>
        </w:rPr>
        <w:annotationRef/>
      </w:r>
      <w:r>
        <w:t>Notes de bas de page</w:t>
      </w:r>
    </w:p>
  </w:comment>
  <w:comment w:id="54" w:author="RLG" w:date="2022-05-02T10:07:00Z" w:initials="R">
    <w:p w14:paraId="58442563" w14:textId="200E869C" w:rsidR="006B3332" w:rsidRDefault="006B3332">
      <w:pPr>
        <w:pStyle w:val="CommentText"/>
      </w:pPr>
      <w:r>
        <w:rPr>
          <w:rStyle w:val="CommentReference"/>
        </w:rPr>
        <w:annotationRef/>
      </w:r>
      <w:r>
        <w:t xml:space="preserve">Formulation trop synthétique par rapport aux données </w:t>
      </w:r>
      <w:proofErr w:type="spellStart"/>
      <w:r>
        <w:t>insee</w:t>
      </w:r>
      <w:proofErr w:type="spellEnd"/>
      <w:r>
        <w:t xml:space="preserve">. </w:t>
      </w:r>
    </w:p>
  </w:comment>
  <w:comment w:id="63" w:author="RLG" w:date="2022-05-02T10:08:00Z" w:initials="R">
    <w:p w14:paraId="0BE2041E" w14:textId="33FA16AE" w:rsidR="006B3332" w:rsidRDefault="006B3332">
      <w:pPr>
        <w:pStyle w:val="CommentText"/>
      </w:pPr>
      <w:r>
        <w:rPr>
          <w:rStyle w:val="CommentReference"/>
        </w:rPr>
        <w:annotationRef/>
      </w:r>
      <w:r>
        <w:t>Vérifier les dates ?</w:t>
      </w:r>
    </w:p>
  </w:comment>
  <w:comment w:id="78" w:author="RLG" w:date="2022-05-02T10:11:00Z" w:initials="R">
    <w:p w14:paraId="7D74F9DB" w14:textId="09115845" w:rsidR="00067694" w:rsidRDefault="00067694">
      <w:pPr>
        <w:pStyle w:val="CommentText"/>
      </w:pPr>
      <w:r>
        <w:rPr>
          <w:rStyle w:val="CommentReference"/>
        </w:rPr>
        <w:annotationRef/>
      </w:r>
      <w:r>
        <w:t>numéroter</w:t>
      </w:r>
    </w:p>
  </w:comment>
  <w:comment w:id="98" w:author="RLG" w:date="2022-05-02T10:13:00Z" w:initials="R">
    <w:p w14:paraId="10E11D02" w14:textId="2E31066E" w:rsidR="00795A29" w:rsidRDefault="00795A29">
      <w:pPr>
        <w:pStyle w:val="CommentText"/>
      </w:pPr>
      <w:r>
        <w:rPr>
          <w:rStyle w:val="CommentReference"/>
        </w:rPr>
        <w:annotationRef/>
      </w:r>
      <w:r>
        <w:t>ça ne sert à rien de dire « cela a été dit ».</w:t>
      </w:r>
    </w:p>
  </w:comment>
  <w:comment w:id="113" w:author="RLG" w:date="2022-05-02T10:16:00Z" w:initials="R">
    <w:p w14:paraId="3C7EB0D4" w14:textId="139F1764" w:rsidR="00795A29" w:rsidRDefault="00795A29">
      <w:pPr>
        <w:pStyle w:val="CommentText"/>
      </w:pPr>
      <w:r>
        <w:rPr>
          <w:rStyle w:val="CommentReference"/>
        </w:rPr>
        <w:annotationRef/>
      </w:r>
      <w:r>
        <w:t>euh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E3654D" w15:done="0"/>
  <w15:commentEx w15:paraId="58442563" w15:done="0"/>
  <w15:commentEx w15:paraId="0BE2041E" w15:done="0"/>
  <w15:commentEx w15:paraId="7D74F9DB" w15:done="0"/>
  <w15:commentEx w15:paraId="10E11D02" w15:done="0"/>
  <w15:commentEx w15:paraId="3C7EB0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A29A6" w16cex:dateUtc="2022-05-02T07:57:00Z"/>
  <w16cex:commentExtensible w16cex:durableId="261A2BC8" w16cex:dateUtc="2022-05-02T08:07:00Z"/>
  <w16cex:commentExtensible w16cex:durableId="261A2C24" w16cex:dateUtc="2022-05-02T08:08:00Z"/>
  <w16cex:commentExtensible w16cex:durableId="261A2CB6" w16cex:dateUtc="2022-05-02T08:11:00Z"/>
  <w16cex:commentExtensible w16cex:durableId="261A2D34" w16cex:dateUtc="2022-05-02T08:13:00Z"/>
  <w16cex:commentExtensible w16cex:durableId="261A2E10" w16cex:dateUtc="2022-05-02T0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E3654D" w16cid:durableId="261A29A6"/>
  <w16cid:commentId w16cid:paraId="58442563" w16cid:durableId="261A2BC8"/>
  <w16cid:commentId w16cid:paraId="0BE2041E" w16cid:durableId="261A2C24"/>
  <w16cid:commentId w16cid:paraId="7D74F9DB" w16cid:durableId="261A2CB6"/>
  <w16cid:commentId w16cid:paraId="10E11D02" w16cid:durableId="261A2D34"/>
  <w16cid:commentId w16cid:paraId="3C7EB0D4" w16cid:durableId="261A2E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9CBD7" w14:textId="77777777" w:rsidR="00F45FC6" w:rsidRDefault="00F45FC6">
      <w:r>
        <w:separator/>
      </w:r>
    </w:p>
  </w:endnote>
  <w:endnote w:type="continuationSeparator" w:id="0">
    <w:p w14:paraId="601F2753" w14:textId="77777777" w:rsidR="00F45FC6" w:rsidRDefault="00F45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Verdan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32A2A" w14:textId="77777777" w:rsidR="00F45FC6" w:rsidRDefault="00F45FC6">
      <w:r>
        <w:separator/>
      </w:r>
    </w:p>
  </w:footnote>
  <w:footnote w:type="continuationSeparator" w:id="0">
    <w:p w14:paraId="2A1375F4" w14:textId="77777777" w:rsidR="00F45FC6" w:rsidRDefault="00F45FC6">
      <w:r>
        <w:continuationSeparator/>
      </w:r>
    </w:p>
  </w:footnote>
  <w:footnote w:id="1">
    <w:p w14:paraId="771C0697" w14:textId="77777777" w:rsidR="00AB7658" w:rsidRDefault="00F45FC6">
      <w:pPr>
        <w:pStyle w:val="FootnoteText"/>
      </w:pPr>
      <w:r>
        <w:rPr>
          <w:rStyle w:val="FootnoteReference"/>
        </w:rPr>
        <w:footnoteRef/>
      </w:r>
      <w:r>
        <w:t xml:space="preserve"> Pour une présentation plus complète du package, cf. </w:t>
      </w:r>
      <w:hyperlink r:id="rId1">
        <w:r>
          <w:rPr>
            <w:rStyle w:val="Hyperlink"/>
          </w:rPr>
          <w:t>https://antuki.github.io/COGugaison/articles/COGugaison.html</w:t>
        </w:r>
      </w:hyperlink>
      <w:r>
        <w:t xml:space="preserve"> ainsi qu’un partenariat récent avec l’Observatoire des Territoires </w:t>
      </w:r>
      <w:hyperlink r:id="rId2">
        <w:r>
          <w:rPr>
            <w:rStyle w:val="Hyperlink"/>
          </w:rPr>
          <w:t>https://www.observatoire-des-territoires.gouv.fr/kiosque/2021-article-un-diagnostic-de-cog-en-deux-clics</w:t>
        </w:r>
      </w:hyperlink>
      <w:r>
        <w:t>. Précisons également que le package a été publié à partir de 2017, c’est-à-di</w:t>
      </w:r>
      <w:r>
        <w:t>re après le début de nos travaux sur les communes nouvelles et la réalisation de notre base de données, raison pour laquelle nous ne l’avons pas forcément utilisé dans notre démarche.</w:t>
      </w:r>
    </w:p>
  </w:footnote>
  <w:footnote w:id="2">
    <w:p w14:paraId="0935D668" w14:textId="77777777" w:rsidR="00AB7658" w:rsidRDefault="00F45FC6">
      <w:pPr>
        <w:pStyle w:val="FootnoteText"/>
      </w:pPr>
      <w:r>
        <w:rPr>
          <w:rStyle w:val="FootnoteReference"/>
        </w:rPr>
        <w:footnoteRef/>
      </w:r>
      <w:r>
        <w:t xml:space="preserve"> Une version du texte de ce </w:t>
      </w:r>
      <w:r>
        <w:rPr>
          <w:i/>
          <w:iCs/>
        </w:rPr>
        <w:t>data paper</w:t>
      </w:r>
      <w:r>
        <w:t xml:space="preserve"> est publiée au format RMarkdown </w:t>
      </w:r>
      <w:r>
        <w:t xml:space="preserve">(.Rmd) avec le dépôt de données, de manière à documenter le code nécessaire à la reproduction de la démarche. Nous tenons à remercier chaleureusement tous ceux qui ont participé à l’élaboration de ce </w:t>
      </w:r>
      <w:r>
        <w:rPr>
          <w:i/>
          <w:iCs/>
        </w:rPr>
        <w:t>data paper</w:t>
      </w:r>
      <w:r>
        <w:t xml:space="preserve">, en particulier Renaud Le Goix ainsi que les </w:t>
      </w:r>
      <w:r>
        <w:t xml:space="preserve">membres du comité de lecture de </w:t>
      </w:r>
      <w:r>
        <w:rPr>
          <w:i/>
          <w:iCs/>
        </w:rPr>
        <w:t>Cybergéo</w:t>
      </w:r>
      <w:r>
        <w:t xml:space="preserve"> pour la qualité de leurs remarques et suggestions.</w:t>
      </w:r>
    </w:p>
  </w:footnote>
  <w:footnote w:id="3">
    <w:p w14:paraId="716EF785" w14:textId="77777777" w:rsidR="00AB7658" w:rsidRDefault="00F45FC6">
      <w:pPr>
        <w:pStyle w:val="FootnoteText"/>
      </w:pPr>
      <w:r>
        <w:rPr>
          <w:rStyle w:val="FootnoteReference"/>
        </w:rPr>
        <w:footnoteRef/>
      </w:r>
      <w:r>
        <w:t xml:space="preserve"> L’exemple le plus typique est le cas de la commune de l’Oudon, qui a changé plusieurs fois de code officiel, cf. plus bas (section 3.3.2) pour plus de détails.</w:t>
      </w:r>
    </w:p>
  </w:footnote>
  <w:footnote w:id="4">
    <w:p w14:paraId="491A9BCE" w14:textId="77777777" w:rsidR="00AB7658" w:rsidRDefault="00F45FC6">
      <w:pPr>
        <w:pStyle w:val="FootnoteText"/>
      </w:pPr>
      <w:r>
        <w:rPr>
          <w:rStyle w:val="FootnoteReference"/>
        </w:rPr>
        <w:footnoteRef/>
      </w:r>
      <w:r>
        <w:t xml:space="preserve"> </w:t>
      </w:r>
      <w:r>
        <w:t>Nous désignons ainsi les communes ayant participé à la fusion, parfois appelées également communes « historiques » ; le terme de « commune nouvelle », inscrit dans la loi, désigne la nouvelle entité, après la fusion.</w:t>
      </w:r>
    </w:p>
  </w:footnote>
  <w:footnote w:id="5">
    <w:p w14:paraId="1CD81CA8" w14:textId="77777777" w:rsidR="00AB7658" w:rsidRDefault="00F45FC6">
      <w:pPr>
        <w:pStyle w:val="FootnoteText"/>
      </w:pPr>
      <w:r>
        <w:rPr>
          <w:rStyle w:val="FootnoteReference"/>
        </w:rPr>
        <w:footnoteRef/>
      </w:r>
      <w:r>
        <w:t xml:space="preserve"> La mention d’un millésime ne signifie</w:t>
      </w:r>
      <w:r>
        <w:t xml:space="preserve"> d’ailleurs pas qu’il s’agisse de données recensées sur cette année précisément puisqu’aujourd’hui le recensement général est calculé à partir des données des cinq années précédentes, cf. les précisions de l’INSEE </w:t>
      </w:r>
      <w:hyperlink r:id="rId3">
        <w:r>
          <w:rPr>
            <w:rStyle w:val="Hyperlink"/>
          </w:rPr>
          <w:t>ici</w:t>
        </w:r>
      </w:hyperlink>
      <w:r>
        <w:t>.</w:t>
      </w:r>
    </w:p>
  </w:footnote>
  <w:footnote w:id="6">
    <w:p w14:paraId="29D0254F" w14:textId="77777777" w:rsidR="00AB7658" w:rsidRDefault="00F45FC6">
      <w:pPr>
        <w:pStyle w:val="FootnoteText"/>
      </w:pPr>
      <w:r>
        <w:rPr>
          <w:rStyle w:val="FootnoteReference"/>
        </w:rPr>
        <w:footnoteRef/>
      </w:r>
      <w:r>
        <w:t xml:space="preserve"> Les tables de passages de l’INSEE comprennent les fusions du 2 janvier de l’année indiquée jusqu’au 1</w:t>
      </w:r>
      <w:r>
        <w:rPr>
          <w:vertAlign w:val="superscript"/>
        </w:rPr>
        <w:t>er</w:t>
      </w:r>
      <w:r>
        <w:t xml:space="preserve"> janvier de l’année suivante, inclus. Par exemple, la première table de passage, publ</w:t>
      </w:r>
      <w:r>
        <w:t>iée en 2016 et appelée table de passage “2015” comprend toutes les fusions du 2 janvier 2015 au 1</w:t>
      </w:r>
      <w:r>
        <w:rPr>
          <w:vertAlign w:val="superscript"/>
        </w:rPr>
        <w:t>er</w:t>
      </w:r>
      <w:r>
        <w:t xml:space="preserve"> janvier 2016.</w:t>
      </w:r>
    </w:p>
  </w:footnote>
  <w:footnote w:id="7">
    <w:p w14:paraId="31341E18" w14:textId="77777777" w:rsidR="00AB7658" w:rsidRDefault="00F45FC6">
      <w:pPr>
        <w:pStyle w:val="FootnoteText"/>
      </w:pPr>
      <w:r>
        <w:rPr>
          <w:rStyle w:val="FootnoteReference"/>
        </w:rPr>
        <w:footnoteRef/>
      </w:r>
      <w:r>
        <w:t xml:space="preserve"> Depuis quelques années, la table des fusions de l’année précédente est publiée vers le mois de janvier, celle “de passage” 2003-xxxx et cell</w:t>
      </w:r>
      <w:r>
        <w:t>e des “d’appartenance” quelques semaines après.</w:t>
      </w:r>
    </w:p>
  </w:footnote>
  <w:footnote w:id="8">
    <w:p w14:paraId="377342C1" w14:textId="77777777" w:rsidR="00AB7658" w:rsidRDefault="00F45FC6">
      <w:pPr>
        <w:pStyle w:val="FootnoteText"/>
      </w:pPr>
      <w:r>
        <w:rPr>
          <w:rStyle w:val="FootnoteReference"/>
        </w:rPr>
        <w:footnoteRef/>
      </w:r>
      <w:r>
        <w:t xml:space="preserve"> Le statut de commune nouvelle a été presque unanimement plébiscité dans le cas de fusions communales depuis 2012. On peut noter comme exception le cas jusqu’ici unique de Fontenoy-le-Château (Vosges), commu</w:t>
      </w:r>
      <w:r>
        <w:t>ne nouvelle créée au 1</w:t>
      </w:r>
      <w:r>
        <w:rPr>
          <w:vertAlign w:val="superscript"/>
        </w:rPr>
        <w:t>er</w:t>
      </w:r>
      <w:r>
        <w:t xml:space="preserve"> janvier 2013 mais dont la fusion a été transformée en fusion simple le 7 janvier de la même année.</w:t>
      </w:r>
    </w:p>
  </w:footnote>
  <w:footnote w:id="9">
    <w:p w14:paraId="5BD4BD41" w14:textId="77777777" w:rsidR="00AB7658" w:rsidRDefault="00F45FC6">
      <w:pPr>
        <w:pStyle w:val="FootnoteText"/>
      </w:pPr>
      <w:r>
        <w:rPr>
          <w:rStyle w:val="FootnoteReference"/>
        </w:rPr>
        <w:footnoteRef/>
      </w:r>
      <w:r>
        <w:t xml:space="preserve"> Les fichiers fournis par l’INSEE ne sont pas formatés de façon homogène, nécessitant des conversions de format. Par exemple, les d</w:t>
      </w:r>
      <w:r>
        <w:t xml:space="preserve">ates sont renseignées au format texte jusqu’à 2017 et au format date à partir de 2018. Nous avons préalablement converti les champs date au format texte pour l’ensemble des fichiers. Cela signifie qu’en cas de mise à jour des données ou de modification de </w:t>
      </w:r>
      <w:r>
        <w:t>l’usage du code par un utilisateur, il faudra de nouveau convertir les dates au format texte au préalable. Ces informations ont été regroupées au sein d’un seul objet.</w:t>
      </w:r>
    </w:p>
  </w:footnote>
  <w:footnote w:id="10">
    <w:p w14:paraId="0B6D49F9" w14:textId="77777777" w:rsidR="00AB7658" w:rsidRDefault="00F45FC6">
      <w:pPr>
        <w:pStyle w:val="FootnoteText"/>
      </w:pPr>
      <w:r>
        <w:rPr>
          <w:rStyle w:val="FootnoteReference"/>
        </w:rPr>
        <w:footnoteRef/>
      </w:r>
      <w:r>
        <w:t xml:space="preserve"> Dans certains cas, une date peut ne pas être renseignée car il s’agit, par défaut, de </w:t>
      </w:r>
      <w:r>
        <w:t>la valeur au 1</w:t>
      </w:r>
      <w:r>
        <w:rPr>
          <w:vertAlign w:val="superscript"/>
        </w:rPr>
        <w:t>er</w:t>
      </w:r>
      <w:r>
        <w:t xml:space="preserve"> janvier de l’année suivante. Ces champs ont alors été complétés, suivant les informations sur les données manquantes dans la documentation des fichiers INSEE </w:t>
      </w:r>
      <w:hyperlink r:id="rId4">
        <w:r>
          <w:rPr>
            <w:rStyle w:val="Hyperlink"/>
          </w:rPr>
          <w:t>disponibles ici</w:t>
        </w:r>
      </w:hyperlink>
      <w:r>
        <w:t>).</w:t>
      </w:r>
    </w:p>
  </w:footnote>
  <w:footnote w:id="11">
    <w:p w14:paraId="7ABB8363" w14:textId="77777777" w:rsidR="00AB7658" w:rsidRDefault="00F45FC6">
      <w:pPr>
        <w:pStyle w:val="FootnoteText"/>
      </w:pPr>
      <w:r>
        <w:rPr>
          <w:rStyle w:val="FootnoteReference"/>
        </w:rPr>
        <w:footnoteRef/>
      </w:r>
      <w:r>
        <w:t xml:space="preserve"> Les variables dédiées aux chefs-lieux et aux communes déléguées (codes ChefLieu et ComDLG) ne sont pas inclues dans le jeu de données aux géographies récentes, car non adaptées à ce niveau de granularité géographique. De même, comme dit précédemment, la </w:t>
      </w:r>
      <w:r>
        <w:t>catégorie de Zonage en Aires Urbaines n’est plus disponible à partir de 2021. À l’inverse, quelques variables sont spécifiques à la base df_new, comme le nombre de communes ayant participé à la création d’une commune nouvelle (NbrComFus).</w:t>
      </w:r>
    </w:p>
  </w:footnote>
  <w:footnote w:id="12">
    <w:p w14:paraId="06AC5412" w14:textId="77777777" w:rsidR="00AB7658" w:rsidRDefault="00F45FC6">
      <w:pPr>
        <w:pStyle w:val="FootnoteText"/>
      </w:pPr>
      <w:r>
        <w:rPr>
          <w:rStyle w:val="FootnoteReference"/>
        </w:rPr>
        <w:footnoteRef/>
      </w:r>
      <w:r>
        <w:t xml:space="preserve"> D’autres couche</w:t>
      </w:r>
      <w:r>
        <w:t>s peuvent être aisément réalisées à partir des données d’appartenance aux régions, intercommunalités ou autres, contenues dans les jeux de données cités plus haut.</w:t>
      </w:r>
    </w:p>
  </w:footnote>
  <w:footnote w:id="13">
    <w:p w14:paraId="1C21E79F" w14:textId="77777777" w:rsidR="00AB7658" w:rsidRDefault="00F45FC6">
      <w:pPr>
        <w:pStyle w:val="FootnoteText"/>
      </w:pPr>
      <w:r>
        <w:rPr>
          <w:rStyle w:val="FootnoteReference"/>
        </w:rPr>
        <w:footnoteRef/>
      </w:r>
      <w:r>
        <w:t xml:space="preserve"> Dans le cas de fusions successives, la commune nouvelle est présentée comme ayant été créé</w:t>
      </w:r>
      <w:r>
        <w:t>e à la date de fusion de la commune aujourd’hui chef-lieu.</w:t>
      </w:r>
    </w:p>
  </w:footnote>
  <w:footnote w:id="14">
    <w:p w14:paraId="5BBF7143" w14:textId="77777777" w:rsidR="00AB7658" w:rsidRDefault="00F45FC6">
      <w:pPr>
        <w:pStyle w:val="FootnoteText"/>
      </w:pPr>
      <w:r>
        <w:rPr>
          <w:rStyle w:val="FootnoteReference"/>
        </w:rPr>
        <w:footnoteRef/>
      </w:r>
      <w:r>
        <w:t xml:space="preserve"> Ce zonage est désormais remplacé par le zonage en aires d’attraction des villes (et n’est donc plus disponible pour les géographies administratives depuis le 1</w:t>
      </w:r>
      <w:r>
        <w:rPr>
          <w:vertAlign w:val="superscript"/>
        </w:rPr>
        <w:t>er</w:t>
      </w:r>
      <w:r>
        <w:t xml:space="preserve"> janvier 2021). Cependant, il rest</w:t>
      </w:r>
      <w:r>
        <w:t>e pertinent ici puisqu’il s’agit du zonage disponible pour l’année de référence avant fusion (2011).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3EC2E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51F22C2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4E66CB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5CC190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7D2506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400CAA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E0833D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952854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760D7F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94A680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0EEB9B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C54C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C1AE401"/>
    <w:multiLevelType w:val="multilevel"/>
    <w:tmpl w:val="99D60E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3F4B5D13"/>
    <w:multiLevelType w:val="hybridMultilevel"/>
    <w:tmpl w:val="3F04ED64"/>
    <w:lvl w:ilvl="0" w:tplc="D7685758">
      <w:start w:val="1"/>
      <w:numFmt w:val="bullet"/>
      <w:lvlText w:val=""/>
      <w:lvlJc w:val="left"/>
      <w:pPr>
        <w:tabs>
          <w:tab w:val="num" w:pos="1800"/>
        </w:tabs>
        <w:ind w:left="1800" w:hanging="360"/>
      </w:pPr>
      <w:rPr>
        <w:rFonts w:ascii="Symbol" w:hAnsi="Symbol"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438F04DC"/>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C8E0453"/>
    <w:multiLevelType w:val="hybridMultilevel"/>
    <w:tmpl w:val="1082AE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701EE6"/>
    <w:multiLevelType w:val="hybridMultilevel"/>
    <w:tmpl w:val="051A2910"/>
    <w:lvl w:ilvl="0" w:tplc="040C0001">
      <w:start w:val="1"/>
      <w:numFmt w:val="bullet"/>
      <w:lvlText w:val=""/>
      <w:lvlJc w:val="left"/>
      <w:pPr>
        <w:tabs>
          <w:tab w:val="num" w:pos="1287"/>
        </w:tabs>
        <w:ind w:left="1287"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7" w15:restartNumberingAfterBreak="0">
    <w:nsid w:val="650E141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3"/>
  </w:num>
  <w:num w:numId="3">
    <w:abstractNumId w:val="13"/>
  </w:num>
  <w:num w:numId="4">
    <w:abstractNumId w:val="14"/>
  </w:num>
  <w:num w:numId="5">
    <w:abstractNumId w:val="11"/>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17"/>
  </w:num>
  <w:num w:numId="1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1"/>
  </w:num>
  <w:num w:numId="20">
    <w:abstractNumId w:val="12"/>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7694"/>
    <w:rsid w:val="000F5985"/>
    <w:rsid w:val="00112331"/>
    <w:rsid w:val="004E29B3"/>
    <w:rsid w:val="00590D07"/>
    <w:rsid w:val="006B3332"/>
    <w:rsid w:val="00784D58"/>
    <w:rsid w:val="00795A29"/>
    <w:rsid w:val="008D6863"/>
    <w:rsid w:val="009272B6"/>
    <w:rsid w:val="00AB7658"/>
    <w:rsid w:val="00B86B75"/>
    <w:rsid w:val="00BC48D5"/>
    <w:rsid w:val="00C00F87"/>
    <w:rsid w:val="00C36279"/>
    <w:rsid w:val="00E315A3"/>
    <w:rsid w:val="00F45F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910C29"/>
  <w15:docId w15:val="{9D031C45-611F-7949-B712-C730B74C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uiPriority="0"/>
    <w:lsdException w:name="HTML Bottom of Form"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845"/>
    <w:pPr>
      <w:ind w:firstLine="284"/>
      <w:jc w:val="both"/>
    </w:pPr>
    <w:rPr>
      <w:sz w:val="24"/>
      <w:szCs w:val="24"/>
    </w:rPr>
  </w:style>
  <w:style w:type="paragraph" w:styleId="Heading1">
    <w:name w:val="heading 1"/>
    <w:basedOn w:val="Normal"/>
    <w:next w:val="Normal"/>
    <w:link w:val="Heading1Char"/>
    <w:qFormat/>
    <w:rsid w:val="00A27845"/>
    <w:pPr>
      <w:keepNext/>
      <w:spacing w:before="120" w:after="120"/>
      <w:jc w:val="left"/>
      <w:outlineLvl w:val="0"/>
    </w:pPr>
    <w:rPr>
      <w:sz w:val="36"/>
      <w:szCs w:val="32"/>
    </w:rPr>
  </w:style>
  <w:style w:type="paragraph" w:styleId="Heading2">
    <w:name w:val="heading 2"/>
    <w:basedOn w:val="Normal"/>
    <w:next w:val="Normal"/>
    <w:link w:val="Heading2Char"/>
    <w:qFormat/>
    <w:rsid w:val="00A27845"/>
    <w:pPr>
      <w:keepNext/>
      <w:spacing w:before="120" w:after="120"/>
      <w:ind w:left="170" w:right="170"/>
      <w:jc w:val="left"/>
      <w:outlineLvl w:val="1"/>
    </w:pPr>
    <w:rPr>
      <w:sz w:val="32"/>
      <w:szCs w:val="28"/>
    </w:rPr>
  </w:style>
  <w:style w:type="paragraph" w:styleId="Heading3">
    <w:name w:val="heading 3"/>
    <w:basedOn w:val="Heading2"/>
    <w:next w:val="Normal"/>
    <w:link w:val="Heading3Char"/>
    <w:qFormat/>
    <w:rsid w:val="00A27845"/>
    <w:pPr>
      <w:ind w:left="340" w:right="340"/>
      <w:outlineLvl w:val="2"/>
    </w:pPr>
    <w:rPr>
      <w:szCs w:val="26"/>
    </w:rPr>
  </w:style>
  <w:style w:type="paragraph" w:styleId="Heading4">
    <w:name w:val="heading 4"/>
    <w:basedOn w:val="Heading3"/>
    <w:next w:val="Normal"/>
    <w:link w:val="Heading4Char"/>
    <w:qFormat/>
    <w:rsid w:val="00A27845"/>
    <w:pPr>
      <w:ind w:left="510" w:right="510"/>
      <w:outlineLvl w:val="3"/>
    </w:pPr>
    <w:rPr>
      <w:szCs w:val="28"/>
    </w:rPr>
  </w:style>
  <w:style w:type="paragraph" w:styleId="Heading5">
    <w:name w:val="heading 5"/>
    <w:basedOn w:val="Heading4"/>
    <w:next w:val="Normal"/>
    <w:link w:val="Heading5Char"/>
    <w:qFormat/>
    <w:rsid w:val="00A27845"/>
    <w:pPr>
      <w:ind w:left="680" w:right="680"/>
      <w:outlineLvl w:val="4"/>
    </w:pPr>
    <w:rPr>
      <w:szCs w:val="26"/>
    </w:rPr>
  </w:style>
  <w:style w:type="paragraph" w:styleId="Heading6">
    <w:name w:val="heading 6"/>
    <w:basedOn w:val="Heading5"/>
    <w:next w:val="Normal"/>
    <w:link w:val="Heading6Char"/>
    <w:qFormat/>
    <w:rsid w:val="00A27845"/>
    <w:pPr>
      <w:ind w:left="851" w:right="851"/>
      <w:outlineLvl w:val="5"/>
    </w:pPr>
    <w:rPr>
      <w:bCs/>
      <w:szCs w:val="22"/>
    </w:rPr>
  </w:style>
  <w:style w:type="paragraph" w:styleId="Heading7">
    <w:name w:val="heading 7"/>
    <w:basedOn w:val="Normal"/>
    <w:next w:val="Normal"/>
    <w:link w:val="Heading7Char"/>
    <w:qFormat/>
    <w:rsid w:val="00A27845"/>
    <w:pPr>
      <w:spacing w:before="120" w:after="120"/>
      <w:ind w:left="1021" w:right="1021"/>
      <w:outlineLvl w:val="6"/>
    </w:pPr>
    <w:rPr>
      <w:sz w:val="32"/>
    </w:rPr>
  </w:style>
  <w:style w:type="paragraph" w:styleId="Heading8">
    <w:name w:val="heading 8"/>
    <w:basedOn w:val="Heading7"/>
    <w:next w:val="Normal"/>
    <w:link w:val="Heading8Char"/>
    <w:qFormat/>
    <w:rsid w:val="00A27845"/>
    <w:pPr>
      <w:ind w:left="1191" w:right="1191"/>
      <w:outlineLvl w:val="7"/>
    </w:pPr>
    <w:rPr>
      <w:iCs/>
    </w:rPr>
  </w:style>
  <w:style w:type="paragraph" w:styleId="Heading9">
    <w:name w:val="heading 9"/>
    <w:basedOn w:val="Heading8"/>
    <w:next w:val="Normal"/>
    <w:link w:val="Heading9Char"/>
    <w:qFormat/>
    <w:rsid w:val="00A27845"/>
    <w:pPr>
      <w:spacing w:before="240" w:after="60"/>
      <w:ind w:left="1361" w:right="1361"/>
      <w:outlineLvl w:val="8"/>
    </w:pPr>
    <w:rPr>
      <w:rFonts w:cs="Arial"/>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A27845"/>
    <w:rPr>
      <w:sz w:val="32"/>
      <w:szCs w:val="28"/>
    </w:rPr>
  </w:style>
  <w:style w:type="character" w:customStyle="1" w:styleId="Heading7Char">
    <w:name w:val="Heading 7 Char"/>
    <w:link w:val="Heading7"/>
    <w:rsid w:val="00A27845"/>
    <w:rPr>
      <w:sz w:val="32"/>
      <w:szCs w:val="24"/>
    </w:rPr>
  </w:style>
  <w:style w:type="paragraph" w:customStyle="1" w:styleId="Auteur">
    <w:name w:val="Auteur"/>
    <w:basedOn w:val="Normal"/>
    <w:next w:val="DescriptionAuteur"/>
    <w:link w:val="AuteurCar"/>
    <w:rsid w:val="00A27845"/>
    <w:pPr>
      <w:spacing w:before="120" w:after="120"/>
      <w:ind w:left="567" w:right="567" w:firstLine="0"/>
    </w:pPr>
    <w:rPr>
      <w:rFonts w:ascii="Courier New" w:hAnsi="Courier New"/>
      <w:color w:val="000080"/>
      <w:sz w:val="20"/>
    </w:rPr>
  </w:style>
  <w:style w:type="paragraph" w:customStyle="1" w:styleId="DescriptionAuteur">
    <w:name w:val="Description Auteur"/>
    <w:basedOn w:val="Auteur"/>
    <w:link w:val="DescriptionAuteurCar"/>
    <w:rsid w:val="00A27845"/>
  </w:style>
  <w:style w:type="character" w:customStyle="1" w:styleId="DescriptionAuteurCar">
    <w:name w:val="Description Auteur Car"/>
    <w:link w:val="DescriptionAuteur"/>
    <w:rsid w:val="00A27845"/>
    <w:rPr>
      <w:rFonts w:ascii="Courier New" w:hAnsi="Courier New"/>
      <w:color w:val="000080"/>
      <w:szCs w:val="24"/>
    </w:rPr>
  </w:style>
  <w:style w:type="character" w:customStyle="1" w:styleId="AuteurCar">
    <w:name w:val="Auteur Car"/>
    <w:link w:val="Auteur"/>
    <w:rsid w:val="00A27845"/>
    <w:rPr>
      <w:rFonts w:ascii="Courier New" w:hAnsi="Courier New"/>
      <w:color w:val="000080"/>
      <w:szCs w:val="24"/>
    </w:rPr>
  </w:style>
  <w:style w:type="paragraph" w:styleId="Title">
    <w:name w:val="Title"/>
    <w:next w:val="Subtitle"/>
    <w:link w:val="TitleChar"/>
    <w:qFormat/>
    <w:rsid w:val="00A27845"/>
    <w:pPr>
      <w:spacing w:before="120" w:after="120"/>
      <w:ind w:left="567" w:right="567"/>
      <w:jc w:val="both"/>
      <w:outlineLvl w:val="0"/>
    </w:pPr>
    <w:rPr>
      <w:rFonts w:ascii="Courier New" w:hAnsi="Courier New" w:cs="Arial"/>
      <w:color w:val="000080"/>
      <w:kern w:val="8"/>
      <w:sz w:val="24"/>
      <w:szCs w:val="24"/>
    </w:rPr>
  </w:style>
  <w:style w:type="paragraph" w:styleId="Subtitle">
    <w:name w:val="Subtitle"/>
    <w:basedOn w:val="Title"/>
    <w:next w:val="Auteur"/>
    <w:link w:val="SubtitleChar"/>
    <w:qFormat/>
    <w:rsid w:val="00A27845"/>
    <w:pPr>
      <w:outlineLvl w:val="1"/>
    </w:pPr>
    <w:rPr>
      <w:sz w:val="20"/>
    </w:rPr>
  </w:style>
  <w:style w:type="paragraph" w:customStyle="1" w:styleId="Abstract">
    <w:name w:val="Abstract"/>
    <w:basedOn w:val="Resume"/>
    <w:next w:val="keywords"/>
    <w:rsid w:val="00A27845"/>
  </w:style>
  <w:style w:type="paragraph" w:customStyle="1" w:styleId="Resume">
    <w:name w:val="Resume"/>
    <w:basedOn w:val="Auteur"/>
    <w:next w:val="MotsCles"/>
    <w:rsid w:val="00A27845"/>
  </w:style>
  <w:style w:type="paragraph" w:customStyle="1" w:styleId="MotsCles">
    <w:name w:val="Mots Cles"/>
    <w:basedOn w:val="Title"/>
    <w:rsid w:val="00A27845"/>
    <w:rPr>
      <w:sz w:val="20"/>
    </w:rPr>
  </w:style>
  <w:style w:type="paragraph" w:customStyle="1" w:styleId="keywords">
    <w:name w:val="keywords"/>
    <w:basedOn w:val="MotsCles"/>
    <w:rsid w:val="00A27845"/>
  </w:style>
  <w:style w:type="paragraph" w:customStyle="1" w:styleId="Riassunto">
    <w:name w:val="Riassunto"/>
    <w:basedOn w:val="Resume"/>
    <w:next w:val="Zusammenfassung"/>
    <w:rsid w:val="00A27845"/>
  </w:style>
  <w:style w:type="paragraph" w:customStyle="1" w:styleId="Zusammenfassung">
    <w:name w:val="Zusammenfassung"/>
    <w:basedOn w:val="Resume"/>
    <w:next w:val="Normal"/>
    <w:rsid w:val="00A27845"/>
  </w:style>
  <w:style w:type="paragraph" w:customStyle="1" w:styleId="Annexe">
    <w:name w:val="Annexe"/>
    <w:basedOn w:val="Normal"/>
    <w:rsid w:val="00A27845"/>
  </w:style>
  <w:style w:type="paragraph" w:customStyle="1" w:styleId="NoticeBiblio">
    <w:name w:val="Notice Biblio"/>
    <w:basedOn w:val="MotsCles"/>
    <w:rsid w:val="00A27845"/>
  </w:style>
  <w:style w:type="paragraph" w:styleId="Bibliography">
    <w:name w:val="Bibliography"/>
    <w:basedOn w:val="Normal"/>
    <w:rsid w:val="00A27845"/>
  </w:style>
  <w:style w:type="paragraph" w:styleId="FootnoteText">
    <w:name w:val="footnote text"/>
    <w:basedOn w:val="Normal"/>
    <w:link w:val="FootnoteTextChar"/>
    <w:rsid w:val="00A27845"/>
    <w:rPr>
      <w:sz w:val="20"/>
      <w:szCs w:val="20"/>
    </w:rPr>
  </w:style>
  <w:style w:type="character" w:customStyle="1" w:styleId="FootnoteTextChar">
    <w:name w:val="Footnote Text Char"/>
    <w:link w:val="FootnoteText"/>
    <w:rsid w:val="00A27845"/>
  </w:style>
  <w:style w:type="paragraph" w:styleId="Quote">
    <w:name w:val="Quote"/>
    <w:basedOn w:val="Normal"/>
    <w:next w:val="Normal"/>
    <w:link w:val="QuoteChar"/>
    <w:qFormat/>
    <w:rsid w:val="00A27845"/>
    <w:pPr>
      <w:ind w:left="1134" w:right="1134"/>
    </w:pPr>
    <w:rPr>
      <w:iCs/>
      <w:sz w:val="20"/>
    </w:rPr>
  </w:style>
  <w:style w:type="character" w:customStyle="1" w:styleId="QuoteChar">
    <w:name w:val="Quote Char"/>
    <w:link w:val="Quote"/>
    <w:rsid w:val="00A27845"/>
    <w:rPr>
      <w:iCs/>
      <w:szCs w:val="24"/>
    </w:rPr>
  </w:style>
  <w:style w:type="paragraph" w:customStyle="1" w:styleId="Periode">
    <w:name w:val="Periode"/>
    <w:basedOn w:val="MotsCles"/>
    <w:rsid w:val="00A27845"/>
  </w:style>
  <w:style w:type="paragraph" w:customStyle="1" w:styleId="Puces">
    <w:name w:val="Puces"/>
    <w:basedOn w:val="Quote"/>
    <w:rsid w:val="00A27845"/>
    <w:pPr>
      <w:ind w:left="0" w:firstLine="0"/>
    </w:pPr>
    <w:rPr>
      <w:iCs w:val="0"/>
    </w:rPr>
  </w:style>
  <w:style w:type="paragraph" w:customStyle="1" w:styleId="Pagination">
    <w:name w:val="Pagination"/>
    <w:basedOn w:val="Title"/>
    <w:rsid w:val="00A27845"/>
    <w:rPr>
      <w:sz w:val="20"/>
    </w:rPr>
  </w:style>
  <w:style w:type="paragraph" w:customStyle="1" w:styleId="Geographie">
    <w:name w:val="Geographie"/>
    <w:basedOn w:val="Periode"/>
    <w:rsid w:val="00A27845"/>
  </w:style>
  <w:style w:type="paragraph" w:customStyle="1" w:styleId="TitreIllustration">
    <w:name w:val="Titre Illustration"/>
    <w:basedOn w:val="Normal"/>
    <w:next w:val="Normal"/>
    <w:rsid w:val="000455B1"/>
    <w:pPr>
      <w:ind w:left="567" w:right="567" w:firstLine="0"/>
      <w:jc w:val="left"/>
    </w:pPr>
    <w:rPr>
      <w:rFonts w:ascii="Arial" w:hAnsi="Arial"/>
      <w:b/>
      <w:color w:val="777777"/>
      <w:sz w:val="22"/>
    </w:rPr>
  </w:style>
  <w:style w:type="paragraph" w:customStyle="1" w:styleId="LegendeIllustration">
    <w:name w:val="Legende Illustration"/>
    <w:basedOn w:val="TitreIllustration"/>
    <w:next w:val="Normal"/>
    <w:rsid w:val="000455B1"/>
    <w:rPr>
      <w:b w:val="0"/>
    </w:rPr>
  </w:style>
  <w:style w:type="paragraph" w:customStyle="1" w:styleId="Epigraphe">
    <w:name w:val="Epigraphe"/>
    <w:basedOn w:val="Normal"/>
    <w:rsid w:val="00A27845"/>
    <w:pPr>
      <w:jc w:val="right"/>
    </w:pPr>
  </w:style>
  <w:style w:type="paragraph" w:customStyle="1" w:styleId="Langue">
    <w:name w:val="Langue"/>
    <w:basedOn w:val="MotsCles"/>
    <w:rsid w:val="00A27845"/>
  </w:style>
  <w:style w:type="paragraph" w:customStyle="1" w:styleId="NDLR">
    <w:name w:val="NDLR"/>
    <w:basedOn w:val="Normal"/>
    <w:rsid w:val="00A27845"/>
    <w:pPr>
      <w:spacing w:before="40" w:after="40"/>
      <w:ind w:left="567" w:right="567"/>
    </w:pPr>
  </w:style>
  <w:style w:type="paragraph" w:customStyle="1" w:styleId="resume0">
    <w:name w:val="resume"/>
    <w:basedOn w:val="Normal"/>
    <w:rsid w:val="00A27845"/>
    <w:pPr>
      <w:spacing w:before="100" w:beforeAutospacing="1" w:after="100" w:afterAutospacing="1"/>
      <w:ind w:firstLine="0"/>
      <w:jc w:val="left"/>
    </w:pPr>
  </w:style>
  <w:style w:type="paragraph" w:customStyle="1" w:styleId="Erratum">
    <w:name w:val="Erratum"/>
    <w:basedOn w:val="NDLR"/>
    <w:rsid w:val="00A27845"/>
  </w:style>
  <w:style w:type="paragraph" w:customStyle="1" w:styleId="Separateur">
    <w:name w:val="Separateur"/>
    <w:basedOn w:val="Normal"/>
    <w:next w:val="Normal"/>
    <w:rsid w:val="00A27845"/>
    <w:pPr>
      <w:jc w:val="center"/>
    </w:pPr>
  </w:style>
  <w:style w:type="paragraph" w:customStyle="1" w:styleId="Titreoeuvre">
    <w:name w:val="Titre oeuvre"/>
    <w:next w:val="Auteuroeuvre"/>
    <w:link w:val="TitreoeuvreCar"/>
    <w:rsid w:val="00A27845"/>
    <w:pPr>
      <w:ind w:left="567" w:right="567"/>
    </w:pPr>
    <w:rPr>
      <w:rFonts w:ascii="Courier New" w:hAnsi="Courier New"/>
      <w:color w:val="800080"/>
      <w:szCs w:val="26"/>
    </w:rPr>
  </w:style>
  <w:style w:type="paragraph" w:customStyle="1" w:styleId="Auteuroeuvre">
    <w:name w:val="Auteur oeuvre"/>
    <w:basedOn w:val="Titreoeuvre"/>
    <w:next w:val="NoticeBibliooeuvre"/>
    <w:rsid w:val="00A27845"/>
  </w:style>
  <w:style w:type="paragraph" w:customStyle="1" w:styleId="NoticeBibliooeuvre">
    <w:name w:val="Notice Biblio oeuvre"/>
    <w:basedOn w:val="Titreoeuvre"/>
    <w:next w:val="Datepublioeuvre"/>
    <w:rsid w:val="00A27845"/>
    <w:pPr>
      <w:pBdr>
        <w:top w:val="single" w:sz="4" w:space="1" w:color="auto"/>
      </w:pBdr>
    </w:pPr>
  </w:style>
  <w:style w:type="paragraph" w:customStyle="1" w:styleId="Datepublioeuvre">
    <w:name w:val="Date publi oeuvre"/>
    <w:basedOn w:val="Titreoeuvre"/>
    <w:link w:val="DatepublioeuvreCar"/>
    <w:rsid w:val="00A27845"/>
  </w:style>
  <w:style w:type="character" w:customStyle="1" w:styleId="DatepublioeuvreCar">
    <w:name w:val="Date publi oeuvre Car"/>
    <w:link w:val="Datepublioeuvre"/>
    <w:rsid w:val="00A27845"/>
    <w:rPr>
      <w:rFonts w:ascii="Courier New" w:hAnsi="Courier New"/>
      <w:color w:val="800080"/>
      <w:szCs w:val="26"/>
    </w:rPr>
  </w:style>
  <w:style w:type="character" w:customStyle="1" w:styleId="TitreoeuvreCar">
    <w:name w:val="Titre oeuvre Car"/>
    <w:link w:val="Titreoeuvre"/>
    <w:rsid w:val="00A27845"/>
    <w:rPr>
      <w:rFonts w:ascii="Courier New" w:hAnsi="Courier New"/>
      <w:color w:val="800080"/>
      <w:szCs w:val="26"/>
    </w:rPr>
  </w:style>
  <w:style w:type="paragraph" w:customStyle="1" w:styleId="Editeurscientifique">
    <w:name w:val="Editeur scientifique"/>
    <w:basedOn w:val="Auteur"/>
    <w:rsid w:val="00A27845"/>
  </w:style>
  <w:style w:type="paragraph" w:customStyle="1" w:styleId="Schlagworter">
    <w:name w:val="Schlagworter"/>
    <w:basedOn w:val="MotsCles"/>
    <w:rsid w:val="00A27845"/>
  </w:style>
  <w:style w:type="paragraph" w:customStyle="1" w:styleId="Surtitre">
    <w:name w:val="Surtitre"/>
    <w:basedOn w:val="Subtitle"/>
    <w:next w:val="Title"/>
    <w:rsid w:val="00A27845"/>
  </w:style>
  <w:style w:type="character" w:customStyle="1" w:styleId="Prefixe">
    <w:name w:val="Prefixe"/>
    <w:rsid w:val="00A27845"/>
  </w:style>
  <w:style w:type="character" w:customStyle="1" w:styleId="Site">
    <w:name w:val="Site"/>
    <w:rsid w:val="00A27845"/>
    <w:rPr>
      <w:rFonts w:cs="Times New Roman"/>
    </w:rPr>
  </w:style>
  <w:style w:type="paragraph" w:customStyle="1" w:styleId="DroitsAuteur">
    <w:name w:val="Droits Auteur"/>
    <w:basedOn w:val="MotsCles"/>
    <w:rsid w:val="00A27845"/>
  </w:style>
  <w:style w:type="paragraph" w:customStyle="1" w:styleId="Datepubli">
    <w:name w:val="Datepubli"/>
    <w:basedOn w:val="MotsCles"/>
    <w:next w:val="Pagination"/>
    <w:rsid w:val="00A27845"/>
  </w:style>
  <w:style w:type="paragraph" w:customStyle="1" w:styleId="Datepublipapier">
    <w:name w:val="Datepublipapier"/>
    <w:basedOn w:val="MotsCles"/>
    <w:next w:val="Datepubli"/>
    <w:rsid w:val="00A27845"/>
  </w:style>
  <w:style w:type="paragraph" w:customStyle="1" w:styleId="motscles0">
    <w:name w:val="motscles"/>
    <w:basedOn w:val="Normal"/>
    <w:rsid w:val="00A27845"/>
    <w:pPr>
      <w:spacing w:before="100" w:beforeAutospacing="1" w:after="100" w:afterAutospacing="1"/>
      <w:ind w:firstLine="0"/>
      <w:jc w:val="left"/>
    </w:pPr>
  </w:style>
  <w:style w:type="paragraph" w:customStyle="1" w:styleId="Themes">
    <w:name w:val="Themes"/>
    <w:basedOn w:val="MotsCles"/>
    <w:rsid w:val="00A27845"/>
  </w:style>
  <w:style w:type="paragraph" w:customStyle="1" w:styleId="Citationbis">
    <w:name w:val="Citation bis"/>
    <w:basedOn w:val="Normal"/>
    <w:next w:val="Normal"/>
    <w:rsid w:val="00A27845"/>
    <w:pPr>
      <w:spacing w:before="120" w:after="120"/>
      <w:ind w:left="1701"/>
    </w:pPr>
    <w:rPr>
      <w:sz w:val="22"/>
    </w:rPr>
  </w:style>
  <w:style w:type="paragraph" w:customStyle="1" w:styleId="Citationter">
    <w:name w:val="Citation ter"/>
    <w:basedOn w:val="Normal"/>
    <w:next w:val="Normal"/>
    <w:rsid w:val="00A27845"/>
    <w:pPr>
      <w:spacing w:before="240" w:after="240" w:line="360" w:lineRule="auto"/>
      <w:ind w:left="1928"/>
    </w:pPr>
    <w:rPr>
      <w:sz w:val="22"/>
    </w:rPr>
  </w:style>
  <w:style w:type="paragraph" w:customStyle="1" w:styleId="Titrestraduits">
    <w:name w:val="Titres traduits"/>
    <w:basedOn w:val="Title"/>
    <w:rsid w:val="00A27845"/>
  </w:style>
  <w:style w:type="paragraph" w:customStyle="1" w:styleId="Traducteur">
    <w:name w:val="Traducteur"/>
    <w:basedOn w:val="Auteur"/>
    <w:rsid w:val="00A27845"/>
  </w:style>
  <w:style w:type="paragraph" w:customStyle="1" w:styleId="Question">
    <w:name w:val="Question"/>
    <w:basedOn w:val="Normal"/>
    <w:next w:val="Reponse"/>
    <w:rsid w:val="00A27845"/>
  </w:style>
  <w:style w:type="paragraph" w:customStyle="1" w:styleId="Reponse">
    <w:name w:val="Reponse"/>
    <w:basedOn w:val="Normal"/>
    <w:next w:val="Question"/>
    <w:rsid w:val="00A27845"/>
  </w:style>
  <w:style w:type="paragraph" w:customStyle="1" w:styleId="Dedicace">
    <w:name w:val="Dedicace"/>
    <w:basedOn w:val="Normal"/>
    <w:rsid w:val="00A27845"/>
  </w:style>
  <w:style w:type="paragraph" w:customStyle="1" w:styleId="Remerciements">
    <w:name w:val="Remerciements"/>
    <w:basedOn w:val="Normal"/>
    <w:rsid w:val="00A27845"/>
    <w:pPr>
      <w:spacing w:before="120" w:after="120"/>
      <w:ind w:left="1077"/>
    </w:pPr>
  </w:style>
  <w:style w:type="paragraph" w:customStyle="1" w:styleId="NDLA">
    <w:name w:val="NDLA"/>
    <w:basedOn w:val="Normal"/>
    <w:rsid w:val="00A27845"/>
    <w:pPr>
      <w:spacing w:before="40" w:after="40"/>
      <w:ind w:left="567" w:right="567"/>
    </w:pPr>
  </w:style>
  <w:style w:type="paragraph" w:customStyle="1" w:styleId="Code">
    <w:name w:val="Code"/>
    <w:basedOn w:val="Normal"/>
    <w:rsid w:val="00A27845"/>
    <w:pPr>
      <w:spacing w:before="40" w:after="40"/>
      <w:ind w:left="1134" w:right="1134"/>
    </w:pPr>
    <w:rPr>
      <w:rFonts w:ascii="Verdana" w:hAnsi="Verdana"/>
      <w:sz w:val="20"/>
    </w:rPr>
  </w:style>
  <w:style w:type="paragraph" w:customStyle="1" w:styleId="Titleen">
    <w:name w:val="Title (en)"/>
    <w:basedOn w:val="Titrestraduits"/>
    <w:next w:val="Auteur"/>
    <w:rsid w:val="00A27845"/>
  </w:style>
  <w:style w:type="paragraph" w:customStyle="1" w:styleId="Titoloit">
    <w:name w:val="Titolo (it)"/>
    <w:basedOn w:val="Titrestraduits"/>
    <w:next w:val="Auteur"/>
    <w:rsid w:val="00A27845"/>
    <w:rPr>
      <w:lang w:val="it-IT"/>
    </w:rPr>
  </w:style>
  <w:style w:type="paragraph" w:customStyle="1" w:styleId="Tituloes">
    <w:name w:val="Titulo (es)"/>
    <w:basedOn w:val="Titrestraduits"/>
    <w:next w:val="Auteur"/>
    <w:rsid w:val="00A27845"/>
    <w:rPr>
      <w:lang w:val="es-ES"/>
    </w:rPr>
  </w:style>
  <w:style w:type="paragraph" w:customStyle="1" w:styleId="Titelde">
    <w:name w:val="Titel (de)"/>
    <w:basedOn w:val="Titrestraduits"/>
    <w:next w:val="Auteur"/>
    <w:rsid w:val="00A27845"/>
    <w:rPr>
      <w:lang w:val="de-DE"/>
    </w:rPr>
  </w:style>
  <w:style w:type="paragraph" w:customStyle="1" w:styleId="Paragraphesansretrait">
    <w:name w:val="Paragraphe sans retrait"/>
    <w:basedOn w:val="Normal"/>
    <w:rsid w:val="00A27845"/>
    <w:pPr>
      <w:ind w:firstLine="0"/>
    </w:pPr>
  </w:style>
  <w:style w:type="character" w:customStyle="1" w:styleId="Affiliation">
    <w:name w:val="Affiliation"/>
    <w:rsid w:val="00A27845"/>
  </w:style>
  <w:style w:type="character" w:customStyle="1" w:styleId="Courriel">
    <w:name w:val="Courriel"/>
    <w:rsid w:val="00A27845"/>
  </w:style>
  <w:style w:type="character" w:customStyle="1" w:styleId="Fonction">
    <w:name w:val="Fonction"/>
    <w:rsid w:val="00A27845"/>
  </w:style>
  <w:style w:type="character" w:styleId="FootnoteReference">
    <w:name w:val="footnote reference"/>
    <w:semiHidden/>
    <w:rsid w:val="00A27845"/>
    <w:rPr>
      <w:vertAlign w:val="superscript"/>
    </w:rPr>
  </w:style>
  <w:style w:type="character" w:customStyle="1" w:styleId="Caractredenotedebasdepage">
    <w:name w:val="Caractère de note de bas de page"/>
    <w:rsid w:val="00A27845"/>
  </w:style>
  <w:style w:type="paragraph" w:customStyle="1" w:styleId="Numrodudocument">
    <w:name w:val="Numéro du document"/>
    <w:basedOn w:val="Title"/>
    <w:rsid w:val="00A27845"/>
  </w:style>
  <w:style w:type="paragraph" w:customStyle="1" w:styleId="Titrefr">
    <w:name w:val="Titre (fr)"/>
    <w:basedOn w:val="Titrestraduits"/>
    <w:next w:val="Auteur"/>
    <w:rsid w:val="00A27845"/>
  </w:style>
  <w:style w:type="paragraph" w:customStyle="1" w:styleId="CrditsIllustration">
    <w:name w:val="Crédits Illustration"/>
    <w:basedOn w:val="TitreIllustration"/>
    <w:next w:val="Normal"/>
    <w:rsid w:val="000455B1"/>
    <w:rPr>
      <w:b w:val="0"/>
      <w:sz w:val="20"/>
    </w:rPr>
  </w:style>
  <w:style w:type="paragraph" w:customStyle="1" w:styleId="Resumen">
    <w:name w:val="Resumen"/>
    <w:basedOn w:val="Abstract"/>
    <w:next w:val="Palabrasclaves"/>
    <w:rsid w:val="00A27845"/>
  </w:style>
  <w:style w:type="paragraph" w:customStyle="1" w:styleId="Palabrasclaves">
    <w:name w:val="Palabrasclaves"/>
    <w:basedOn w:val="keywords"/>
    <w:rsid w:val="00A27845"/>
  </w:style>
  <w:style w:type="paragraph" w:customStyle="1" w:styleId="ndla0">
    <w:name w:val="ndla"/>
    <w:basedOn w:val="Normal"/>
    <w:rsid w:val="00A27845"/>
    <w:pPr>
      <w:spacing w:before="100" w:beforeAutospacing="1" w:after="100" w:afterAutospacing="1"/>
      <w:ind w:firstLine="0"/>
      <w:jc w:val="left"/>
    </w:pPr>
  </w:style>
  <w:style w:type="character" w:styleId="Hyperlink">
    <w:name w:val="Hyperlink"/>
    <w:rsid w:val="00A27845"/>
    <w:rPr>
      <w:color w:val="0000FF"/>
      <w:u w:val="single"/>
    </w:rPr>
  </w:style>
  <w:style w:type="paragraph" w:customStyle="1" w:styleId="motsclespt">
    <w:name w:val="motsclespt"/>
    <w:basedOn w:val="Normal"/>
    <w:rsid w:val="00A27845"/>
    <w:pPr>
      <w:spacing w:before="120" w:after="120"/>
      <w:ind w:left="567" w:right="567" w:firstLine="0"/>
      <w:outlineLvl w:val="0"/>
    </w:pPr>
    <w:rPr>
      <w:rFonts w:ascii="Courier New" w:hAnsi="Courier New" w:cs="Arial"/>
      <w:color w:val="000080"/>
      <w:kern w:val="8"/>
      <w:sz w:val="20"/>
    </w:rPr>
  </w:style>
  <w:style w:type="paragraph" w:customStyle="1" w:styleId="resumo">
    <w:name w:val="resumo"/>
    <w:basedOn w:val="Normal"/>
    <w:rsid w:val="00A27845"/>
    <w:pPr>
      <w:spacing w:before="120" w:after="120"/>
      <w:ind w:left="567" w:right="567" w:firstLine="0"/>
    </w:pPr>
    <w:rPr>
      <w:rFonts w:ascii="Courier New" w:hAnsi="Courier New"/>
      <w:color w:val="000080"/>
      <w:sz w:val="20"/>
    </w:rPr>
  </w:style>
  <w:style w:type="paragraph" w:customStyle="1" w:styleId="Titrept">
    <w:name w:val="Titre (pt)"/>
    <w:basedOn w:val="Normal"/>
    <w:rsid w:val="00A27845"/>
    <w:pPr>
      <w:spacing w:before="120" w:after="120"/>
      <w:ind w:left="567" w:right="567" w:firstLine="0"/>
      <w:outlineLvl w:val="0"/>
    </w:pPr>
    <w:rPr>
      <w:rFonts w:ascii="Courier New" w:hAnsi="Courier New" w:cs="Arial"/>
      <w:color w:val="000080"/>
      <w:kern w:val="8"/>
      <w:lang w:val="pt-PT"/>
    </w:rPr>
  </w:style>
  <w:style w:type="paragraph" w:customStyle="1" w:styleId="chaires">
    <w:name w:val="chaires"/>
    <w:basedOn w:val="MotsCles"/>
    <w:rsid w:val="00A27845"/>
  </w:style>
  <w:style w:type="paragraph" w:customStyle="1" w:styleId="motsclestr">
    <w:name w:val="motsclestr"/>
    <w:basedOn w:val="MotsCles"/>
    <w:rsid w:val="00A27845"/>
    <w:rPr>
      <w:lang w:val="tr-TR"/>
    </w:rPr>
  </w:style>
  <w:style w:type="paragraph" w:customStyle="1" w:styleId="resumear">
    <w:name w:val="resumear"/>
    <w:basedOn w:val="Normal"/>
    <w:rsid w:val="00A27845"/>
    <w:pPr>
      <w:bidi/>
      <w:spacing w:before="120" w:after="120"/>
      <w:ind w:left="567" w:right="567" w:firstLine="0"/>
      <w:jc w:val="left"/>
    </w:pPr>
    <w:rPr>
      <w:rFonts w:ascii="Tahoma" w:hAnsi="Tahoma" w:cs="Tahoma"/>
      <w:color w:val="000080"/>
    </w:rPr>
  </w:style>
  <w:style w:type="paragraph" w:customStyle="1" w:styleId="Collaborateur">
    <w:name w:val="Collaborateur"/>
    <w:basedOn w:val="Auteur"/>
    <w:rsid w:val="00A27845"/>
  </w:style>
  <w:style w:type="paragraph" w:customStyle="1" w:styleId="Palavraschaves">
    <w:name w:val="Palavraschaves"/>
    <w:basedOn w:val="MotsCles"/>
    <w:rsid w:val="00A27845"/>
  </w:style>
  <w:style w:type="paragraph" w:customStyle="1" w:styleId="Resumo0">
    <w:name w:val="Resumo"/>
    <w:basedOn w:val="Resume"/>
    <w:rsid w:val="00A27845"/>
    <w:pPr>
      <w:spacing w:beforeAutospacing="1" w:afterAutospacing="1"/>
    </w:pPr>
    <w:rPr>
      <w:lang w:val="pt-PT"/>
    </w:rPr>
  </w:style>
  <w:style w:type="paragraph" w:customStyle="1" w:styleId="Parolechiavi">
    <w:name w:val="Parolechiavi"/>
    <w:basedOn w:val="MotsCles"/>
    <w:autoRedefine/>
    <w:rsid w:val="00A27845"/>
    <w:rPr>
      <w:lang w:val="it-IT"/>
    </w:rPr>
  </w:style>
  <w:style w:type="paragraph" w:customStyle="1" w:styleId="Verbaclaves">
    <w:name w:val="Verbaclaves"/>
    <w:basedOn w:val="MotsCles"/>
    <w:autoRedefine/>
    <w:rsid w:val="00A27845"/>
  </w:style>
  <w:style w:type="paragraph" w:customStyle="1" w:styleId="Population">
    <w:name w:val="Population"/>
    <w:basedOn w:val="Geographie"/>
    <w:rsid w:val="00A27845"/>
  </w:style>
  <w:style w:type="paragraph" w:customStyle="1" w:styleId="accroche">
    <w:name w:val="accroche"/>
    <w:basedOn w:val="Resume"/>
    <w:rsid w:val="00A27845"/>
  </w:style>
  <w:style w:type="paragraph" w:customStyle="1" w:styleId="encadre">
    <w:name w:val="encadre"/>
    <w:basedOn w:val="Quote"/>
    <w:rsid w:val="00A27845"/>
    <w:pPr>
      <w:shd w:val="clear" w:color="auto" w:fill="E0E0E0"/>
    </w:pPr>
  </w:style>
  <w:style w:type="paragraph" w:customStyle="1" w:styleId="auteurtraite">
    <w:name w:val="auteur traite"/>
    <w:basedOn w:val="Auteur"/>
    <w:rsid w:val="00A27845"/>
  </w:style>
  <w:style w:type="paragraph" w:customStyle="1" w:styleId="oeuvretraite">
    <w:name w:val="oeuvre traite"/>
    <w:basedOn w:val="auteurtraite"/>
    <w:rsid w:val="00A27845"/>
  </w:style>
  <w:style w:type="paragraph" w:customStyle="1" w:styleId="resumeeu">
    <w:name w:val="resumeeu"/>
    <w:basedOn w:val="Resume"/>
    <w:rsid w:val="00A27845"/>
  </w:style>
  <w:style w:type="paragraph" w:customStyle="1" w:styleId="personnescitees">
    <w:name w:val="personnescitees"/>
    <w:basedOn w:val="Resume"/>
    <w:rsid w:val="00A27845"/>
  </w:style>
  <w:style w:type="paragraph" w:customStyle="1" w:styleId="ouvragesrecenses">
    <w:name w:val="ouvragesrecenses"/>
    <w:basedOn w:val="Resume"/>
    <w:rsid w:val="00A27845"/>
  </w:style>
  <w:style w:type="paragraph" w:customStyle="1" w:styleId="motscleseu">
    <w:name w:val="motscleseu"/>
    <w:basedOn w:val="Resume"/>
    <w:rsid w:val="00A27845"/>
    <w:rPr>
      <w:lang w:val="eu-ES"/>
    </w:rPr>
  </w:style>
  <w:style w:type="paragraph" w:customStyle="1" w:styleId="organismes">
    <w:name w:val="organismes"/>
    <w:basedOn w:val="Resume"/>
    <w:rsid w:val="00A27845"/>
  </w:style>
  <w:style w:type="paragraph" w:customStyle="1" w:styleId="periode0">
    <w:name w:val="periode"/>
    <w:basedOn w:val="Resume"/>
    <w:rsid w:val="00A27845"/>
  </w:style>
  <w:style w:type="paragraph" w:customStyle="1" w:styleId="verbaclaves0">
    <w:name w:val="verbaclaves"/>
    <w:basedOn w:val="Resume"/>
    <w:rsid w:val="00A27845"/>
  </w:style>
  <w:style w:type="paragraph" w:customStyle="1" w:styleId="motscleshu">
    <w:name w:val="motscleshu"/>
    <w:basedOn w:val="motscleseu"/>
    <w:rsid w:val="00A27845"/>
  </w:style>
  <w:style w:type="paragraph" w:customStyle="1" w:styleId="resumehu">
    <w:name w:val="resumehu"/>
    <w:basedOn w:val="resumeeu"/>
    <w:rsid w:val="00A27845"/>
    <w:rPr>
      <w:lang w:val="hu-HU"/>
    </w:rPr>
  </w:style>
  <w:style w:type="paragraph" w:customStyle="1" w:styleId="resumeit">
    <w:name w:val="resumeit"/>
    <w:basedOn w:val="resumehu"/>
    <w:rsid w:val="00A27845"/>
    <w:rPr>
      <w:lang w:val="it-IT"/>
    </w:rPr>
  </w:style>
  <w:style w:type="paragraph" w:customStyle="1" w:styleId="resumela">
    <w:name w:val="resumela"/>
    <w:basedOn w:val="resumeit"/>
    <w:rsid w:val="00A27845"/>
    <w:rPr>
      <w:lang w:val="la-Latn"/>
    </w:rPr>
  </w:style>
  <w:style w:type="paragraph" w:customStyle="1" w:styleId="motsclesar">
    <w:name w:val="motsclesar"/>
    <w:basedOn w:val="resumear"/>
    <w:rsid w:val="00A27845"/>
  </w:style>
  <w:style w:type="paragraph" w:customStyle="1" w:styleId="Titulueu">
    <w:name w:val="Titulu (eu)"/>
    <w:basedOn w:val="Titrestraduits"/>
    <w:rsid w:val="00A27845"/>
    <w:rPr>
      <w:lang w:val="eu-ES"/>
    </w:rPr>
  </w:style>
  <w:style w:type="paragraph" w:customStyle="1" w:styleId="Titulusla">
    <w:name w:val="Titulus (la)"/>
    <w:basedOn w:val="Titrestraduits"/>
    <w:rsid w:val="00A27845"/>
    <w:rPr>
      <w:lang w:val="la-Latn"/>
    </w:rPr>
  </w:style>
  <w:style w:type="paragraph" w:customStyle="1" w:styleId="Titulopt">
    <w:name w:val="Titulo (pt)"/>
    <w:basedOn w:val="Titrestraduits"/>
    <w:rsid w:val="00A27845"/>
    <w:rPr>
      <w:lang w:val="pt-PT"/>
    </w:rPr>
  </w:style>
  <w:style w:type="paragraph" w:customStyle="1" w:styleId="resumetr">
    <w:name w:val="resumetr"/>
    <w:basedOn w:val="Resumo0"/>
    <w:rsid w:val="00A27845"/>
    <w:rPr>
      <w:lang w:val="tr-TR"/>
    </w:rPr>
  </w:style>
  <w:style w:type="paragraph" w:customStyle="1" w:styleId="geographieen">
    <w:name w:val="geographieen"/>
    <w:basedOn w:val="Geographie"/>
    <w:rsid w:val="00A27845"/>
  </w:style>
  <w:style w:type="paragraph" w:customStyle="1" w:styleId="institutions">
    <w:name w:val="institutions"/>
    <w:basedOn w:val="personnescitees"/>
    <w:rsid w:val="00A27845"/>
  </w:style>
  <w:style w:type="paragraph" w:customStyle="1" w:styleId="institutionsen">
    <w:name w:val="institutionsen"/>
    <w:basedOn w:val="institutions"/>
    <w:rsid w:val="00A27845"/>
    <w:rPr>
      <w:lang w:val="en-US"/>
    </w:rPr>
  </w:style>
  <w:style w:type="paragraph" w:customStyle="1" w:styleId="topics">
    <w:name w:val="topics"/>
    <w:basedOn w:val="Themes"/>
    <w:rsid w:val="00A27845"/>
    <w:rPr>
      <w:lang w:val="en-US"/>
    </w:rPr>
  </w:style>
  <w:style w:type="paragraph" w:customStyle="1" w:styleId="oeuvretraite0">
    <w:name w:val="oeuvretraite"/>
    <w:basedOn w:val="auteurtraite"/>
    <w:rsid w:val="00A27845"/>
  </w:style>
  <w:style w:type="paragraph" w:customStyle="1" w:styleId="auteurtraite0">
    <w:name w:val="auteurtraite"/>
    <w:basedOn w:val="Auteur"/>
    <w:rsid w:val="00A27845"/>
  </w:style>
  <w:style w:type="paragraph" w:customStyle="1" w:styleId="ar">
    <w:name w:val="عنوان (ar)"/>
    <w:basedOn w:val="resumear"/>
    <w:rsid w:val="00A27845"/>
  </w:style>
  <w:style w:type="paragraph" w:customStyle="1" w:styleId="Rezume">
    <w:name w:val="Rezume"/>
    <w:basedOn w:val="Resume"/>
    <w:rsid w:val="00A27845"/>
    <w:rPr>
      <w:lang w:val="hu-HU"/>
    </w:rPr>
  </w:style>
  <w:style w:type="paragraph" w:customStyle="1" w:styleId="cimhu">
    <w:name w:val="cim (hu)"/>
    <w:basedOn w:val="Titrestraduits"/>
    <w:rsid w:val="00A27845"/>
    <w:rPr>
      <w:lang w:val="hu-HU"/>
    </w:rPr>
  </w:style>
  <w:style w:type="paragraph" w:customStyle="1" w:styleId="titrear">
    <w:name w:val="titrear"/>
    <w:basedOn w:val="resumear"/>
    <w:rsid w:val="00A27845"/>
  </w:style>
  <w:style w:type="paragraph" w:customStyle="1" w:styleId="motsclesjp">
    <w:name w:val="motsclesjp"/>
    <w:basedOn w:val="Resume"/>
    <w:rsid w:val="00A27845"/>
  </w:style>
  <w:style w:type="paragraph" w:customStyle="1" w:styleId="resumejp">
    <w:name w:val="resumejp"/>
    <w:basedOn w:val="Resume"/>
    <w:rsid w:val="00A27845"/>
  </w:style>
  <w:style w:type="paragraph" w:customStyle="1" w:styleId="motscleshe">
    <w:name w:val="motscleshe"/>
    <w:basedOn w:val="Resume"/>
    <w:rsid w:val="00A27845"/>
  </w:style>
  <w:style w:type="paragraph" w:customStyle="1" w:styleId="resumehe">
    <w:name w:val="resumehe"/>
    <w:basedOn w:val="Resume"/>
    <w:rsid w:val="00A27845"/>
  </w:style>
  <w:style w:type="paragraph" w:customStyle="1" w:styleId="motsclesmk">
    <w:name w:val="motsclesmk"/>
    <w:basedOn w:val="Resume"/>
    <w:rsid w:val="00A27845"/>
  </w:style>
  <w:style w:type="paragraph" w:customStyle="1" w:styleId="resumemk">
    <w:name w:val="resumemk"/>
    <w:basedOn w:val="Resume"/>
    <w:rsid w:val="00A27845"/>
  </w:style>
  <w:style w:type="paragraph" w:customStyle="1" w:styleId="motsclesgr">
    <w:name w:val="motsclesgr"/>
    <w:basedOn w:val="Resume"/>
    <w:rsid w:val="00A27845"/>
  </w:style>
  <w:style w:type="paragraph" w:customStyle="1" w:styleId="resumegr">
    <w:name w:val="resumegr"/>
    <w:basedOn w:val="Resume"/>
    <w:rsid w:val="00A27845"/>
  </w:style>
  <w:style w:type="character" w:customStyle="1" w:styleId="Heading1Char">
    <w:name w:val="Heading 1 Char"/>
    <w:link w:val="Heading1"/>
    <w:rsid w:val="00A27845"/>
    <w:rPr>
      <w:sz w:val="36"/>
      <w:szCs w:val="32"/>
    </w:rPr>
  </w:style>
  <w:style w:type="character" w:customStyle="1" w:styleId="Heading3Char">
    <w:name w:val="Heading 3 Char"/>
    <w:link w:val="Heading3"/>
    <w:rsid w:val="00A27845"/>
    <w:rPr>
      <w:sz w:val="32"/>
      <w:szCs w:val="26"/>
    </w:rPr>
  </w:style>
  <w:style w:type="character" w:customStyle="1" w:styleId="Heading4Char">
    <w:name w:val="Heading 4 Char"/>
    <w:link w:val="Heading4"/>
    <w:rsid w:val="00A27845"/>
    <w:rPr>
      <w:sz w:val="32"/>
      <w:szCs w:val="28"/>
    </w:rPr>
  </w:style>
  <w:style w:type="character" w:customStyle="1" w:styleId="Heading5Char">
    <w:name w:val="Heading 5 Char"/>
    <w:link w:val="Heading5"/>
    <w:rsid w:val="00A27845"/>
    <w:rPr>
      <w:sz w:val="32"/>
      <w:szCs w:val="26"/>
    </w:rPr>
  </w:style>
  <w:style w:type="character" w:customStyle="1" w:styleId="Heading6Char">
    <w:name w:val="Heading 6 Char"/>
    <w:link w:val="Heading6"/>
    <w:rsid w:val="00A27845"/>
    <w:rPr>
      <w:bCs/>
      <w:sz w:val="32"/>
      <w:szCs w:val="22"/>
    </w:rPr>
  </w:style>
  <w:style w:type="character" w:customStyle="1" w:styleId="Heading8Char">
    <w:name w:val="Heading 8 Char"/>
    <w:link w:val="Heading8"/>
    <w:rsid w:val="00A27845"/>
    <w:rPr>
      <w:iCs/>
      <w:sz w:val="32"/>
      <w:szCs w:val="24"/>
    </w:rPr>
  </w:style>
  <w:style w:type="character" w:customStyle="1" w:styleId="Heading9Char">
    <w:name w:val="Heading 9 Char"/>
    <w:link w:val="Heading9"/>
    <w:rsid w:val="00A27845"/>
    <w:rPr>
      <w:rFonts w:cs="Arial"/>
      <w:iCs/>
      <w:sz w:val="28"/>
      <w:szCs w:val="22"/>
    </w:rPr>
  </w:style>
  <w:style w:type="character" w:customStyle="1" w:styleId="TitleChar">
    <w:name w:val="Title Char"/>
    <w:link w:val="Title"/>
    <w:rsid w:val="00A27845"/>
    <w:rPr>
      <w:rFonts w:ascii="Courier New" w:hAnsi="Courier New" w:cs="Arial"/>
      <w:color w:val="000080"/>
      <w:kern w:val="8"/>
      <w:sz w:val="24"/>
      <w:szCs w:val="24"/>
    </w:rPr>
  </w:style>
  <w:style w:type="character" w:customStyle="1" w:styleId="SubtitleChar">
    <w:name w:val="Subtitle Char"/>
    <w:link w:val="Subtitle"/>
    <w:rsid w:val="00A27845"/>
    <w:rPr>
      <w:rFonts w:ascii="Courier New" w:hAnsi="Courier New" w:cs="Arial"/>
      <w:color w:val="000080"/>
      <w:kern w:val="8"/>
      <w:szCs w:val="24"/>
    </w:rPr>
  </w:style>
  <w:style w:type="paragraph" w:customStyle="1" w:styleId="TableCaption">
    <w:name w:val="Tabl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CommentReference">
    <w:name w:val="annotation reference"/>
    <w:basedOn w:val="DefaultParagraphFont"/>
    <w:uiPriority w:val="99"/>
    <w:semiHidden/>
    <w:unhideWhenUsed/>
    <w:rsid w:val="00112331"/>
    <w:rPr>
      <w:sz w:val="16"/>
      <w:szCs w:val="16"/>
    </w:rPr>
  </w:style>
  <w:style w:type="paragraph" w:styleId="CommentText">
    <w:name w:val="annotation text"/>
    <w:basedOn w:val="Normal"/>
    <w:link w:val="CommentTextChar"/>
    <w:uiPriority w:val="99"/>
    <w:semiHidden/>
    <w:unhideWhenUsed/>
    <w:rsid w:val="00112331"/>
    <w:rPr>
      <w:sz w:val="20"/>
      <w:szCs w:val="20"/>
    </w:rPr>
  </w:style>
  <w:style w:type="character" w:customStyle="1" w:styleId="CommentTextChar">
    <w:name w:val="Comment Text Char"/>
    <w:basedOn w:val="DefaultParagraphFont"/>
    <w:link w:val="CommentText"/>
    <w:uiPriority w:val="99"/>
    <w:semiHidden/>
    <w:rsid w:val="00112331"/>
  </w:style>
  <w:style w:type="paragraph" w:styleId="CommentSubject">
    <w:name w:val="annotation subject"/>
    <w:basedOn w:val="CommentText"/>
    <w:next w:val="CommentText"/>
    <w:link w:val="CommentSubjectChar"/>
    <w:uiPriority w:val="99"/>
    <w:semiHidden/>
    <w:unhideWhenUsed/>
    <w:rsid w:val="00112331"/>
    <w:rPr>
      <w:b/>
      <w:bCs/>
    </w:rPr>
  </w:style>
  <w:style w:type="character" w:customStyle="1" w:styleId="CommentSubjectChar">
    <w:name w:val="Comment Subject Char"/>
    <w:basedOn w:val="CommentTextChar"/>
    <w:link w:val="CommentSubject"/>
    <w:uiPriority w:val="99"/>
    <w:semiHidden/>
    <w:rsid w:val="001123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insee.fr/fr/information/2028028" TargetMode="External"/><Relationship Id="rId18" Type="http://schemas.openxmlformats.org/officeDocument/2006/relationships/hyperlink" Target="https://www.insee.fr/fr/information/2549968" TargetMode="External"/><Relationship Id="rId26" Type="http://schemas.openxmlformats.org/officeDocument/2006/relationships/image" Target="media/image6.png"/><Relationship Id="rId39" Type="http://schemas.openxmlformats.org/officeDocument/2006/relationships/hyperlink" Target="https://halshs.archives-ouvertes.fr/halshs-01837063" TargetMode="External"/><Relationship Id="rId21" Type="http://schemas.openxmlformats.org/officeDocument/2006/relationships/hyperlink" Target="https://www.insee.fr/fr/metadonnees/cog/commune/COM52427-robert-magny" TargetMode="External"/><Relationship Id="rId34" Type="http://schemas.openxmlformats.org/officeDocument/2006/relationships/hyperlink" Target="http://geoconfluences.ens-lyon.fr/actualites/eclairage/loi-communes-nouvelles" TargetMode="External"/><Relationship Id="rId42" Type="http://schemas.openxmlformats.org/officeDocument/2006/relationships/hyperlink" Target="http://echogeo.revues.org/14522" TargetMode="External"/><Relationship Id="rId47" Type="http://schemas.openxmlformats.org/officeDocument/2006/relationships/hyperlink" Target="http://www.cairn.info/revue-francaise-d-administration-publique-2017-2-page-239.htm" TargetMode="External"/><Relationship Id="rId50" Type="http://schemas.openxmlformats.org/officeDocument/2006/relationships/fontTable" Target="fontTa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geoservices.ign.fr/telechargement" TargetMode="External"/><Relationship Id="rId29" Type="http://schemas.openxmlformats.org/officeDocument/2006/relationships/hyperlink" Target="https://www.legifrance.gouv.fr/jorf/id/JORFTEXT000023239624/" TargetMode="Externa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s://www.data.gouv.fr/fr/reuses/cogugaison-manipuler-des-donnees-communales-en-historique-sur-r/" TargetMode="External"/><Relationship Id="rId37" Type="http://schemas.openxmlformats.org/officeDocument/2006/relationships/hyperlink" Target="https://rm.coe.int/16807480b3" TargetMode="External"/><Relationship Id="rId40" Type="http://schemas.openxmlformats.org/officeDocument/2006/relationships/hyperlink" Target="http://www.cairn.info/revue-francaise-d-administration-publique-2017-2-page-277.htm" TargetMode="External"/><Relationship Id="rId45" Type="http://schemas.openxmlformats.org/officeDocument/2006/relationships/hyperlink" Target="http://journals.openedition.org/espacepolitique/7301" TargetMode="External"/><Relationship Id="rId5" Type="http://schemas.openxmlformats.org/officeDocument/2006/relationships/footnotes" Target="footnotes.xml"/><Relationship Id="rId15" Type="http://schemas.openxmlformats.org/officeDocument/2006/relationships/hyperlink" Target="https://www.insee.fr/fr/metadonnees/historique-commune?taille=100&amp;debut=0&amp;modification=MG&amp;p-debut=2003&amp;p-fin=2014"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journals.openedition.org/cybergeo/26376" TargetMode="External"/><Relationship Id="rId49" Type="http://schemas.openxmlformats.org/officeDocument/2006/relationships/hyperlink" Target="http://www.persee.fr/doc/ingeo_0020-0093_2002_num_66_2_2799" TargetMode="External"/><Relationship Id="rId10" Type="http://schemas.microsoft.com/office/2018/08/relationships/commentsExtensible" Target="commentsExtensible.xml"/><Relationship Id="rId19" Type="http://schemas.openxmlformats.org/officeDocument/2006/relationships/hyperlink" Target="https://www.insee.fr/fr/metadonnees/cog/commune/COM52046-bettoncourt-le-haut" TargetMode="External"/><Relationship Id="rId31" Type="http://schemas.openxmlformats.org/officeDocument/2006/relationships/hyperlink" Target="https://www.legifrance.gouv.fr/jorf/id/JORFTEXT000030985460/" TargetMode="External"/><Relationship Id="rId44" Type="http://schemas.openxmlformats.org/officeDocument/2006/relationships/hyperlink" Target="https://tel.archives-ouvertes.fr/tel-02074131"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insee.fr/fr/information/2549968"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s://www.legifrance.gouv.fr/jorf/id/JORFTEXT000028526298" TargetMode="External"/><Relationship Id="rId35" Type="http://schemas.openxmlformats.org/officeDocument/2006/relationships/hyperlink" Target="http://journals.openedition.org/espacepolitique/9898" TargetMode="External"/><Relationship Id="rId43" Type="http://schemas.openxmlformats.org/officeDocument/2006/relationships/hyperlink" Target="http://www.cairn.info/revue-francaise-d-administration-publique-2017-2-page-267.htm" TargetMode="External"/><Relationship Id="rId48" Type="http://schemas.openxmlformats.org/officeDocument/2006/relationships/hyperlink" Target="http://www.cairn.info/revue-francaise-d-administration-publique-2017-2-page-253.htm" TargetMode="External"/><Relationship Id="rId8" Type="http://schemas.microsoft.com/office/2011/relationships/commentsExtended" Target="commentsExtended.xm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eoservices.ign.fr/documentation/diffusion/telechargement-donnees-libres.html" TargetMode="External"/><Relationship Id="rId17" Type="http://schemas.openxmlformats.org/officeDocument/2006/relationships/hyperlink" Target="https://www.insee.fr/fr/information/2028028" TargetMode="External"/><Relationship Id="rId25" Type="http://schemas.openxmlformats.org/officeDocument/2006/relationships/image" Target="media/image5.png"/><Relationship Id="rId33" Type="http://schemas.openxmlformats.org/officeDocument/2006/relationships/hyperlink" Target="https://www.revues.armand-colin.com/geographie/annales-geographie/annales-geographie-ndeg-728-42019/communes-nouvelles-francaises-2010-2019-reforme-territoriale-silencieuse" TargetMode="External"/><Relationship Id="rId38" Type="http://schemas.openxmlformats.org/officeDocument/2006/relationships/hyperlink" Target="https://www.cairn.info/revue-analyses-de-population-et-avenir-2021-2-page-1.htm" TargetMode="External"/><Relationship Id="rId46" Type="http://schemas.openxmlformats.org/officeDocument/2006/relationships/hyperlink" Target="http://journals.openedition.org.rproxy.sc.univ-paris-diderot.fr/mefrim/1462" TargetMode="External"/><Relationship Id="rId20" Type="http://schemas.openxmlformats.org/officeDocument/2006/relationships/hyperlink" Target="https://www.insee.fr/fr/metadonnees/cog/commune/COM14472-l-oudon" TargetMode="External"/><Relationship Id="rId41" Type="http://schemas.openxmlformats.org/officeDocument/2006/relationships/hyperlink" Target="https://www-cairn-info.ezproxy.u-paris.fr/revue-d-economie-regionale-et-urbaine-2018-3-page-619.htm"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insee.fr/fr/metadonnees/source/serie/s1321/documentation-methodologique" TargetMode="External"/><Relationship Id="rId2" Type="http://schemas.openxmlformats.org/officeDocument/2006/relationships/hyperlink" Target="https://www.observatoire-des-territoires.gouv.fr/kiosque/2021-article-un-diagnostic-de-cog-en-deux-clics" TargetMode="External"/><Relationship Id="rId1" Type="http://schemas.openxmlformats.org/officeDocument/2006/relationships/hyperlink" Target="https://antuki.github.io/COGugaison/articles/COGugaison.html" TargetMode="External"/><Relationship Id="rId4" Type="http://schemas.openxmlformats.org/officeDocument/2006/relationships/hyperlink" Target="https://www.insee.fr/fr/information/254996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34</Pages>
  <Words>8375</Words>
  <Characters>47743</Characters>
  <Application>Microsoft Office Word</Application>
  <DocSecurity>0</DocSecurity>
  <Lines>397</Lines>
  <Paragraphs>112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Data paper : Les communes nouvelles françaises (2012-2022) : une méthode pour l’analyse de données à l’échelon municipal selon des limites évolutives / Municipal merger in France (2012-2022): a methodology for data analysis at municipal level with moving </vt:lpstr>
      <vt:lpstr> </vt:lpstr>
    </vt:vector>
  </TitlesOfParts>
  <Company>Revues.org</Company>
  <LinksUpToDate>false</LinksUpToDate>
  <CharactersWithSpaces>56006</CharactersWithSpaces>
  <SharedDoc>false</SharedDoc>
  <HLinks>
    <vt:vector size="6" baseType="variant">
      <vt:variant>
        <vt:i4>3932205</vt:i4>
      </vt:variant>
      <vt:variant>
        <vt:i4>0</vt:i4>
      </vt:variant>
      <vt:variant>
        <vt:i4>0</vt:i4>
      </vt:variant>
      <vt:variant>
        <vt:i4>5</vt:i4>
      </vt:variant>
      <vt:variant>
        <vt:lpwstr>http://maisondesrevues.org/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paper : Les communes nouvelles françaises (2012-2022) : une méthode pour l’analyse de données à l’échelon municipal selon des limites évolutives / Municipal merger in France (2012-2022): a methodology for data analysis at municipal level with moving boundaries</dc:title>
  <dc:creator>G. Bideau et R. Ysebaert</dc:creator>
  <cp:keywords/>
  <cp:lastModifiedBy>RLG</cp:lastModifiedBy>
  <cp:revision>5</cp:revision>
  <dcterms:created xsi:type="dcterms:W3CDTF">2022-05-02T07:36:00Z</dcterms:created>
  <dcterms:modified xsi:type="dcterms:W3CDTF">2022-05-02T08:17:00Z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biblio/Datapaper.bib</vt:lpwstr>
  </property>
  <property fmtid="{D5CDD505-2E9C-101B-9397-08002B2CF9AE}" pid="3" name="csl">
    <vt:lpwstr>https://journals.openedition.org/cybergeo/32003?file=1</vt:lpwstr>
  </property>
  <property fmtid="{D5CDD505-2E9C-101B-9397-08002B2CF9AE}" pid="4" name="date">
    <vt:lpwstr>18 mars 2022</vt:lpwstr>
  </property>
  <property fmtid="{D5CDD505-2E9C-101B-9397-08002B2CF9AE}" pid="5" name="output">
    <vt:lpwstr/>
  </property>
</Properties>
</file>