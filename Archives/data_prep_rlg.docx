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16258" w14:textId="77777777" w:rsidR="00CD0CA8" w:rsidRDefault="00C60484">
      <w:pPr>
        <w:pStyle w:val="Title"/>
      </w:pPr>
      <w:r>
        <w:t>Les communes nouvelles françaises (2012-2021) : réalisation d’une base de données</w:t>
      </w:r>
    </w:p>
    <w:p w14:paraId="15E6714F" w14:textId="77777777" w:rsidR="00CD0CA8" w:rsidRDefault="00C60484">
      <w:r>
        <w:t>Auteur anonymisé</w:t>
      </w:r>
    </w:p>
    <w:p w14:paraId="4495A50A" w14:textId="77777777" w:rsidR="00CD0CA8" w:rsidRDefault="00C60484">
      <w:r>
        <w:t>14 septembre 2021</w:t>
      </w:r>
    </w:p>
    <w:p w14:paraId="3BE93E99" w14:textId="77777777" w:rsidR="00CD0CA8" w:rsidRDefault="00C60484">
      <w:pPr>
        <w:pStyle w:val="Heading1"/>
      </w:pPr>
      <w:bookmarkStart w:id="0" w:name="mots-clés"/>
      <w:r>
        <w:t>Mots-clés</w:t>
      </w:r>
    </w:p>
    <w:p w14:paraId="7E133A29" w14:textId="77777777" w:rsidR="00CD0CA8" w:rsidRDefault="00C60484">
      <w:r>
        <w:t>commune, commune nouvelle, fusion de données, bases de données, France</w:t>
      </w:r>
    </w:p>
    <w:p w14:paraId="42AB3B25" w14:textId="77777777" w:rsidR="00CD0CA8" w:rsidRDefault="00C60484">
      <w:pPr>
        <w:pStyle w:val="Heading1"/>
      </w:pPr>
      <w:bookmarkStart w:id="1" w:name="introduction"/>
      <w:bookmarkEnd w:id="0"/>
      <w:r>
        <w:t>Introduction</w:t>
      </w:r>
    </w:p>
    <w:p w14:paraId="3E08C4D8" w14:textId="3D0A5DFB" w:rsidR="00CD0CA8" w:rsidRDefault="00C60484">
      <w:r>
        <w:t xml:space="preserve">Depuis 2012, </w:t>
      </w:r>
      <w:del w:id="2" w:author="RLG" w:date="2021-09-19T19:12:00Z">
        <w:r w:rsidDel="000411CD">
          <w:delText xml:space="preserve">plusieurs </w:delText>
        </w:r>
      </w:del>
      <w:del w:id="3" w:author="RLG" w:date="2021-09-19T19:18:00Z">
        <w:r w:rsidDel="000411CD">
          <w:delText>centaines de communes françaises ont fusionné au sein de</w:delText>
        </w:r>
      </w:del>
      <w:ins w:id="4" w:author="RLG" w:date="2021-09-19T19:18:00Z">
        <w:r w:rsidR="000411CD">
          <w:t>un mouvement sans précédent de constitution de</w:t>
        </w:r>
      </w:ins>
      <w:r>
        <w:t xml:space="preserve"> “communes nouvelles”</w:t>
      </w:r>
      <w:ins w:id="5" w:author="RLG" w:date="2021-09-19T19:18:00Z">
        <w:r w:rsidR="000411CD">
          <w:t xml:space="preserve"> se dé</w:t>
        </w:r>
      </w:ins>
      <w:ins w:id="6" w:author="RLG" w:date="2021-09-19T19:19:00Z">
        <w:r w:rsidR="000411CD">
          <w:t>ploie</w:t>
        </w:r>
      </w:ins>
      <w:del w:id="7" w:author="RLG" w:date="2021-09-19T19:19:00Z">
        <w:r w:rsidDel="000411CD">
          <w:delText xml:space="preserve"> (Bideau, 2019)</w:delText>
        </w:r>
      </w:del>
      <w:r>
        <w:t xml:space="preserve">. Ces regroupements </w:t>
      </w:r>
      <w:del w:id="8" w:author="RLG" w:date="2021-09-19T19:19:00Z">
        <w:r w:rsidDel="000411CD">
          <w:delText>sont très minoritaires mais loin d’être anecdotiques sur l’ensemble des communes françaises :</w:delText>
        </w:r>
      </w:del>
      <w:ins w:id="9" w:author="RLG" w:date="2021-09-19T19:19:00Z">
        <w:r w:rsidR="000411CD">
          <w:t>représentent</w:t>
        </w:r>
      </w:ins>
      <w:r>
        <w:t xml:space="preserve"> </w:t>
      </w:r>
      <w:ins w:id="10" w:author="RLG" w:date="2021-09-19T19:20:00Z">
        <w:r w:rsidR="000411CD">
          <w:t>3,4% de la population française</w:t>
        </w:r>
        <w:r w:rsidR="000411CD">
          <w:t xml:space="preserve"> : </w:t>
        </w:r>
      </w:ins>
      <w:r>
        <w:t>entre 2012 et le 1</w:t>
      </w:r>
      <w:r>
        <w:rPr>
          <w:vertAlign w:val="superscript"/>
        </w:rPr>
        <w:t>er</w:t>
      </w:r>
      <w:r>
        <w:t xml:space="preserve"> janvier 2021, 2517 communes (soit 7% des communes françaises) ont contribué à la création de 778 communes nouvelles, </w:t>
      </w:r>
      <w:del w:id="11" w:author="RLG" w:date="2021-09-19T19:20:00Z">
        <w:r w:rsidDel="000411CD">
          <w:delText>représentant 3,4% de la population française</w:delText>
        </w:r>
      </w:del>
      <w:ins w:id="12" w:author="RLG" w:date="2021-09-19T19:19:00Z">
        <w:r w:rsidR="000411CD">
          <w:t>(</w:t>
        </w:r>
      </w:ins>
      <w:commentRangeStart w:id="13"/>
      <w:ins w:id="14" w:author="RLG" w:date="2021-09-19T21:47:00Z">
        <w:r w:rsidR="00E2181C">
          <w:t>Au</w:t>
        </w:r>
      </w:ins>
      <w:ins w:id="15" w:author="RLG" w:date="2021-09-19T21:48:00Z">
        <w:r w:rsidR="00E2181C">
          <w:t>teur</w:t>
        </w:r>
        <w:commentRangeEnd w:id="13"/>
        <w:r w:rsidR="00E2181C">
          <w:rPr>
            <w:rStyle w:val="CommentReference"/>
          </w:rPr>
          <w:commentReference w:id="13"/>
        </w:r>
      </w:ins>
      <w:ins w:id="16" w:author="RLG" w:date="2021-09-19T19:19:00Z">
        <w:r w:rsidR="000411CD">
          <w:t>, 2019)</w:t>
        </w:r>
      </w:ins>
      <w:r>
        <w:t xml:space="preserve">. </w:t>
      </w:r>
      <w:ins w:id="17" w:author="RLG" w:date="2021-09-19T19:21:00Z">
        <w:r w:rsidR="000411CD">
          <w:t>Si les dimensions juridiques (</w:t>
        </w:r>
        <w:proofErr w:type="spellStart"/>
        <w:r w:rsidR="000411CD">
          <w:t>Aubelle</w:t>
        </w:r>
        <w:proofErr w:type="spellEnd"/>
        <w:r w:rsidR="000411CD">
          <w:t xml:space="preserve">, 2016 ; </w:t>
        </w:r>
        <w:proofErr w:type="spellStart"/>
        <w:r w:rsidR="000411CD">
          <w:t>Lenfant</w:t>
        </w:r>
        <w:proofErr w:type="spellEnd"/>
        <w:r w:rsidR="000411CD">
          <w:t xml:space="preserve">, 2018 ; </w:t>
        </w:r>
        <w:proofErr w:type="spellStart"/>
        <w:r w:rsidR="000411CD">
          <w:t>Verpeaux</w:t>
        </w:r>
        <w:proofErr w:type="spellEnd"/>
        <w:r w:rsidR="000411CD">
          <w:t xml:space="preserve">, </w:t>
        </w:r>
        <w:proofErr w:type="spellStart"/>
        <w:r w:rsidR="000411CD">
          <w:t>Pecheul</w:t>
        </w:r>
        <w:proofErr w:type="spellEnd"/>
        <w:r w:rsidR="000411CD">
          <w:t>, 2016) ou politiques (</w:t>
        </w:r>
        <w:proofErr w:type="spellStart"/>
        <w:r w:rsidR="000411CD">
          <w:t>Frinault</w:t>
        </w:r>
        <w:proofErr w:type="spellEnd"/>
        <w:r w:rsidR="000411CD">
          <w:t xml:space="preserve">, 2017 ; </w:t>
        </w:r>
        <w:proofErr w:type="spellStart"/>
        <w:r w:rsidR="000411CD">
          <w:t>Kada</w:t>
        </w:r>
        <w:proofErr w:type="spellEnd"/>
        <w:r w:rsidR="000411CD">
          <w:t xml:space="preserve">, 2017; Pasquier, 2017 ; Ville, 2017) ont pu être considérablement bien présentées, une analyse plus fine et quantitative du phénomène des communes nouvelles ([Référence </w:t>
        </w:r>
        <w:proofErr w:type="spellStart"/>
        <w:r w:rsidR="000411CD">
          <w:t>anonymisée</w:t>
        </w:r>
        <w:proofErr w:type="spellEnd"/>
        <w:r w:rsidR="000411CD">
          <w:t xml:space="preserve">]) a nécessité la création d’une base de donnée </w:t>
        </w:r>
        <w:proofErr w:type="spellStart"/>
        <w:r w:rsidR="000411CD">
          <w:t>spécifique.</w:t>
        </w:r>
      </w:ins>
      <w:del w:id="18" w:author="RLG" w:date="2021-09-19T19:20:00Z">
        <w:r w:rsidDel="000411CD">
          <w:delText>Surtout, l</w:delText>
        </w:r>
      </w:del>
      <w:ins w:id="19" w:author="RLG" w:date="2021-09-19T19:20:00Z">
        <w:r w:rsidR="000411CD">
          <w:t>L</w:t>
        </w:r>
      </w:ins>
      <w:r>
        <w:t>a</w:t>
      </w:r>
      <w:proofErr w:type="spellEnd"/>
      <w:r>
        <w:t xml:space="preserve"> création de ces nouvelles entités pose</w:t>
      </w:r>
      <w:ins w:id="20" w:author="RLG" w:date="2021-09-19T19:20:00Z">
        <w:r w:rsidR="000411CD">
          <w:t xml:space="preserve"> </w:t>
        </w:r>
        <w:commentRangeStart w:id="21"/>
        <w:r w:rsidR="000411CD">
          <w:t>néanmoins</w:t>
        </w:r>
        <w:commentRangeEnd w:id="21"/>
        <w:r w:rsidR="000411CD">
          <w:rPr>
            <w:rStyle w:val="CommentReference"/>
          </w:rPr>
          <w:commentReference w:id="21"/>
        </w:r>
      </w:ins>
      <w:r>
        <w:t xml:space="preserve"> un certain nombre de problèmes lorsqu’il s’agit de traiter des données statistiques faisant référence aux communes</w:t>
      </w:r>
      <w:ins w:id="22" w:author="RLG" w:date="2021-09-19T19:20:00Z">
        <w:r w:rsidR="000411CD">
          <w:t xml:space="preserve">, nécessitant la création de </w:t>
        </w:r>
      </w:ins>
      <w:ins w:id="23" w:author="RLG" w:date="2021-09-19T19:21:00Z">
        <w:r w:rsidR="000411CD">
          <w:t>tables de passage, permettant la création d’une telle base de données</w:t>
        </w:r>
      </w:ins>
      <w:r>
        <w:t xml:space="preserve">. </w:t>
      </w:r>
      <w:del w:id="24" w:author="RLG" w:date="2021-09-19T19:21:00Z">
        <w:r w:rsidDel="000411CD">
          <w:delText>Si les dimensions juridiques (Aubelle, 2016 ; Lenfant, 2018 ; Verpeaux, Pecheul, 2016) ou politiques (Frinault, 2017 ; Kada, 2017; Pasquier, 2017 ; Ville, 2017) ont pu être considérablement bien présentées, une analyse plus fine et quantitative du phénomène des communes nouvelles ([Référence anonymisée]) a nécessité la création d’une base de donnée spécifique.</w:delText>
        </w:r>
      </w:del>
    </w:p>
    <w:p w14:paraId="71747A77" w14:textId="77777777" w:rsidR="00CD0CA8" w:rsidRDefault="00C60484">
      <w:r>
        <w:t xml:space="preserve">Les données fournies par l’INSEE (Institut National de la Statistique et des Études Économiques) sont facilement exploitables pour étudier une situation à une année donnée mais rendent malaisée l’étude des regroupements. La base de donnée qui est présentée </w:t>
      </w:r>
      <w:del w:id="25" w:author="RLG" w:date="2021-09-19T19:21:00Z">
        <w:r w:rsidDel="000411CD">
          <w:delText xml:space="preserve">ici </w:delText>
        </w:r>
      </w:del>
      <w:ins w:id="26" w:author="RLG" w:date="2021-09-19T19:21:00Z">
        <w:r w:rsidR="000411CD">
          <w:t>dans cet article, ainsi que</w:t>
        </w:r>
      </w:ins>
      <w:del w:id="27" w:author="RLG" w:date="2021-09-19T19:21:00Z">
        <w:r w:rsidDel="000411CD">
          <w:delText>et</w:delText>
        </w:r>
      </w:del>
      <w:r>
        <w:t xml:space="preserve"> le code qui y est associé </w:t>
      </w:r>
      <w:del w:id="28" w:author="RLG" w:date="2021-09-19T19:21:00Z">
        <w:r w:rsidDel="000411CD">
          <w:delText>ont pour but initial de permettre</w:delText>
        </w:r>
      </w:del>
      <w:proofErr w:type="spellStart"/>
      <w:ins w:id="29" w:author="RLG" w:date="2021-09-19T19:21:00Z">
        <w:r w:rsidR="000411CD">
          <w:t>on</w:t>
        </w:r>
        <w:proofErr w:type="spellEnd"/>
        <w:r w:rsidR="000411CD">
          <w:t xml:space="preserve"> pour objectif de permettre</w:t>
        </w:r>
      </w:ins>
      <w:r>
        <w:t xml:space="preserve"> un travail d’analyse du phénomène de fusions en communes nouvelles.</w:t>
      </w:r>
    </w:p>
    <w:p w14:paraId="1C8B2BEE" w14:textId="77777777" w:rsidR="00CD0CA8" w:rsidRDefault="00C60484">
      <w:r>
        <w:t xml:space="preserve">Certains outils existent pour gérer l’évolution des codes officiels géographiques. Le plus pertinent est sans doute le package COGugaison, construit pour le langage R par Kim Antunez (Antunez, 2017). Ce dernier propose, à sa manière, des fonctionnalités qui auraient pu être utilisées pour construire la présente base de donnée. Cependant, il a été publié à partir de 2017, soit après le début de nos recherches sur les communes nouvelles et la réalisation de notre base de données. </w:t>
      </w:r>
      <w:del w:id="30" w:author="RLG" w:date="2021-09-19T19:22:00Z">
        <w:r w:rsidDel="0017606D">
          <w:delText xml:space="preserve">D’autre part, son utilisation pour </w:delText>
        </w:r>
        <w:commentRangeStart w:id="31"/>
        <w:r w:rsidDel="0017606D">
          <w:delText>les</w:delText>
        </w:r>
      </w:del>
      <w:commentRangeEnd w:id="31"/>
      <w:r w:rsidR="0017606D">
        <w:rPr>
          <w:rStyle w:val="CommentReference"/>
        </w:rPr>
        <w:commentReference w:id="31"/>
      </w:r>
      <w:del w:id="32" w:author="RLG" w:date="2021-09-19T19:22:00Z">
        <w:r w:rsidDel="0017606D">
          <w:delText xml:space="preserve"> données les plus récentes dépend de sa mise à jour par l’auteur du package. Enfin, ce package est</w:delText>
        </w:r>
      </w:del>
      <w:ins w:id="33" w:author="RLG" w:date="2021-09-19T19:23:00Z">
        <w:r w:rsidR="0017606D">
          <w:t xml:space="preserve">L’originalité de l’outil que nous proposons consiste à intégrer d’une part les modalités de passages liées à l’évolution des codes géographique, mais également de fournir des modalités des agrégations de </w:t>
        </w:r>
        <w:r w:rsidR="0017606D">
          <w:lastRenderedPageBreak/>
          <w:t>données qui permettent l’a</w:t>
        </w:r>
      </w:ins>
      <w:ins w:id="34" w:author="RLG" w:date="2021-09-19T19:24:00Z">
        <w:r w:rsidR="0017606D">
          <w:t xml:space="preserve">nalyse des territoires ainsi construits par les fusions </w:t>
        </w:r>
        <w:commentRangeStart w:id="35"/>
        <w:r w:rsidR="0017606D">
          <w:t>communales</w:t>
        </w:r>
        <w:commentRangeEnd w:id="35"/>
        <w:r w:rsidR="0017606D">
          <w:rPr>
            <w:rStyle w:val="CommentReference"/>
          </w:rPr>
          <w:commentReference w:id="35"/>
        </w:r>
        <w:r w:rsidR="0017606D">
          <w:t>.</w:t>
        </w:r>
      </w:ins>
      <w:del w:id="36" w:author="RLG" w:date="2021-09-19T19:24:00Z">
        <w:r w:rsidDel="0017606D">
          <w:delText xml:space="preserve"> un outil pertinent mais qui ne propose pas, en tant que tel, de base de données</w:delText>
        </w:r>
      </w:del>
      <w:r>
        <w:t>.</w:t>
      </w:r>
    </w:p>
    <w:p w14:paraId="22211750" w14:textId="466CF84B" w:rsidR="00CD0CA8" w:rsidRDefault="00C60484">
      <w:r>
        <w:t xml:space="preserve">Nous avons donc élaboré, à partir des données issues de la statistique publique, une base permettant l’analyse </w:t>
      </w:r>
      <w:del w:id="37" w:author="RLG" w:date="2021-09-19T19:25:00Z">
        <w:r w:rsidDel="00B03D2D">
          <w:delText>du phénomène des</w:delText>
        </w:r>
      </w:del>
      <w:ins w:id="38" w:author="RLG" w:date="2021-09-19T19:25:00Z">
        <w:r w:rsidR="00B03D2D">
          <w:t>des</w:t>
        </w:r>
      </w:ins>
      <w:r>
        <w:t xml:space="preserve"> communes nouvelles. Nous verrons que sa construction fait partie intégrante de la démarche </w:t>
      </w:r>
      <w:del w:id="39" w:author="RLG" w:date="2021-09-19T19:25:00Z">
        <w:r w:rsidDel="00B03D2D">
          <w:delText xml:space="preserve">heuristique </w:delText>
        </w:r>
      </w:del>
      <w:r>
        <w:t xml:space="preserve">dans le but de mieux appréhender l’objet d’étude que sont les communes nouvelles. Il a fallu, pour cela, non seulement gérer l’identification des entités territoriales à différentes dates mais aussi agréger les données </w:t>
      </w:r>
      <w:del w:id="40" w:author="RLG" w:date="2021-09-19T19:25:00Z">
        <w:r w:rsidDel="00B03D2D">
          <w:delText>en fonction de leur nature</w:delText>
        </w:r>
      </w:del>
      <w:ins w:id="41" w:author="RLG" w:date="2021-09-19T19:25:00Z">
        <w:r w:rsidR="00B03D2D">
          <w:t xml:space="preserve">de manière </w:t>
        </w:r>
        <w:proofErr w:type="spellStart"/>
        <w:r w:rsidR="00B03D2D">
          <w:rPr>
            <w:i/>
          </w:rPr>
          <w:t>ah</w:t>
        </w:r>
        <w:proofErr w:type="spellEnd"/>
        <w:r w:rsidR="00B03D2D">
          <w:rPr>
            <w:i/>
          </w:rPr>
          <w:t xml:space="preserve"> hoc</w:t>
        </w:r>
      </w:ins>
      <w:r>
        <w:t>. Les procédés utilisés pourront aisément être reproduits sur d’autres cas de fusions. En effet, la reconfiguration des territoires est un phénomène qui se retrouve à de multiples échelles, et bien plus largement que dans le cas français (Comité européen sur la démocratie locale et régionale (CDLR), 2007 ; Vanier, 2002). Les conséquences des régions françaises suite à la loi NOTRe de 20015 a par exemple déjà été étudiée (Doré, 2021 ; Dumont, 2018) mais les possibilités d’analyses sont loin d’être épuisées</w:t>
      </w:r>
      <w:ins w:id="42" w:author="RLG" w:date="2021-09-19T21:47:00Z">
        <w:r w:rsidR="00E2181C">
          <w:t xml:space="preserve"> (</w:t>
        </w:r>
        <w:commentRangeStart w:id="43"/>
        <w:r w:rsidR="00E2181C">
          <w:t>Auteur</w:t>
        </w:r>
        <w:commentRangeEnd w:id="43"/>
        <w:r w:rsidR="00E2181C">
          <w:rPr>
            <w:rStyle w:val="CommentReference"/>
          </w:rPr>
          <w:commentReference w:id="43"/>
        </w:r>
        <w:r w:rsidR="00E2181C">
          <w:t>, 2021)</w:t>
        </w:r>
      </w:ins>
      <w:r>
        <w:t>.</w:t>
      </w:r>
    </w:p>
    <w:p w14:paraId="6A882756" w14:textId="2B9FD8FE" w:rsidR="00CD0CA8" w:rsidRDefault="00C60484">
      <w:r>
        <w:t>Nous présenterons tout d’abord les objectifs généraux de la réalisation de cette base de donnée</w:t>
      </w:r>
      <w:ins w:id="44" w:author="RLG" w:date="2021-09-19T21:51:00Z">
        <w:r w:rsidR="007F0E4A">
          <w:t xml:space="preserve"> en posant les termes du problème de l’appariement</w:t>
        </w:r>
      </w:ins>
      <w:r>
        <w:t>, puis les données disponibles, avant de détailler les méthodes mises en œuvre et d’esquisser quelques traitements rendus possibles par cette base.</w:t>
      </w:r>
    </w:p>
    <w:p w14:paraId="0459EED4" w14:textId="77777777" w:rsidR="00CD0CA8" w:rsidRDefault="00C60484">
      <w:pPr>
        <w:pStyle w:val="Heading1"/>
      </w:pPr>
      <w:bookmarkStart w:id="45" w:name="objectifs-généraux"/>
      <w:bookmarkEnd w:id="1"/>
      <w:r>
        <w:t>1 - Objectifs généraux</w:t>
      </w:r>
    </w:p>
    <w:p w14:paraId="092BF3AA" w14:textId="42683DAA" w:rsidR="00CD0CA8" w:rsidRDefault="00C60484">
      <w:r>
        <w:t>Les communes françaises sont identifiées par l’INSEE via un code théoriquement unique (</w:t>
      </w:r>
      <w:ins w:id="46" w:author="RLG" w:date="2021-09-19T21:49:00Z">
        <w:r w:rsidR="00E2181C">
          <w:t xml:space="preserve">variable </w:t>
        </w:r>
      </w:ins>
      <w:del w:id="47" w:author="RLG" w:date="2021-09-19T21:48:00Z">
        <w:r w:rsidDel="00E2181C">
          <w:delText xml:space="preserve">le </w:delText>
        </w:r>
      </w:del>
      <w:del w:id="48" w:author="RLG" w:date="2021-09-19T21:49:00Z">
        <w:r w:rsidDel="00E2181C">
          <w:delText>“</w:delText>
        </w:r>
      </w:del>
      <w:ins w:id="49" w:author="RLG" w:date="2021-09-19T21:49:00Z">
        <w:r w:rsidR="007F0E4A">
          <w:t>`</w:t>
        </w:r>
      </w:ins>
      <w:r>
        <w:t>CODGEO</w:t>
      </w:r>
      <w:ins w:id="50" w:author="RLG" w:date="2021-09-19T21:49:00Z">
        <w:r w:rsidR="007F0E4A">
          <w:t>`</w:t>
        </w:r>
      </w:ins>
      <w:del w:id="51" w:author="RLG" w:date="2021-09-19T21:49:00Z">
        <w:r w:rsidDel="00E2181C">
          <w:delText>”</w:delText>
        </w:r>
      </w:del>
      <w:r>
        <w:t xml:space="preserve">), constitué de cinq chiffres dont les deux premiers (ou trois pour l’outre-mer) reprennent le numéro du département concerné. À un instant </w:t>
      </w:r>
      <w:r>
        <w:rPr>
          <w:i/>
          <w:iCs/>
        </w:rPr>
        <w:t>t</w:t>
      </w:r>
      <w:r>
        <w:t>, chaque CODGEO ne fait référence qu’à une seule commune, c’est de ce point de vue un identifiant unique.</w:t>
      </w:r>
    </w:p>
    <w:p w14:paraId="762F8085" w14:textId="0F423CC9" w:rsidR="00CD0CA8" w:rsidRDefault="00C60484">
      <w:r>
        <w:t xml:space="preserve">Cette unicité n’est cependant pas complètement </w:t>
      </w:r>
      <w:del w:id="52" w:author="RLG" w:date="2021-09-19T21:49:00Z">
        <w:r w:rsidDel="007F0E4A">
          <w:delText xml:space="preserve">valable </w:delText>
        </w:r>
      </w:del>
      <w:ins w:id="53" w:author="RLG" w:date="2021-09-19T21:49:00Z">
        <w:r w:rsidR="007F0E4A">
          <w:t>stable</w:t>
        </w:r>
        <w:r w:rsidR="007F0E4A">
          <w:t xml:space="preserve"> </w:t>
        </w:r>
      </w:ins>
      <w:r>
        <w:t xml:space="preserve">dans le temps : outre quelques très rares cas de changements de CODGEO (un exemple typique étant la commune de l’Oudon, dans le Calvados, </w:t>
      </w:r>
      <w:r w:rsidRPr="007F0E4A">
        <w:rPr>
          <w:i/>
          <w:rPrChange w:id="54" w:author="RLG" w:date="2021-09-19T21:49:00Z">
            <w:rPr/>
          </w:rPrChange>
        </w:rPr>
        <w:t>cf.</w:t>
      </w:r>
      <w:r>
        <w:t xml:space="preserve"> plus bas), lors des fusions, l’INSEE a choisi de donner à la nouvelle entité le code de la commune qui en devient le chef-lieu. Ce procédé, qui permet de ne pas avoir </w:t>
      </w:r>
      <w:del w:id="55" w:author="RLG" w:date="2021-09-19T21:50:00Z">
        <w:r w:rsidDel="007F0E4A">
          <w:delText xml:space="preserve">à </w:delText>
        </w:r>
      </w:del>
      <w:ins w:id="56" w:author="RLG" w:date="2021-09-19T21:50:00Z">
        <w:r w:rsidR="007F0E4A">
          <w:t>re</w:t>
        </w:r>
      </w:ins>
      <w:r>
        <w:t>créer de</w:t>
      </w:r>
      <w:ins w:id="57" w:author="RLG" w:date="2021-09-19T21:50:00Z">
        <w:r w:rsidR="007F0E4A">
          <w:t xml:space="preserve"> nouveau</w:t>
        </w:r>
      </w:ins>
      <w:del w:id="58" w:author="RLG" w:date="2021-09-19T21:50:00Z">
        <w:r w:rsidDel="007F0E4A">
          <w:delText>s</w:delText>
        </w:r>
      </w:del>
      <w:r>
        <w:t xml:space="preserve"> CODGEO </w:t>
      </w:r>
      <w:del w:id="59" w:author="RLG" w:date="2021-09-19T21:50:00Z">
        <w:r w:rsidDel="007F0E4A">
          <w:delText xml:space="preserve">à l’infini </w:delText>
        </w:r>
      </w:del>
      <w:r>
        <w:t xml:space="preserve">pose un problème sérieux si on fusionne des données de différentes années puisque </w:t>
      </w:r>
      <w:del w:id="60" w:author="RLG" w:date="2021-09-19T21:50:00Z">
        <w:r w:rsidDel="007F0E4A">
          <w:delText xml:space="preserve">les </w:delText>
        </w:r>
      </w:del>
      <w:ins w:id="61" w:author="RLG" w:date="2021-09-19T21:50:00Z">
        <w:r w:rsidR="007F0E4A">
          <w:t>l’appariement de</w:t>
        </w:r>
        <w:r w:rsidR="007F0E4A">
          <w:t xml:space="preserve"> </w:t>
        </w:r>
      </w:ins>
      <w:r>
        <w:t xml:space="preserve">séries statistiques </w:t>
      </w:r>
      <w:del w:id="62" w:author="RLG" w:date="2021-09-19T21:50:00Z">
        <w:r w:rsidDel="007F0E4A">
          <w:delText xml:space="preserve">risquent </w:delText>
        </w:r>
      </w:del>
      <w:ins w:id="63" w:author="RLG" w:date="2021-09-19T21:50:00Z">
        <w:r w:rsidR="007F0E4A">
          <w:t xml:space="preserve">peut être erroné, en raison </w:t>
        </w:r>
        <w:proofErr w:type="spellStart"/>
        <w:r w:rsidR="007F0E4A">
          <w:t>des</w:t>
        </w:r>
      </w:ins>
      <w:del w:id="64" w:author="RLG" w:date="2021-09-19T21:50:00Z">
        <w:r w:rsidDel="007F0E4A">
          <w:delText xml:space="preserve">d’être perturbées par les </w:delText>
        </w:r>
      </w:del>
      <w:r>
        <w:t>changements</w:t>
      </w:r>
      <w:proofErr w:type="spellEnd"/>
      <w:r>
        <w:t xml:space="preserve"> de périmètres</w:t>
      </w:r>
      <w:ins w:id="65" w:author="RLG" w:date="2021-09-19T21:50:00Z">
        <w:r w:rsidR="007F0E4A">
          <w:t xml:space="preserve">, si on ne vérifie pas conjointement le millésime des données, et le millésime des </w:t>
        </w:r>
      </w:ins>
      <w:ins w:id="66" w:author="RLG" w:date="2021-09-19T21:51:00Z">
        <w:r w:rsidR="007F0E4A">
          <w:t>limites des communes</w:t>
        </w:r>
      </w:ins>
      <w:r>
        <w:t>.</w:t>
      </w:r>
    </w:p>
    <w:p w14:paraId="17625E43" w14:textId="77777777" w:rsidR="00CD0CA8" w:rsidRDefault="00C60484">
      <w:r>
        <w:t>À partir des données INSEE et le fond géographique de référence aux géographies du 1</w:t>
      </w:r>
      <w:r>
        <w:rPr>
          <w:vertAlign w:val="superscript"/>
        </w:rPr>
        <w:t>er</w:t>
      </w:r>
      <w:r>
        <w:t xml:space="preserve"> janvier 2011 (avant toute création de commune nouvelle), il s’agit de structurer la base de données pour qu’elle comporte :</w:t>
      </w:r>
    </w:p>
    <w:p w14:paraId="33C6F234" w14:textId="7D6BE19B" w:rsidR="00CD0CA8" w:rsidRDefault="00C60484">
      <w:pPr>
        <w:numPr>
          <w:ilvl w:val="0"/>
          <w:numId w:val="21"/>
        </w:numPr>
      </w:pPr>
      <w:r>
        <w:t>Les géométries de référence au 1</w:t>
      </w:r>
      <w:r>
        <w:rPr>
          <w:vertAlign w:val="superscript"/>
        </w:rPr>
        <w:t>er</w:t>
      </w:r>
      <w:r>
        <w:t xml:space="preserve"> janvier 2011 et au 1</w:t>
      </w:r>
      <w:r>
        <w:rPr>
          <w:vertAlign w:val="superscript"/>
        </w:rPr>
        <w:t>er</w:t>
      </w:r>
      <w:r>
        <w:t xml:space="preserve"> janvier de l’année la plus récente pour laquelle des données ont été publiées par l’INSEE avec le même niveau de généralisation cartographique. Ces objets </w:t>
      </w:r>
      <w:del w:id="67" w:author="RLG" w:date="2021-09-19T21:51:00Z">
        <w:r w:rsidDel="007F0E4A">
          <w:delText xml:space="preserve">seront </w:delText>
        </w:r>
      </w:del>
      <w:ins w:id="68" w:author="RLG" w:date="2021-09-19T21:51:00Z">
        <w:r w:rsidR="007F0E4A">
          <w:t>sont</w:t>
        </w:r>
        <w:r w:rsidR="007F0E4A">
          <w:t xml:space="preserve"> </w:t>
        </w:r>
      </w:ins>
      <w:r>
        <w:t>appelés respectivement geom2011 et geom_new.</w:t>
      </w:r>
    </w:p>
    <w:p w14:paraId="724681C4" w14:textId="77777777" w:rsidR="00CD0CA8" w:rsidRDefault="00C60484">
      <w:pPr>
        <w:numPr>
          <w:ilvl w:val="0"/>
          <w:numId w:val="21"/>
        </w:numPr>
      </w:pPr>
      <w:r>
        <w:lastRenderedPageBreak/>
        <w:t>Les géométries des communes qu’on nommera fusionnantes</w:t>
      </w:r>
      <w:r>
        <w:rPr>
          <w:rStyle w:val="FootnoteReference"/>
        </w:rPr>
        <w:footnoteReference w:id="1"/>
      </w:r>
      <w:r>
        <w:t>, soit avant les fusions, au 1</w:t>
      </w:r>
      <w:r>
        <w:rPr>
          <w:vertAlign w:val="superscript"/>
        </w:rPr>
        <w:t>er</w:t>
      </w:r>
      <w:r>
        <w:t xml:space="preserve"> janvier 2011 (geomfus2011) et après les fusions, à la date la plus récente connue (geomCN_new).</w:t>
      </w:r>
    </w:p>
    <w:p w14:paraId="15ED23FB" w14:textId="1A96C2A5" w:rsidR="00CD0CA8" w:rsidRDefault="00C60484">
      <w:pPr>
        <w:numPr>
          <w:ilvl w:val="0"/>
          <w:numId w:val="21"/>
        </w:numPr>
      </w:pPr>
      <w:r>
        <w:t xml:space="preserve">Des données statistiques contextuelles pour l’ensemble des communes existant en 2011, regroupées dans l’objet df2011. Ces </w:t>
      </w:r>
      <w:del w:id="69" w:author="RLG" w:date="2021-09-19T21:52:00Z">
        <w:r w:rsidDel="007F0E4A">
          <w:delText>données sont d’ordre</w:delText>
        </w:r>
      </w:del>
      <w:ins w:id="70" w:author="RLG" w:date="2021-09-19T21:52:00Z">
        <w:r w:rsidR="007F0E4A">
          <w:t>variables couvrent des caractéristiques</w:t>
        </w:r>
      </w:ins>
      <w:r>
        <w:t xml:space="preserve"> socio-économique</w:t>
      </w:r>
      <w:ins w:id="71" w:author="RLG" w:date="2021-09-19T21:52:00Z">
        <w:r w:rsidR="007F0E4A">
          <w:t>s</w:t>
        </w:r>
      </w:ins>
      <w:r>
        <w:t xml:space="preserve"> (emploi, structure par âge, etc.), relatives à des zonages (EPCI d’appartenance, catégories d’aires urbaines), et </w:t>
      </w:r>
      <w:del w:id="72" w:author="RLG" w:date="2021-09-19T21:52:00Z">
        <w:r w:rsidDel="007F0E4A">
          <w:delText>plus important, celles</w:delText>
        </w:r>
      </w:del>
      <w:ins w:id="73" w:author="RLG" w:date="2021-09-19T21:52:00Z">
        <w:r w:rsidR="007F0E4A">
          <w:t>en particulier</w:t>
        </w:r>
      </w:ins>
      <w:r>
        <w:t xml:space="preserve"> permett</w:t>
      </w:r>
      <w:ins w:id="74" w:author="RLG" w:date="2021-09-19T21:52:00Z">
        <w:r w:rsidR="007F0E4A">
          <w:t>e</w:t>
        </w:r>
      </w:ins>
      <w:del w:id="75" w:author="RLG" w:date="2021-09-19T21:52:00Z">
        <w:r w:rsidDel="007F0E4A">
          <w:delText>a</w:delText>
        </w:r>
      </w:del>
      <w:r>
        <w:t xml:space="preserve">nt </w:t>
      </w:r>
      <w:del w:id="76" w:author="RLG" w:date="2021-09-19T21:52:00Z">
        <w:r w:rsidDel="007F0E4A">
          <w:delText>de décrire la</w:delText>
        </w:r>
      </w:del>
      <w:ins w:id="77" w:author="RLG" w:date="2021-09-19T21:52:00Z">
        <w:r w:rsidR="007F0E4A">
          <w:t>de caractériser</w:t>
        </w:r>
      </w:ins>
      <w:r>
        <w:t xml:space="preserve"> nature des fusions communales à </w:t>
      </w:r>
      <w:commentRangeStart w:id="78"/>
      <w:r>
        <w:t>l’œuvre</w:t>
      </w:r>
      <w:commentRangeEnd w:id="78"/>
      <w:r w:rsidR="007F0E4A">
        <w:rPr>
          <w:rStyle w:val="CommentReference"/>
        </w:rPr>
        <w:commentReference w:id="78"/>
      </w:r>
      <w:r>
        <w:t>.</w:t>
      </w:r>
    </w:p>
    <w:p w14:paraId="458A1DB0" w14:textId="77777777" w:rsidR="00CD0CA8" w:rsidRDefault="00C60484">
      <w:pPr>
        <w:numPr>
          <w:ilvl w:val="0"/>
          <w:numId w:val="21"/>
        </w:numPr>
      </w:pPr>
      <w:r>
        <w:t>Ces mêmes données statistiques (donc les plus récentes qui aient été publiées à la géographie administrative de 2011, avant la création de toute commune nouvelle), sont agrégées en fonction de leur nature (stock, ratio, valeurs textuelles) pour constituer l’objet df_new, qui reprend la géographie administrative la plus récente (ici 2021).</w:t>
      </w:r>
    </w:p>
    <w:p w14:paraId="5EA1CA0B" w14:textId="77777777" w:rsidR="00CD0CA8" w:rsidRDefault="00C60484">
      <w:r>
        <w:t>La jointure entre les données et les géométries de référence est évidemment facilitée pour permettre cartographie et analyse spatiale.</w:t>
      </w:r>
    </w:p>
    <w:p w14:paraId="7FD0F16B" w14:textId="77777777" w:rsidR="00CD0CA8" w:rsidRDefault="00C60484">
      <w:r>
        <w:rPr>
          <w:noProof/>
        </w:rPr>
        <w:drawing>
          <wp:inline distT="0" distB="0" distL="0" distR="0" wp14:anchorId="74284680" wp14:editId="48258433">
            <wp:extent cx="5181600" cy="2719654"/>
            <wp:effectExtent l="0" t="0" r="0" b="0"/>
            <wp:docPr id="1" name="Picture" descr="Schéma général de la construction de la base de donnée"/>
            <wp:cNvGraphicFramePr/>
            <a:graphic xmlns:a="http://schemas.openxmlformats.org/drawingml/2006/main">
              <a:graphicData uri="http://schemas.openxmlformats.org/drawingml/2006/picture">
                <pic:pic xmlns:pic="http://schemas.openxmlformats.org/drawingml/2006/picture">
                  <pic:nvPicPr>
                    <pic:cNvPr id="0" name="Picture" descr="figures/Schema_BdD.png"/>
                    <pic:cNvPicPr>
                      <a:picLocks noChangeAspect="1" noChangeArrowheads="1"/>
                    </pic:cNvPicPr>
                  </pic:nvPicPr>
                  <pic:blipFill>
                    <a:blip r:embed="rId10"/>
                    <a:stretch>
                      <a:fillRect/>
                    </a:stretch>
                  </pic:blipFill>
                  <pic:spPr bwMode="auto">
                    <a:xfrm>
                      <a:off x="0" y="0"/>
                      <a:ext cx="5181600" cy="2719654"/>
                    </a:xfrm>
                    <a:prstGeom prst="rect">
                      <a:avLst/>
                    </a:prstGeom>
                    <a:noFill/>
                    <a:ln w="9525">
                      <a:noFill/>
                      <a:headEnd/>
                      <a:tailEnd/>
                    </a:ln>
                  </pic:spPr>
                </pic:pic>
              </a:graphicData>
            </a:graphic>
          </wp:inline>
        </w:drawing>
      </w:r>
    </w:p>
    <w:p w14:paraId="0DCA8585" w14:textId="77777777" w:rsidR="00CD0CA8" w:rsidRDefault="00C60484">
      <w:r>
        <w:rPr>
          <w:b/>
          <w:bCs/>
        </w:rPr>
        <w:t>Schéma général de la construction de la base de donnée</w:t>
      </w:r>
    </w:p>
    <w:p w14:paraId="2D70E54E" w14:textId="027CFC87" w:rsidR="00CD0CA8" w:rsidRDefault="00C60484">
      <w:del w:id="79" w:author="RLG" w:date="2021-09-19T21:53:00Z">
        <w:r w:rsidDel="00BB0058">
          <w:delText>Le présent</w:delText>
        </w:r>
      </w:del>
      <w:ins w:id="80" w:author="RLG" w:date="2021-09-19T21:53:00Z">
        <w:r w:rsidR="00BB0058">
          <w:t>Une version du texte de ce</w:t>
        </w:r>
      </w:ins>
      <w:r>
        <w:t xml:space="preserve"> </w:t>
      </w:r>
      <w:r>
        <w:rPr>
          <w:i/>
          <w:iCs/>
        </w:rPr>
        <w:t xml:space="preserve">data </w:t>
      </w:r>
      <w:proofErr w:type="spellStart"/>
      <w:r>
        <w:rPr>
          <w:i/>
          <w:iCs/>
        </w:rPr>
        <w:t>paper</w:t>
      </w:r>
      <w:proofErr w:type="spellEnd"/>
      <w:r>
        <w:t xml:space="preserve">, </w:t>
      </w:r>
      <w:del w:id="81" w:author="RLG" w:date="2021-09-19T21:53:00Z">
        <w:r w:rsidDel="00BB0058">
          <w:delText xml:space="preserve">lisible ici sous forme de texte, est issu d’un </w:delText>
        </w:r>
      </w:del>
      <w:ins w:id="82" w:author="RLG" w:date="2021-09-19T21:53:00Z">
        <w:r w:rsidR="00BB0058">
          <w:t xml:space="preserve">est également mis à disposition au format </w:t>
        </w:r>
      </w:ins>
      <w:proofErr w:type="spellStart"/>
      <w:r>
        <w:t>RMarkdown</w:t>
      </w:r>
      <w:proofErr w:type="spellEnd"/>
      <w:ins w:id="83" w:author="RLG" w:date="2021-09-19T21:53:00Z">
        <w:r w:rsidR="00BB0058">
          <w:t xml:space="preserve"> (.</w:t>
        </w:r>
        <w:proofErr w:type="spellStart"/>
        <w:r w:rsidR="00BB0058">
          <w:t>Rmd</w:t>
        </w:r>
        <w:proofErr w:type="spellEnd"/>
        <w:r w:rsidR="00BB0058">
          <w:t>)</w:t>
        </w:r>
      </w:ins>
      <w:ins w:id="84" w:author="RLG" w:date="2021-09-19T21:54:00Z">
        <w:r w:rsidR="00BB0058">
          <w:t xml:space="preserve"> avec le dépôt de données</w:t>
        </w:r>
      </w:ins>
      <w:ins w:id="85" w:author="RLG" w:date="2021-09-19T21:53:00Z">
        <w:r w:rsidR="00BB0058">
          <w:t>, de manière à docu</w:t>
        </w:r>
      </w:ins>
      <w:ins w:id="86" w:author="RLG" w:date="2021-09-19T21:54:00Z">
        <w:r w:rsidR="00BB0058">
          <w:t xml:space="preserve">menter le </w:t>
        </w:r>
      </w:ins>
      <w:del w:id="87" w:author="RLG" w:date="2021-09-19T21:53:00Z">
        <w:r w:rsidDel="00BB0058">
          <w:delText xml:space="preserve"> mis librement à disposition et comportant la totalité des </w:delText>
        </w:r>
      </w:del>
      <w:del w:id="88" w:author="RLG" w:date="2021-09-19T21:54:00Z">
        <w:r w:rsidDel="00BB0058">
          <w:delText xml:space="preserve">lignes de </w:delText>
        </w:r>
      </w:del>
      <w:r>
        <w:t>code nécessaire</w:t>
      </w:r>
      <w:del w:id="89" w:author="RLG" w:date="2021-09-19T21:54:00Z">
        <w:r w:rsidDel="00BB0058">
          <w:delText>s</w:delText>
        </w:r>
      </w:del>
      <w:r>
        <w:t xml:space="preserve"> à la reproduction de la démarche</w:t>
      </w:r>
      <w:del w:id="90" w:author="RLG" w:date="2021-09-19T21:54:00Z">
        <w:r w:rsidDel="00BB0058">
          <w:delText xml:space="preserve"> (ces dernières sont ici masquées pour faciliter la lecture)</w:delText>
        </w:r>
      </w:del>
      <w:r>
        <w:t>.</w:t>
      </w:r>
    </w:p>
    <w:p w14:paraId="5F19BEB2" w14:textId="77777777" w:rsidR="00CD0CA8" w:rsidRDefault="00C60484">
      <w:pPr>
        <w:pStyle w:val="Heading1"/>
      </w:pPr>
      <w:bookmarkStart w:id="91" w:name="présentation-des-sources"/>
      <w:bookmarkEnd w:id="45"/>
      <w:r>
        <w:t>2 - Présentation des sources</w:t>
      </w:r>
    </w:p>
    <w:p w14:paraId="79B598F0" w14:textId="4E37FC68" w:rsidR="00CD0CA8" w:rsidRDefault="00C60484">
      <w:pPr>
        <w:rPr>
          <w:ins w:id="92" w:author="RLG" w:date="2021-09-19T22:07:00Z"/>
        </w:rPr>
      </w:pPr>
      <w:del w:id="93" w:author="RLG" w:date="2021-09-19T22:05:00Z">
        <w:r w:rsidDel="007A5132">
          <w:delText xml:space="preserve">Les statistiques publiques françaises sont aujourd’hui massivement accessibles, globalement fiables et bien documentées. Nous avons donc décidé de nous appuyer </w:delText>
        </w:r>
        <w:r w:rsidDel="007A5132">
          <w:lastRenderedPageBreak/>
          <w:delText>sur ces dernières : principalement</w:delText>
        </w:r>
      </w:del>
      <w:ins w:id="94" w:author="RLG" w:date="2021-09-19T22:05:00Z">
        <w:r w:rsidR="007A5132">
          <w:t xml:space="preserve">Les sources utilisées pour la construction de données </w:t>
        </w:r>
        <w:r w:rsidR="00C72BFC">
          <w:t xml:space="preserve">décrivant les communes fusionnées </w:t>
        </w:r>
      </w:ins>
      <w:ins w:id="95" w:author="RLG" w:date="2021-09-19T22:06:00Z">
        <w:r w:rsidR="00C72BFC">
          <w:t>proviennent d’une part de</w:t>
        </w:r>
      </w:ins>
      <w:r>
        <w:t xml:space="preserve"> l’IGN (Institut Géographique National) pour les géométries de référence nécessaires (2.1) et l’INSEE pour les données statistiques (2.2) ainsi que celles permettant de documenter les fusions de communes (2.3).</w:t>
      </w:r>
      <w:ins w:id="96" w:author="RLG" w:date="2021-09-19T22:06:00Z">
        <w:r w:rsidR="00C72BFC">
          <w:t xml:space="preserve"> Ces sources sont massivement accessibles et permettent redistribuer des données sources bien documentées selon des protocoles ouverts compa</w:t>
        </w:r>
      </w:ins>
      <w:ins w:id="97" w:author="RLG" w:date="2021-09-19T22:07:00Z">
        <w:r w:rsidR="00C72BFC">
          <w:t>tibles avec les exigences de reproductibilité.</w:t>
        </w:r>
      </w:ins>
    </w:p>
    <w:p w14:paraId="54DB1039" w14:textId="77777777" w:rsidR="00C72BFC" w:rsidRDefault="00C72BFC"/>
    <w:p w14:paraId="46B92D11" w14:textId="77777777" w:rsidR="00CD0CA8" w:rsidRDefault="00C60484">
      <w:pPr>
        <w:pStyle w:val="Heading2"/>
      </w:pPr>
      <w:bookmarkStart w:id="98" w:name="les-géométries-de-référence"/>
      <w:r>
        <w:t>2.1 - Les géométries de référence</w:t>
      </w:r>
    </w:p>
    <w:p w14:paraId="4902C502" w14:textId="77777777" w:rsidR="00CD0CA8" w:rsidRDefault="00C60484">
      <w:r>
        <w:t xml:space="preserve">L’IGN propose des données multiples, dont un fond géographique à l’échelle des communes. Nous avons utilisé le fond </w:t>
      </w:r>
      <w:hyperlink r:id="rId11" w:anchor="geofla">
        <w:r>
          <w:rPr>
            <w:rStyle w:val="Hyperlink"/>
          </w:rPr>
          <w:t>Geofla®Communes édition 2011 (France Métropolitaine)</w:t>
        </w:r>
      </w:hyperlink>
      <w:r>
        <w:t xml:space="preserve"> puisque l’année 2011 est la dernière avant toute création de commune.</w:t>
      </w:r>
    </w:p>
    <w:p w14:paraId="0A4CC3C8" w14:textId="77777777" w:rsidR="00CD0CA8" w:rsidRDefault="00C60484">
      <w:pPr>
        <w:pStyle w:val="Heading2"/>
      </w:pPr>
      <w:bookmarkStart w:id="99" w:name="Xd3da5967ccf5a32335495f5e054d7690e22d707"/>
      <w:bookmarkEnd w:id="98"/>
      <w:r>
        <w:t>2.2 - Les données contextuelles statistiques : Fichiers sources et indicateurs cibles</w:t>
      </w:r>
    </w:p>
    <w:p w14:paraId="3DFF9245" w14:textId="77777777" w:rsidR="00CD0CA8" w:rsidRDefault="00C60484">
      <w:r>
        <w:t>Afin de caractériser les spécificités des communes nouvelles, plusieurs tables statistiques à l’échelon communal sont disponibles. Nous souhaitions pouvoir étudier l’ensemble des communes nouvelles, ce qui impliquait de prendre comme point de départ la géographie administrative au 1</w:t>
      </w:r>
      <w:r>
        <w:rPr>
          <w:vertAlign w:val="superscript"/>
        </w:rPr>
        <w:t>er</w:t>
      </w:r>
      <w:r>
        <w:t xml:space="preserve"> janvier 2011. Or, lorsque l’INSEE publie des données, le millésime annoncé est souvent différent de la géographie administrative utilisée (ce qui est précisé dans les métadonnées). Ainsi, les tables que nous avons utilisées sont généralement le millésime 2009 pour la géographie administrative au 1</w:t>
      </w:r>
      <w:r>
        <w:rPr>
          <w:vertAlign w:val="superscript"/>
        </w:rPr>
        <w:t>er</w:t>
      </w:r>
      <w:r>
        <w:t xml:space="preserve"> janvier 2011.</w:t>
      </w:r>
    </w:p>
    <w:p w14:paraId="109B26E7" w14:textId="77777777" w:rsidR="00CD0CA8" w:rsidRDefault="00C60484">
      <w:r>
        <w:t>La table suivante résume les indicateurs que nous avons ciblés pour la collecte de données. Ils constituent généralement des numérateurs et dénominateurs qui pourront, par la suite, être composés en ratios.</w:t>
      </w:r>
    </w:p>
    <w:p w14:paraId="2B302A7C" w14:textId="77777777" w:rsidR="00CD0CA8" w:rsidRDefault="00C60484">
      <w:r>
        <w:t>Ces données sont accessibles sur les sites des institutions concernées à partir du nom du jeu de données présent dans la table ci-dessous (le lien précis est indiqué dans le fichier meta.xlsx).</w:t>
      </w:r>
    </w:p>
    <w:tbl>
      <w:tblPr>
        <w:tblW w:w="0" w:type="auto"/>
        <w:jc w:val="center"/>
        <w:tblLayout w:type="fixed"/>
        <w:tblLook w:val="0420" w:firstRow="1" w:lastRow="0" w:firstColumn="0" w:lastColumn="0" w:noHBand="0" w:noVBand="1"/>
      </w:tblPr>
      <w:tblGrid>
        <w:gridCol w:w="2448"/>
        <w:gridCol w:w="2448"/>
        <w:gridCol w:w="2448"/>
        <w:gridCol w:w="2448"/>
      </w:tblGrid>
      <w:tr w:rsidR="00CD0CA8" w14:paraId="7505296C" w14:textId="77777777">
        <w:trPr>
          <w:cantSplit/>
          <w:tblHeader/>
          <w:jc w:val="center"/>
        </w:trPr>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DAA438" w14:textId="77777777" w:rsidR="00CD0CA8" w:rsidRDefault="00C60484">
            <w:pPr>
              <w:spacing w:before="100" w:after="100"/>
              <w:ind w:left="100" w:right="100" w:firstLine="0"/>
              <w:jc w:val="left"/>
            </w:pPr>
            <w:r>
              <w:rPr>
                <w:rFonts w:ascii="Arial" w:eastAsia="Arial" w:hAnsi="Arial" w:cs="Arial"/>
                <w:color w:val="000000"/>
                <w:sz w:val="22"/>
                <w:szCs w:val="22"/>
              </w:rPr>
              <w:t>INSEE_CODE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BDAFBFE" w14:textId="77777777" w:rsidR="00CD0CA8" w:rsidRDefault="00C60484">
            <w:pPr>
              <w:spacing w:before="100" w:after="100"/>
              <w:ind w:left="100" w:right="100" w:firstLine="0"/>
              <w:jc w:val="left"/>
            </w:pPr>
            <w:r>
              <w:rPr>
                <w:rFonts w:ascii="Arial" w:eastAsia="Arial" w:hAnsi="Arial" w:cs="Arial"/>
                <w:color w:val="000000"/>
                <w:sz w:val="22"/>
                <w:szCs w:val="22"/>
              </w:rPr>
              <w:t>DESCRIPTION</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021EA8" w14:textId="77777777" w:rsidR="00CD0CA8" w:rsidRDefault="00C60484">
            <w:pPr>
              <w:spacing w:before="100" w:after="100"/>
              <w:ind w:left="100" w:right="100" w:firstLine="0"/>
              <w:jc w:val="left"/>
            </w:pPr>
            <w:r>
              <w:rPr>
                <w:rFonts w:ascii="Arial" w:eastAsia="Arial" w:hAnsi="Arial" w:cs="Arial"/>
                <w:color w:val="000000"/>
                <w:sz w:val="22"/>
                <w:szCs w:val="22"/>
              </w:rPr>
              <w:t>SOURCE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5EF5B7" w14:textId="77777777" w:rsidR="00CD0CA8" w:rsidRDefault="00C60484">
            <w:pPr>
              <w:spacing w:before="100" w:after="100"/>
              <w:ind w:left="100" w:right="100" w:firstLine="0"/>
              <w:jc w:val="left"/>
            </w:pPr>
            <w:r>
              <w:rPr>
                <w:rFonts w:ascii="Arial" w:eastAsia="Arial" w:hAnsi="Arial" w:cs="Arial"/>
                <w:color w:val="000000"/>
                <w:sz w:val="22"/>
                <w:szCs w:val="22"/>
              </w:rPr>
              <w:t>PRODUCTEUR</w:t>
            </w:r>
          </w:p>
        </w:tc>
      </w:tr>
      <w:tr w:rsidR="00CD0CA8" w14:paraId="0B453C75" w14:textId="77777777">
        <w:trPr>
          <w:cantSplit/>
          <w:jc w:val="center"/>
        </w:trPr>
        <w:tc>
          <w:tcPr>
            <w:tcW w:w="2448" w:type="dxa"/>
            <w:shd w:val="clear" w:color="auto" w:fill="FFFFFF"/>
            <w:tcMar>
              <w:top w:w="0" w:type="dxa"/>
              <w:left w:w="0" w:type="dxa"/>
              <w:bottom w:w="0" w:type="dxa"/>
              <w:right w:w="0" w:type="dxa"/>
            </w:tcMar>
            <w:vAlign w:val="center"/>
          </w:tcPr>
          <w:p w14:paraId="6212FA0F" w14:textId="77777777" w:rsidR="00CD0CA8" w:rsidRDefault="00C60484">
            <w:pPr>
              <w:spacing w:before="100" w:after="100"/>
              <w:ind w:left="100" w:right="100" w:firstLine="0"/>
              <w:jc w:val="left"/>
            </w:pPr>
            <w:r>
              <w:rPr>
                <w:rFonts w:ascii="Arial" w:eastAsia="Arial" w:hAnsi="Arial" w:cs="Arial"/>
                <w:color w:val="000000"/>
                <w:sz w:val="22"/>
                <w:szCs w:val="22"/>
              </w:rPr>
              <w:t>CODGEO</w:t>
            </w:r>
          </w:p>
        </w:tc>
        <w:tc>
          <w:tcPr>
            <w:tcW w:w="2448" w:type="dxa"/>
            <w:shd w:val="clear" w:color="auto" w:fill="FFFFFF"/>
            <w:tcMar>
              <w:top w:w="0" w:type="dxa"/>
              <w:left w:w="0" w:type="dxa"/>
              <w:bottom w:w="0" w:type="dxa"/>
              <w:right w:w="0" w:type="dxa"/>
            </w:tcMar>
            <w:vAlign w:val="center"/>
          </w:tcPr>
          <w:p w14:paraId="0D100BF6" w14:textId="77777777" w:rsidR="00CD0CA8" w:rsidRDefault="00C60484">
            <w:pPr>
              <w:spacing w:before="100" w:after="100"/>
              <w:ind w:left="100" w:right="100" w:firstLine="0"/>
              <w:jc w:val="left"/>
            </w:pPr>
            <w:r>
              <w:rPr>
                <w:rFonts w:ascii="Arial" w:eastAsia="Arial" w:hAnsi="Arial" w:cs="Arial"/>
                <w:color w:val="000000"/>
                <w:sz w:val="22"/>
                <w:szCs w:val="22"/>
              </w:rPr>
              <w:t>Code INSEE, découpage géographique au 01/01/2011</w:t>
            </w:r>
          </w:p>
        </w:tc>
        <w:tc>
          <w:tcPr>
            <w:tcW w:w="2448" w:type="dxa"/>
            <w:shd w:val="clear" w:color="auto" w:fill="FFFFFF"/>
            <w:tcMar>
              <w:top w:w="0" w:type="dxa"/>
              <w:left w:w="0" w:type="dxa"/>
              <w:bottom w:w="0" w:type="dxa"/>
              <w:right w:w="0" w:type="dxa"/>
            </w:tcMar>
            <w:vAlign w:val="center"/>
          </w:tcPr>
          <w:p w14:paraId="3BA78F2B" w14:textId="77777777" w:rsidR="00CD0CA8" w:rsidRDefault="00C60484">
            <w:pPr>
              <w:spacing w:before="100" w:after="100"/>
              <w:ind w:left="100" w:right="100" w:firstLine="0"/>
              <w:jc w:val="left"/>
            </w:pPr>
            <w:r>
              <w:rPr>
                <w:rFonts w:ascii="Arial" w:eastAsia="Arial" w:hAnsi="Arial" w:cs="Arial"/>
                <w:color w:val="000000"/>
                <w:sz w:val="22"/>
                <w:szCs w:val="22"/>
              </w:rPr>
              <w:t>Toutes tables</w:t>
            </w:r>
          </w:p>
        </w:tc>
        <w:tc>
          <w:tcPr>
            <w:tcW w:w="2448" w:type="dxa"/>
            <w:shd w:val="clear" w:color="auto" w:fill="FFFFFF"/>
            <w:tcMar>
              <w:top w:w="0" w:type="dxa"/>
              <w:left w:w="0" w:type="dxa"/>
              <w:bottom w:w="0" w:type="dxa"/>
              <w:right w:w="0" w:type="dxa"/>
            </w:tcMar>
            <w:vAlign w:val="center"/>
          </w:tcPr>
          <w:p w14:paraId="262C444E"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31126199" w14:textId="77777777">
        <w:trPr>
          <w:cantSplit/>
          <w:jc w:val="center"/>
        </w:trPr>
        <w:tc>
          <w:tcPr>
            <w:tcW w:w="2448" w:type="dxa"/>
            <w:shd w:val="clear" w:color="auto" w:fill="FFFFFF"/>
            <w:tcMar>
              <w:top w:w="0" w:type="dxa"/>
              <w:left w:w="0" w:type="dxa"/>
              <w:bottom w:w="0" w:type="dxa"/>
              <w:right w:w="0" w:type="dxa"/>
            </w:tcMar>
            <w:vAlign w:val="center"/>
          </w:tcPr>
          <w:p w14:paraId="7A2CF8FE" w14:textId="77777777" w:rsidR="00CD0CA8" w:rsidRDefault="00C60484">
            <w:pPr>
              <w:spacing w:before="100" w:after="100"/>
              <w:ind w:left="100" w:right="100" w:firstLine="0"/>
              <w:jc w:val="left"/>
            </w:pPr>
            <w:r>
              <w:rPr>
                <w:rFonts w:ascii="Arial" w:eastAsia="Arial" w:hAnsi="Arial" w:cs="Arial"/>
                <w:color w:val="000000"/>
                <w:sz w:val="22"/>
                <w:szCs w:val="22"/>
              </w:rPr>
              <w:t>LIBGEO</w:t>
            </w:r>
          </w:p>
        </w:tc>
        <w:tc>
          <w:tcPr>
            <w:tcW w:w="2448" w:type="dxa"/>
            <w:shd w:val="clear" w:color="auto" w:fill="FFFFFF"/>
            <w:tcMar>
              <w:top w:w="0" w:type="dxa"/>
              <w:left w:w="0" w:type="dxa"/>
              <w:bottom w:w="0" w:type="dxa"/>
              <w:right w:w="0" w:type="dxa"/>
            </w:tcMar>
            <w:vAlign w:val="center"/>
          </w:tcPr>
          <w:p w14:paraId="2A5913B9" w14:textId="77777777" w:rsidR="00CD0CA8" w:rsidRDefault="00C60484">
            <w:pPr>
              <w:spacing w:before="100" w:after="100"/>
              <w:ind w:left="100" w:right="100" w:firstLine="0"/>
              <w:jc w:val="left"/>
            </w:pPr>
            <w:r>
              <w:rPr>
                <w:rFonts w:ascii="Arial" w:eastAsia="Arial" w:hAnsi="Arial" w:cs="Arial"/>
                <w:color w:val="000000"/>
                <w:sz w:val="22"/>
                <w:szCs w:val="22"/>
              </w:rPr>
              <w:t>Nom de la commune, découpage géographique au 01/01/2011</w:t>
            </w:r>
          </w:p>
        </w:tc>
        <w:tc>
          <w:tcPr>
            <w:tcW w:w="2448" w:type="dxa"/>
            <w:shd w:val="clear" w:color="auto" w:fill="FFFFFF"/>
            <w:tcMar>
              <w:top w:w="0" w:type="dxa"/>
              <w:left w:w="0" w:type="dxa"/>
              <w:bottom w:w="0" w:type="dxa"/>
              <w:right w:w="0" w:type="dxa"/>
            </w:tcMar>
            <w:vAlign w:val="center"/>
          </w:tcPr>
          <w:p w14:paraId="365665F7" w14:textId="77777777" w:rsidR="00CD0CA8" w:rsidRDefault="00C60484">
            <w:pPr>
              <w:spacing w:before="100" w:after="100"/>
              <w:ind w:left="100" w:right="100" w:firstLine="0"/>
              <w:jc w:val="left"/>
            </w:pPr>
            <w:r>
              <w:rPr>
                <w:rFonts w:ascii="Arial" w:eastAsia="Arial" w:hAnsi="Arial" w:cs="Arial"/>
                <w:color w:val="000000"/>
                <w:sz w:val="22"/>
                <w:szCs w:val="22"/>
              </w:rPr>
              <w:t>Toutes tables</w:t>
            </w:r>
          </w:p>
        </w:tc>
        <w:tc>
          <w:tcPr>
            <w:tcW w:w="2448" w:type="dxa"/>
            <w:shd w:val="clear" w:color="auto" w:fill="FFFFFF"/>
            <w:tcMar>
              <w:top w:w="0" w:type="dxa"/>
              <w:left w:w="0" w:type="dxa"/>
              <w:bottom w:w="0" w:type="dxa"/>
              <w:right w:w="0" w:type="dxa"/>
            </w:tcMar>
            <w:vAlign w:val="center"/>
          </w:tcPr>
          <w:p w14:paraId="2B9292B1"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5C48DCFF" w14:textId="77777777">
        <w:trPr>
          <w:cantSplit/>
          <w:jc w:val="center"/>
        </w:trPr>
        <w:tc>
          <w:tcPr>
            <w:tcW w:w="2448" w:type="dxa"/>
            <w:shd w:val="clear" w:color="auto" w:fill="FFFFFF"/>
            <w:tcMar>
              <w:top w:w="0" w:type="dxa"/>
              <w:left w:w="0" w:type="dxa"/>
              <w:bottom w:w="0" w:type="dxa"/>
              <w:right w:w="0" w:type="dxa"/>
            </w:tcMar>
            <w:vAlign w:val="center"/>
          </w:tcPr>
          <w:p w14:paraId="2937077F" w14:textId="77777777" w:rsidR="00CD0CA8" w:rsidRDefault="00C60484">
            <w:pPr>
              <w:spacing w:before="100" w:after="100"/>
              <w:ind w:left="100" w:right="100" w:firstLine="0"/>
              <w:jc w:val="left"/>
            </w:pPr>
            <w:r>
              <w:rPr>
                <w:rFonts w:ascii="Arial" w:eastAsia="Arial" w:hAnsi="Arial" w:cs="Arial"/>
                <w:color w:val="000000"/>
                <w:sz w:val="22"/>
                <w:szCs w:val="22"/>
              </w:rPr>
              <w:t>CODE_DEPT</w:t>
            </w:r>
          </w:p>
        </w:tc>
        <w:tc>
          <w:tcPr>
            <w:tcW w:w="2448" w:type="dxa"/>
            <w:shd w:val="clear" w:color="auto" w:fill="FFFFFF"/>
            <w:tcMar>
              <w:top w:w="0" w:type="dxa"/>
              <w:left w:w="0" w:type="dxa"/>
              <w:bottom w:w="0" w:type="dxa"/>
              <w:right w:w="0" w:type="dxa"/>
            </w:tcMar>
            <w:vAlign w:val="center"/>
          </w:tcPr>
          <w:p w14:paraId="3F274F9B" w14:textId="77777777" w:rsidR="00CD0CA8" w:rsidRDefault="00C60484">
            <w:pPr>
              <w:spacing w:before="100" w:after="100"/>
              <w:ind w:left="100" w:right="100" w:firstLine="0"/>
              <w:jc w:val="left"/>
            </w:pPr>
            <w:r>
              <w:rPr>
                <w:rFonts w:ascii="Arial" w:eastAsia="Arial" w:hAnsi="Arial" w:cs="Arial"/>
                <w:color w:val="000000"/>
                <w:sz w:val="22"/>
                <w:szCs w:val="22"/>
              </w:rPr>
              <w:t>Code départemental</w:t>
            </w:r>
          </w:p>
        </w:tc>
        <w:tc>
          <w:tcPr>
            <w:tcW w:w="2448" w:type="dxa"/>
            <w:shd w:val="clear" w:color="auto" w:fill="FFFFFF"/>
            <w:tcMar>
              <w:top w:w="0" w:type="dxa"/>
              <w:left w:w="0" w:type="dxa"/>
              <w:bottom w:w="0" w:type="dxa"/>
              <w:right w:w="0" w:type="dxa"/>
            </w:tcMar>
            <w:vAlign w:val="center"/>
          </w:tcPr>
          <w:p w14:paraId="6225B730" w14:textId="77777777" w:rsidR="00CD0CA8" w:rsidRDefault="00C60484">
            <w:pPr>
              <w:spacing w:before="100" w:after="100"/>
              <w:ind w:left="100" w:right="100" w:firstLine="0"/>
              <w:jc w:val="left"/>
            </w:pPr>
            <w:r>
              <w:rPr>
                <w:rFonts w:ascii="Arial" w:eastAsia="Arial" w:hAnsi="Arial" w:cs="Arial"/>
                <w:color w:val="000000"/>
                <w:sz w:val="22"/>
                <w:szCs w:val="22"/>
              </w:rPr>
              <w:t>Toutes tables</w:t>
            </w:r>
          </w:p>
        </w:tc>
        <w:tc>
          <w:tcPr>
            <w:tcW w:w="2448" w:type="dxa"/>
            <w:shd w:val="clear" w:color="auto" w:fill="FFFFFF"/>
            <w:tcMar>
              <w:top w:w="0" w:type="dxa"/>
              <w:left w:w="0" w:type="dxa"/>
              <w:bottom w:w="0" w:type="dxa"/>
              <w:right w:w="0" w:type="dxa"/>
            </w:tcMar>
            <w:vAlign w:val="center"/>
          </w:tcPr>
          <w:p w14:paraId="5BF18A06"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2103108E" w14:textId="77777777">
        <w:trPr>
          <w:cantSplit/>
          <w:jc w:val="center"/>
        </w:trPr>
        <w:tc>
          <w:tcPr>
            <w:tcW w:w="2448" w:type="dxa"/>
            <w:shd w:val="clear" w:color="auto" w:fill="FFFFFF"/>
            <w:tcMar>
              <w:top w:w="0" w:type="dxa"/>
              <w:left w:w="0" w:type="dxa"/>
              <w:bottom w:w="0" w:type="dxa"/>
              <w:right w:w="0" w:type="dxa"/>
            </w:tcMar>
            <w:vAlign w:val="center"/>
          </w:tcPr>
          <w:p w14:paraId="72531426"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CATAEU2010</w:t>
            </w:r>
          </w:p>
        </w:tc>
        <w:tc>
          <w:tcPr>
            <w:tcW w:w="2448" w:type="dxa"/>
            <w:shd w:val="clear" w:color="auto" w:fill="FFFFFF"/>
            <w:tcMar>
              <w:top w:w="0" w:type="dxa"/>
              <w:left w:w="0" w:type="dxa"/>
              <w:bottom w:w="0" w:type="dxa"/>
              <w:right w:w="0" w:type="dxa"/>
            </w:tcMar>
            <w:vAlign w:val="center"/>
          </w:tcPr>
          <w:p w14:paraId="7838FD1F" w14:textId="77777777" w:rsidR="00CD0CA8" w:rsidRDefault="00C60484">
            <w:pPr>
              <w:spacing w:before="100" w:after="100"/>
              <w:ind w:left="100" w:right="100" w:firstLine="0"/>
              <w:jc w:val="left"/>
            </w:pPr>
            <w:r>
              <w:rPr>
                <w:rFonts w:ascii="Arial" w:eastAsia="Arial" w:hAnsi="Arial" w:cs="Arial"/>
                <w:color w:val="000000"/>
                <w:sz w:val="22"/>
                <w:szCs w:val="22"/>
              </w:rPr>
              <w:t>Catégorie de communes dans le zonage en aires urbaines 2010</w:t>
            </w:r>
          </w:p>
        </w:tc>
        <w:tc>
          <w:tcPr>
            <w:tcW w:w="2448" w:type="dxa"/>
            <w:shd w:val="clear" w:color="auto" w:fill="FFFFFF"/>
            <w:tcMar>
              <w:top w:w="0" w:type="dxa"/>
              <w:left w:w="0" w:type="dxa"/>
              <w:bottom w:w="0" w:type="dxa"/>
              <w:right w:w="0" w:type="dxa"/>
            </w:tcMar>
            <w:vAlign w:val="center"/>
          </w:tcPr>
          <w:p w14:paraId="3D539043" w14:textId="77777777" w:rsidR="00CD0CA8" w:rsidRDefault="00C60484">
            <w:pPr>
              <w:spacing w:before="100" w:after="100"/>
              <w:ind w:left="100" w:right="100" w:firstLine="0"/>
              <w:jc w:val="left"/>
            </w:pPr>
            <w:r>
              <w:rPr>
                <w:rFonts w:ascii="Arial" w:eastAsia="Arial" w:hAnsi="Arial" w:cs="Arial"/>
                <w:color w:val="000000"/>
                <w:sz w:val="22"/>
                <w:szCs w:val="22"/>
              </w:rPr>
              <w:t>table-appartenance-geo-communes-11.xls</w:t>
            </w:r>
          </w:p>
        </w:tc>
        <w:tc>
          <w:tcPr>
            <w:tcW w:w="2448" w:type="dxa"/>
            <w:shd w:val="clear" w:color="auto" w:fill="FFFFFF"/>
            <w:tcMar>
              <w:top w:w="0" w:type="dxa"/>
              <w:left w:w="0" w:type="dxa"/>
              <w:bottom w:w="0" w:type="dxa"/>
              <w:right w:w="0" w:type="dxa"/>
            </w:tcMar>
            <w:vAlign w:val="center"/>
          </w:tcPr>
          <w:p w14:paraId="49D239E0"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9CE8C79" w14:textId="77777777">
        <w:trPr>
          <w:cantSplit/>
          <w:jc w:val="center"/>
        </w:trPr>
        <w:tc>
          <w:tcPr>
            <w:tcW w:w="2448" w:type="dxa"/>
            <w:shd w:val="clear" w:color="auto" w:fill="FFFFFF"/>
            <w:tcMar>
              <w:top w:w="0" w:type="dxa"/>
              <w:left w:w="0" w:type="dxa"/>
              <w:bottom w:w="0" w:type="dxa"/>
              <w:right w:w="0" w:type="dxa"/>
            </w:tcMar>
            <w:vAlign w:val="center"/>
          </w:tcPr>
          <w:p w14:paraId="0D9EEAAF" w14:textId="77777777" w:rsidR="00CD0CA8" w:rsidRDefault="00C60484">
            <w:pPr>
              <w:spacing w:before="100" w:after="100"/>
              <w:ind w:left="100" w:right="100" w:firstLine="0"/>
              <w:jc w:val="left"/>
            </w:pPr>
            <w:r>
              <w:rPr>
                <w:rFonts w:ascii="Arial" w:eastAsia="Arial" w:hAnsi="Arial" w:cs="Arial"/>
                <w:color w:val="000000"/>
                <w:sz w:val="22"/>
                <w:szCs w:val="22"/>
              </w:rPr>
              <w:t>REG</w:t>
            </w:r>
          </w:p>
        </w:tc>
        <w:tc>
          <w:tcPr>
            <w:tcW w:w="2448" w:type="dxa"/>
            <w:shd w:val="clear" w:color="auto" w:fill="FFFFFF"/>
            <w:tcMar>
              <w:top w:w="0" w:type="dxa"/>
              <w:left w:w="0" w:type="dxa"/>
              <w:bottom w:w="0" w:type="dxa"/>
              <w:right w:w="0" w:type="dxa"/>
            </w:tcMar>
            <w:vAlign w:val="center"/>
          </w:tcPr>
          <w:p w14:paraId="249DFFE9" w14:textId="77777777" w:rsidR="00CD0CA8" w:rsidRDefault="00C60484">
            <w:pPr>
              <w:spacing w:before="100" w:after="100"/>
              <w:ind w:left="100" w:right="100" w:firstLine="0"/>
              <w:jc w:val="left"/>
            </w:pPr>
            <w:r>
              <w:rPr>
                <w:rFonts w:ascii="Arial" w:eastAsia="Arial" w:hAnsi="Arial" w:cs="Arial"/>
                <w:color w:val="000000"/>
                <w:sz w:val="22"/>
                <w:szCs w:val="22"/>
              </w:rPr>
              <w:t>Région</w:t>
            </w:r>
          </w:p>
        </w:tc>
        <w:tc>
          <w:tcPr>
            <w:tcW w:w="2448" w:type="dxa"/>
            <w:shd w:val="clear" w:color="auto" w:fill="FFFFFF"/>
            <w:tcMar>
              <w:top w:w="0" w:type="dxa"/>
              <w:left w:w="0" w:type="dxa"/>
              <w:bottom w:w="0" w:type="dxa"/>
              <w:right w:w="0" w:type="dxa"/>
            </w:tcMar>
            <w:vAlign w:val="center"/>
          </w:tcPr>
          <w:p w14:paraId="5C6F5A4B" w14:textId="77777777" w:rsidR="00CD0CA8" w:rsidRDefault="00C60484">
            <w:pPr>
              <w:spacing w:before="100" w:after="100"/>
              <w:ind w:left="100" w:right="100" w:firstLine="0"/>
              <w:jc w:val="left"/>
            </w:pPr>
            <w:r>
              <w:rPr>
                <w:rFonts w:ascii="Arial" w:eastAsia="Arial" w:hAnsi="Arial" w:cs="Arial"/>
                <w:color w:val="000000"/>
                <w:sz w:val="22"/>
                <w:szCs w:val="22"/>
              </w:rPr>
              <w:t>table-appartenance-geo-communes-11.xls</w:t>
            </w:r>
          </w:p>
        </w:tc>
        <w:tc>
          <w:tcPr>
            <w:tcW w:w="2448" w:type="dxa"/>
            <w:shd w:val="clear" w:color="auto" w:fill="FFFFFF"/>
            <w:tcMar>
              <w:top w:w="0" w:type="dxa"/>
              <w:left w:w="0" w:type="dxa"/>
              <w:bottom w:w="0" w:type="dxa"/>
              <w:right w:w="0" w:type="dxa"/>
            </w:tcMar>
            <w:vAlign w:val="center"/>
          </w:tcPr>
          <w:p w14:paraId="36E7E87B"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4F3C0C1C" w14:textId="77777777">
        <w:trPr>
          <w:cantSplit/>
          <w:jc w:val="center"/>
        </w:trPr>
        <w:tc>
          <w:tcPr>
            <w:tcW w:w="2448" w:type="dxa"/>
            <w:shd w:val="clear" w:color="auto" w:fill="FFFFFF"/>
            <w:tcMar>
              <w:top w:w="0" w:type="dxa"/>
              <w:left w:w="0" w:type="dxa"/>
              <w:bottom w:w="0" w:type="dxa"/>
              <w:right w:w="0" w:type="dxa"/>
            </w:tcMar>
            <w:vAlign w:val="center"/>
          </w:tcPr>
          <w:p w14:paraId="03EFFD57" w14:textId="77777777" w:rsidR="00CD0CA8" w:rsidRDefault="00C60484">
            <w:pPr>
              <w:spacing w:before="100" w:after="100"/>
              <w:ind w:left="100" w:right="100" w:firstLine="0"/>
              <w:jc w:val="left"/>
            </w:pPr>
            <w:r>
              <w:rPr>
                <w:rFonts w:ascii="Arial" w:eastAsia="Arial" w:hAnsi="Arial" w:cs="Arial"/>
                <w:color w:val="000000"/>
                <w:sz w:val="22"/>
                <w:szCs w:val="22"/>
              </w:rPr>
              <w:t>AU2010</w:t>
            </w:r>
          </w:p>
        </w:tc>
        <w:tc>
          <w:tcPr>
            <w:tcW w:w="2448" w:type="dxa"/>
            <w:shd w:val="clear" w:color="auto" w:fill="FFFFFF"/>
            <w:tcMar>
              <w:top w:w="0" w:type="dxa"/>
              <w:left w:w="0" w:type="dxa"/>
              <w:bottom w:w="0" w:type="dxa"/>
              <w:right w:w="0" w:type="dxa"/>
            </w:tcMar>
            <w:vAlign w:val="center"/>
          </w:tcPr>
          <w:p w14:paraId="28D69DFE" w14:textId="77777777" w:rsidR="00CD0CA8" w:rsidRDefault="00C60484">
            <w:pPr>
              <w:spacing w:before="100" w:after="100"/>
              <w:ind w:left="100" w:right="100" w:firstLine="0"/>
              <w:jc w:val="left"/>
            </w:pPr>
            <w:r>
              <w:rPr>
                <w:rFonts w:ascii="Arial" w:eastAsia="Arial" w:hAnsi="Arial" w:cs="Arial"/>
                <w:color w:val="000000"/>
                <w:sz w:val="22"/>
                <w:szCs w:val="22"/>
              </w:rPr>
              <w:t>Aire urbaine 2010</w:t>
            </w:r>
          </w:p>
        </w:tc>
        <w:tc>
          <w:tcPr>
            <w:tcW w:w="2448" w:type="dxa"/>
            <w:shd w:val="clear" w:color="auto" w:fill="FFFFFF"/>
            <w:tcMar>
              <w:top w:w="0" w:type="dxa"/>
              <w:left w:w="0" w:type="dxa"/>
              <w:bottom w:w="0" w:type="dxa"/>
              <w:right w:w="0" w:type="dxa"/>
            </w:tcMar>
            <w:vAlign w:val="center"/>
          </w:tcPr>
          <w:p w14:paraId="4C77D344" w14:textId="77777777" w:rsidR="00CD0CA8" w:rsidRDefault="00C60484">
            <w:pPr>
              <w:spacing w:before="100" w:after="100"/>
              <w:ind w:left="100" w:right="100" w:firstLine="0"/>
              <w:jc w:val="left"/>
            </w:pPr>
            <w:r>
              <w:rPr>
                <w:rFonts w:ascii="Arial" w:eastAsia="Arial" w:hAnsi="Arial" w:cs="Arial"/>
                <w:color w:val="000000"/>
                <w:sz w:val="22"/>
                <w:szCs w:val="22"/>
              </w:rPr>
              <w:t>table-appartenance-geo-communes-11.xls</w:t>
            </w:r>
          </w:p>
        </w:tc>
        <w:tc>
          <w:tcPr>
            <w:tcW w:w="2448" w:type="dxa"/>
            <w:shd w:val="clear" w:color="auto" w:fill="FFFFFF"/>
            <w:tcMar>
              <w:top w:w="0" w:type="dxa"/>
              <w:left w:w="0" w:type="dxa"/>
              <w:bottom w:w="0" w:type="dxa"/>
              <w:right w:w="0" w:type="dxa"/>
            </w:tcMar>
            <w:vAlign w:val="center"/>
          </w:tcPr>
          <w:p w14:paraId="2BF0C82C"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3A49DD56" w14:textId="77777777">
        <w:trPr>
          <w:cantSplit/>
          <w:jc w:val="center"/>
        </w:trPr>
        <w:tc>
          <w:tcPr>
            <w:tcW w:w="2448" w:type="dxa"/>
            <w:shd w:val="clear" w:color="auto" w:fill="FFFFFF"/>
            <w:tcMar>
              <w:top w:w="0" w:type="dxa"/>
              <w:left w:w="0" w:type="dxa"/>
              <w:bottom w:w="0" w:type="dxa"/>
              <w:right w:w="0" w:type="dxa"/>
            </w:tcMar>
            <w:vAlign w:val="center"/>
          </w:tcPr>
          <w:p w14:paraId="4DA97CFE" w14:textId="77777777" w:rsidR="00CD0CA8" w:rsidRDefault="00C60484">
            <w:pPr>
              <w:spacing w:before="100" w:after="100"/>
              <w:ind w:left="100" w:right="100" w:firstLine="0"/>
              <w:jc w:val="left"/>
            </w:pPr>
            <w:r>
              <w:rPr>
                <w:rFonts w:ascii="Arial" w:eastAsia="Arial" w:hAnsi="Arial" w:cs="Arial"/>
                <w:color w:val="000000"/>
                <w:sz w:val="22"/>
                <w:szCs w:val="22"/>
              </w:rPr>
              <w:t>EPCI</w:t>
            </w:r>
          </w:p>
        </w:tc>
        <w:tc>
          <w:tcPr>
            <w:tcW w:w="2448" w:type="dxa"/>
            <w:shd w:val="clear" w:color="auto" w:fill="FFFFFF"/>
            <w:tcMar>
              <w:top w:w="0" w:type="dxa"/>
              <w:left w:w="0" w:type="dxa"/>
              <w:bottom w:w="0" w:type="dxa"/>
              <w:right w:w="0" w:type="dxa"/>
            </w:tcMar>
            <w:vAlign w:val="center"/>
          </w:tcPr>
          <w:p w14:paraId="7A2CE88C" w14:textId="77777777" w:rsidR="00CD0CA8" w:rsidRDefault="00C60484">
            <w:pPr>
              <w:spacing w:before="100" w:after="100"/>
              <w:ind w:left="100" w:right="100" w:firstLine="0"/>
              <w:jc w:val="left"/>
            </w:pPr>
            <w:r>
              <w:rPr>
                <w:rFonts w:ascii="Arial" w:eastAsia="Arial" w:hAnsi="Arial" w:cs="Arial"/>
                <w:color w:val="000000"/>
                <w:sz w:val="22"/>
                <w:szCs w:val="22"/>
              </w:rPr>
              <w:t>EPCI</w:t>
            </w:r>
          </w:p>
        </w:tc>
        <w:tc>
          <w:tcPr>
            <w:tcW w:w="2448" w:type="dxa"/>
            <w:shd w:val="clear" w:color="auto" w:fill="FFFFFF"/>
            <w:tcMar>
              <w:top w:w="0" w:type="dxa"/>
              <w:left w:w="0" w:type="dxa"/>
              <w:bottom w:w="0" w:type="dxa"/>
              <w:right w:w="0" w:type="dxa"/>
            </w:tcMar>
            <w:vAlign w:val="center"/>
          </w:tcPr>
          <w:p w14:paraId="27E23F9E" w14:textId="77777777" w:rsidR="00CD0CA8" w:rsidRDefault="00C60484">
            <w:pPr>
              <w:spacing w:before="100" w:after="100"/>
              <w:ind w:left="100" w:right="100" w:firstLine="0"/>
              <w:jc w:val="left"/>
            </w:pPr>
            <w:r>
              <w:rPr>
                <w:rFonts w:ascii="Arial" w:eastAsia="Arial" w:hAnsi="Arial" w:cs="Arial"/>
                <w:color w:val="000000"/>
                <w:sz w:val="22"/>
                <w:szCs w:val="22"/>
              </w:rPr>
              <w:t>table-appartenance-geo-communes-11.xls</w:t>
            </w:r>
          </w:p>
        </w:tc>
        <w:tc>
          <w:tcPr>
            <w:tcW w:w="2448" w:type="dxa"/>
            <w:shd w:val="clear" w:color="auto" w:fill="FFFFFF"/>
            <w:tcMar>
              <w:top w:w="0" w:type="dxa"/>
              <w:left w:w="0" w:type="dxa"/>
              <w:bottom w:w="0" w:type="dxa"/>
              <w:right w:w="0" w:type="dxa"/>
            </w:tcMar>
            <w:vAlign w:val="center"/>
          </w:tcPr>
          <w:p w14:paraId="2DAF5482"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08782B49" w14:textId="77777777">
        <w:trPr>
          <w:cantSplit/>
          <w:jc w:val="center"/>
        </w:trPr>
        <w:tc>
          <w:tcPr>
            <w:tcW w:w="2448" w:type="dxa"/>
            <w:shd w:val="clear" w:color="auto" w:fill="FFFFFF"/>
            <w:tcMar>
              <w:top w:w="0" w:type="dxa"/>
              <w:left w:w="0" w:type="dxa"/>
              <w:bottom w:w="0" w:type="dxa"/>
              <w:right w:w="0" w:type="dxa"/>
            </w:tcMar>
            <w:vAlign w:val="center"/>
          </w:tcPr>
          <w:p w14:paraId="3EBD0B7A" w14:textId="77777777" w:rsidR="00CD0CA8" w:rsidRDefault="00C60484">
            <w:pPr>
              <w:spacing w:before="100" w:after="100"/>
              <w:ind w:left="100" w:right="100" w:firstLine="0"/>
              <w:jc w:val="left"/>
            </w:pPr>
            <w:r>
              <w:rPr>
                <w:rFonts w:ascii="Arial" w:eastAsia="Arial" w:hAnsi="Arial" w:cs="Arial"/>
                <w:color w:val="000000"/>
                <w:sz w:val="22"/>
                <w:szCs w:val="22"/>
              </w:rPr>
              <w:t>P09_ACT1564</w:t>
            </w:r>
          </w:p>
        </w:tc>
        <w:tc>
          <w:tcPr>
            <w:tcW w:w="2448" w:type="dxa"/>
            <w:shd w:val="clear" w:color="auto" w:fill="FFFFFF"/>
            <w:tcMar>
              <w:top w:w="0" w:type="dxa"/>
              <w:left w:w="0" w:type="dxa"/>
              <w:bottom w:w="0" w:type="dxa"/>
              <w:right w:w="0" w:type="dxa"/>
            </w:tcMar>
            <w:vAlign w:val="center"/>
          </w:tcPr>
          <w:p w14:paraId="756E1BFD" w14:textId="77777777" w:rsidR="00CD0CA8" w:rsidRDefault="00C60484">
            <w:pPr>
              <w:spacing w:before="100" w:after="100"/>
              <w:ind w:left="100" w:right="100" w:firstLine="0"/>
              <w:jc w:val="left"/>
            </w:pPr>
            <w:r>
              <w:rPr>
                <w:rFonts w:ascii="Arial" w:eastAsia="Arial" w:hAnsi="Arial" w:cs="Arial"/>
                <w:color w:val="000000"/>
                <w:sz w:val="22"/>
                <w:szCs w:val="22"/>
              </w:rPr>
              <w:t>Actifs 15-64 ans en 2009</w:t>
            </w:r>
          </w:p>
        </w:tc>
        <w:tc>
          <w:tcPr>
            <w:tcW w:w="2448" w:type="dxa"/>
            <w:shd w:val="clear" w:color="auto" w:fill="FFFFFF"/>
            <w:tcMar>
              <w:top w:w="0" w:type="dxa"/>
              <w:left w:w="0" w:type="dxa"/>
              <w:bottom w:w="0" w:type="dxa"/>
              <w:right w:w="0" w:type="dxa"/>
            </w:tcMar>
            <w:vAlign w:val="center"/>
          </w:tcPr>
          <w:p w14:paraId="1C349C7E"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296450B0"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1C940751" w14:textId="77777777">
        <w:trPr>
          <w:cantSplit/>
          <w:jc w:val="center"/>
        </w:trPr>
        <w:tc>
          <w:tcPr>
            <w:tcW w:w="2448" w:type="dxa"/>
            <w:shd w:val="clear" w:color="auto" w:fill="FFFFFF"/>
            <w:tcMar>
              <w:top w:w="0" w:type="dxa"/>
              <w:left w:w="0" w:type="dxa"/>
              <w:bottom w:w="0" w:type="dxa"/>
              <w:right w:w="0" w:type="dxa"/>
            </w:tcMar>
            <w:vAlign w:val="center"/>
          </w:tcPr>
          <w:p w14:paraId="05213D9B" w14:textId="77777777" w:rsidR="00CD0CA8" w:rsidRDefault="00C60484">
            <w:pPr>
              <w:spacing w:before="100" w:after="100"/>
              <w:ind w:left="100" w:right="100" w:firstLine="0"/>
              <w:jc w:val="left"/>
            </w:pPr>
            <w:r>
              <w:rPr>
                <w:rFonts w:ascii="Arial" w:eastAsia="Arial" w:hAnsi="Arial" w:cs="Arial"/>
                <w:color w:val="000000"/>
                <w:sz w:val="22"/>
                <w:szCs w:val="22"/>
              </w:rPr>
              <w:t>P09_CHOM1564</w:t>
            </w:r>
          </w:p>
        </w:tc>
        <w:tc>
          <w:tcPr>
            <w:tcW w:w="2448" w:type="dxa"/>
            <w:shd w:val="clear" w:color="auto" w:fill="FFFFFF"/>
            <w:tcMar>
              <w:top w:w="0" w:type="dxa"/>
              <w:left w:w="0" w:type="dxa"/>
              <w:bottom w:w="0" w:type="dxa"/>
              <w:right w:w="0" w:type="dxa"/>
            </w:tcMar>
            <w:vAlign w:val="center"/>
          </w:tcPr>
          <w:p w14:paraId="67450B9E" w14:textId="77777777" w:rsidR="00CD0CA8" w:rsidRDefault="00C60484">
            <w:pPr>
              <w:spacing w:before="100" w:after="100"/>
              <w:ind w:left="100" w:right="100" w:firstLine="0"/>
              <w:jc w:val="left"/>
            </w:pPr>
            <w:r>
              <w:rPr>
                <w:rFonts w:ascii="Arial" w:eastAsia="Arial" w:hAnsi="Arial" w:cs="Arial"/>
                <w:color w:val="000000"/>
                <w:sz w:val="22"/>
                <w:szCs w:val="22"/>
              </w:rPr>
              <w:t>Chômeurs 15-64 ans en 2009</w:t>
            </w:r>
          </w:p>
        </w:tc>
        <w:tc>
          <w:tcPr>
            <w:tcW w:w="2448" w:type="dxa"/>
            <w:shd w:val="clear" w:color="auto" w:fill="FFFFFF"/>
            <w:tcMar>
              <w:top w:w="0" w:type="dxa"/>
              <w:left w:w="0" w:type="dxa"/>
              <w:bottom w:w="0" w:type="dxa"/>
              <w:right w:w="0" w:type="dxa"/>
            </w:tcMar>
            <w:vAlign w:val="center"/>
          </w:tcPr>
          <w:p w14:paraId="5EDBA1F6"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2AE133FC"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2ECD5ADA" w14:textId="77777777">
        <w:trPr>
          <w:cantSplit/>
          <w:jc w:val="center"/>
        </w:trPr>
        <w:tc>
          <w:tcPr>
            <w:tcW w:w="2448" w:type="dxa"/>
            <w:shd w:val="clear" w:color="auto" w:fill="FFFFFF"/>
            <w:tcMar>
              <w:top w:w="0" w:type="dxa"/>
              <w:left w:w="0" w:type="dxa"/>
              <w:bottom w:w="0" w:type="dxa"/>
              <w:right w:w="0" w:type="dxa"/>
            </w:tcMar>
            <w:vAlign w:val="center"/>
          </w:tcPr>
          <w:p w14:paraId="75E96DD0" w14:textId="77777777" w:rsidR="00CD0CA8" w:rsidRDefault="00C60484">
            <w:pPr>
              <w:spacing w:before="100" w:after="100"/>
              <w:ind w:left="100" w:right="100" w:firstLine="0"/>
              <w:jc w:val="left"/>
            </w:pPr>
            <w:r>
              <w:rPr>
                <w:rFonts w:ascii="Arial" w:eastAsia="Arial" w:hAnsi="Arial" w:cs="Arial"/>
                <w:color w:val="000000"/>
                <w:sz w:val="22"/>
                <w:szCs w:val="22"/>
              </w:rPr>
              <w:t>P09_ETUD1564</w:t>
            </w:r>
          </w:p>
        </w:tc>
        <w:tc>
          <w:tcPr>
            <w:tcW w:w="2448" w:type="dxa"/>
            <w:shd w:val="clear" w:color="auto" w:fill="FFFFFF"/>
            <w:tcMar>
              <w:top w:w="0" w:type="dxa"/>
              <w:left w:w="0" w:type="dxa"/>
              <w:bottom w:w="0" w:type="dxa"/>
              <w:right w:w="0" w:type="dxa"/>
            </w:tcMar>
            <w:vAlign w:val="center"/>
          </w:tcPr>
          <w:p w14:paraId="1726B808" w14:textId="77777777" w:rsidR="00CD0CA8" w:rsidRDefault="00C60484">
            <w:pPr>
              <w:spacing w:before="100" w:after="100"/>
              <w:ind w:left="100" w:right="100" w:firstLine="0"/>
              <w:jc w:val="left"/>
            </w:pPr>
            <w:r>
              <w:rPr>
                <w:rFonts w:ascii="Arial" w:eastAsia="Arial" w:hAnsi="Arial" w:cs="Arial"/>
                <w:color w:val="000000"/>
                <w:sz w:val="22"/>
                <w:szCs w:val="22"/>
              </w:rPr>
              <w:t>Elèv. Etud. Stag. non rémunérés 15-64 ans en 2009</w:t>
            </w:r>
          </w:p>
        </w:tc>
        <w:tc>
          <w:tcPr>
            <w:tcW w:w="2448" w:type="dxa"/>
            <w:shd w:val="clear" w:color="auto" w:fill="FFFFFF"/>
            <w:tcMar>
              <w:top w:w="0" w:type="dxa"/>
              <w:left w:w="0" w:type="dxa"/>
              <w:bottom w:w="0" w:type="dxa"/>
              <w:right w:w="0" w:type="dxa"/>
            </w:tcMar>
            <w:vAlign w:val="center"/>
          </w:tcPr>
          <w:p w14:paraId="436EBAEF"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0A064D3A"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4F4F6FB" w14:textId="77777777">
        <w:trPr>
          <w:cantSplit/>
          <w:jc w:val="center"/>
        </w:trPr>
        <w:tc>
          <w:tcPr>
            <w:tcW w:w="2448" w:type="dxa"/>
            <w:shd w:val="clear" w:color="auto" w:fill="FFFFFF"/>
            <w:tcMar>
              <w:top w:w="0" w:type="dxa"/>
              <w:left w:w="0" w:type="dxa"/>
              <w:bottom w:w="0" w:type="dxa"/>
              <w:right w:w="0" w:type="dxa"/>
            </w:tcMar>
            <w:vAlign w:val="center"/>
          </w:tcPr>
          <w:p w14:paraId="17231A31" w14:textId="77777777" w:rsidR="00CD0CA8" w:rsidRDefault="00C60484">
            <w:pPr>
              <w:spacing w:before="100" w:after="100"/>
              <w:ind w:left="100" w:right="100" w:firstLine="0"/>
              <w:jc w:val="left"/>
            </w:pPr>
            <w:r>
              <w:rPr>
                <w:rFonts w:ascii="Arial" w:eastAsia="Arial" w:hAnsi="Arial" w:cs="Arial"/>
                <w:color w:val="000000"/>
                <w:sz w:val="22"/>
                <w:szCs w:val="22"/>
              </w:rPr>
              <w:t>P09_RETR1564</w:t>
            </w:r>
          </w:p>
        </w:tc>
        <w:tc>
          <w:tcPr>
            <w:tcW w:w="2448" w:type="dxa"/>
            <w:shd w:val="clear" w:color="auto" w:fill="FFFFFF"/>
            <w:tcMar>
              <w:top w:w="0" w:type="dxa"/>
              <w:left w:w="0" w:type="dxa"/>
              <w:bottom w:w="0" w:type="dxa"/>
              <w:right w:w="0" w:type="dxa"/>
            </w:tcMar>
            <w:vAlign w:val="center"/>
          </w:tcPr>
          <w:p w14:paraId="38B077BC" w14:textId="77777777" w:rsidR="00CD0CA8" w:rsidRDefault="00C60484">
            <w:pPr>
              <w:spacing w:before="100" w:after="100"/>
              <w:ind w:left="100" w:right="100" w:firstLine="0"/>
              <w:jc w:val="left"/>
            </w:pPr>
            <w:r>
              <w:rPr>
                <w:rFonts w:ascii="Arial" w:eastAsia="Arial" w:hAnsi="Arial" w:cs="Arial"/>
                <w:color w:val="000000"/>
                <w:sz w:val="22"/>
                <w:szCs w:val="22"/>
              </w:rPr>
              <w:t>Retraités Préretraités 15-64 ans en 2009</w:t>
            </w:r>
          </w:p>
        </w:tc>
        <w:tc>
          <w:tcPr>
            <w:tcW w:w="2448" w:type="dxa"/>
            <w:shd w:val="clear" w:color="auto" w:fill="FFFFFF"/>
            <w:tcMar>
              <w:top w:w="0" w:type="dxa"/>
              <w:left w:w="0" w:type="dxa"/>
              <w:bottom w:w="0" w:type="dxa"/>
              <w:right w:w="0" w:type="dxa"/>
            </w:tcMar>
            <w:vAlign w:val="center"/>
          </w:tcPr>
          <w:p w14:paraId="64EE2808"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1F82B8B7"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0C24C322" w14:textId="77777777">
        <w:trPr>
          <w:cantSplit/>
          <w:jc w:val="center"/>
        </w:trPr>
        <w:tc>
          <w:tcPr>
            <w:tcW w:w="2448" w:type="dxa"/>
            <w:shd w:val="clear" w:color="auto" w:fill="FFFFFF"/>
            <w:tcMar>
              <w:top w:w="0" w:type="dxa"/>
              <w:left w:w="0" w:type="dxa"/>
              <w:bottom w:w="0" w:type="dxa"/>
              <w:right w:w="0" w:type="dxa"/>
            </w:tcMar>
            <w:vAlign w:val="center"/>
          </w:tcPr>
          <w:p w14:paraId="74B3E55B" w14:textId="77777777" w:rsidR="00CD0CA8" w:rsidRDefault="00C60484">
            <w:pPr>
              <w:spacing w:before="100" w:after="100"/>
              <w:ind w:left="100" w:right="100" w:firstLine="0"/>
              <w:jc w:val="left"/>
            </w:pPr>
            <w:r>
              <w:rPr>
                <w:rFonts w:ascii="Arial" w:eastAsia="Arial" w:hAnsi="Arial" w:cs="Arial"/>
                <w:color w:val="000000"/>
                <w:sz w:val="22"/>
                <w:szCs w:val="22"/>
              </w:rPr>
              <w:t>C09_ACT1564_CS1</w:t>
            </w:r>
          </w:p>
        </w:tc>
        <w:tc>
          <w:tcPr>
            <w:tcW w:w="2448" w:type="dxa"/>
            <w:shd w:val="clear" w:color="auto" w:fill="FFFFFF"/>
            <w:tcMar>
              <w:top w:w="0" w:type="dxa"/>
              <w:left w:w="0" w:type="dxa"/>
              <w:bottom w:w="0" w:type="dxa"/>
              <w:right w:w="0" w:type="dxa"/>
            </w:tcMar>
            <w:vAlign w:val="center"/>
          </w:tcPr>
          <w:p w14:paraId="3472BCBC" w14:textId="77777777" w:rsidR="00CD0CA8" w:rsidRDefault="00C60484">
            <w:pPr>
              <w:spacing w:before="100" w:after="100"/>
              <w:ind w:left="100" w:right="100" w:firstLine="0"/>
              <w:jc w:val="left"/>
            </w:pPr>
            <w:r>
              <w:rPr>
                <w:rFonts w:ascii="Arial" w:eastAsia="Arial" w:hAnsi="Arial" w:cs="Arial"/>
                <w:color w:val="000000"/>
                <w:sz w:val="22"/>
                <w:szCs w:val="22"/>
              </w:rPr>
              <w:t>Actifs 15-64 ans Agriculteurs exploitants en 2009</w:t>
            </w:r>
          </w:p>
        </w:tc>
        <w:tc>
          <w:tcPr>
            <w:tcW w:w="2448" w:type="dxa"/>
            <w:shd w:val="clear" w:color="auto" w:fill="FFFFFF"/>
            <w:tcMar>
              <w:top w:w="0" w:type="dxa"/>
              <w:left w:w="0" w:type="dxa"/>
              <w:bottom w:w="0" w:type="dxa"/>
              <w:right w:w="0" w:type="dxa"/>
            </w:tcMar>
            <w:vAlign w:val="center"/>
          </w:tcPr>
          <w:p w14:paraId="30BF48B2"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3554AAAF"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0D0A04DC" w14:textId="77777777">
        <w:trPr>
          <w:cantSplit/>
          <w:jc w:val="center"/>
        </w:trPr>
        <w:tc>
          <w:tcPr>
            <w:tcW w:w="2448" w:type="dxa"/>
            <w:shd w:val="clear" w:color="auto" w:fill="FFFFFF"/>
            <w:tcMar>
              <w:top w:w="0" w:type="dxa"/>
              <w:left w:w="0" w:type="dxa"/>
              <w:bottom w:w="0" w:type="dxa"/>
              <w:right w:w="0" w:type="dxa"/>
            </w:tcMar>
            <w:vAlign w:val="center"/>
          </w:tcPr>
          <w:p w14:paraId="795EB4BB" w14:textId="77777777" w:rsidR="00CD0CA8" w:rsidRDefault="00C60484">
            <w:pPr>
              <w:spacing w:before="100" w:after="100"/>
              <w:ind w:left="100" w:right="100" w:firstLine="0"/>
              <w:jc w:val="left"/>
            </w:pPr>
            <w:r>
              <w:rPr>
                <w:rFonts w:ascii="Arial" w:eastAsia="Arial" w:hAnsi="Arial" w:cs="Arial"/>
                <w:color w:val="000000"/>
                <w:sz w:val="22"/>
                <w:szCs w:val="22"/>
              </w:rPr>
              <w:t>C09_ACT1564_CS2</w:t>
            </w:r>
          </w:p>
        </w:tc>
        <w:tc>
          <w:tcPr>
            <w:tcW w:w="2448" w:type="dxa"/>
            <w:shd w:val="clear" w:color="auto" w:fill="FFFFFF"/>
            <w:tcMar>
              <w:top w:w="0" w:type="dxa"/>
              <w:left w:w="0" w:type="dxa"/>
              <w:bottom w:w="0" w:type="dxa"/>
              <w:right w:w="0" w:type="dxa"/>
            </w:tcMar>
            <w:vAlign w:val="center"/>
          </w:tcPr>
          <w:p w14:paraId="414871C7" w14:textId="77777777" w:rsidR="00CD0CA8" w:rsidRDefault="00C60484">
            <w:pPr>
              <w:spacing w:before="100" w:after="100"/>
              <w:ind w:left="100" w:right="100" w:firstLine="0"/>
              <w:jc w:val="left"/>
            </w:pPr>
            <w:r>
              <w:rPr>
                <w:rFonts w:ascii="Arial" w:eastAsia="Arial" w:hAnsi="Arial" w:cs="Arial"/>
                <w:color w:val="000000"/>
                <w:sz w:val="22"/>
                <w:szCs w:val="22"/>
              </w:rPr>
              <w:t>Actifs 15-64 ans Artisans, Comm., Chefs entr. en 2009</w:t>
            </w:r>
          </w:p>
        </w:tc>
        <w:tc>
          <w:tcPr>
            <w:tcW w:w="2448" w:type="dxa"/>
            <w:shd w:val="clear" w:color="auto" w:fill="FFFFFF"/>
            <w:tcMar>
              <w:top w:w="0" w:type="dxa"/>
              <w:left w:w="0" w:type="dxa"/>
              <w:bottom w:w="0" w:type="dxa"/>
              <w:right w:w="0" w:type="dxa"/>
            </w:tcMar>
            <w:vAlign w:val="center"/>
          </w:tcPr>
          <w:p w14:paraId="1341C546"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5D39CA12"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396148BD" w14:textId="77777777">
        <w:trPr>
          <w:cantSplit/>
          <w:jc w:val="center"/>
        </w:trPr>
        <w:tc>
          <w:tcPr>
            <w:tcW w:w="2448" w:type="dxa"/>
            <w:shd w:val="clear" w:color="auto" w:fill="FFFFFF"/>
            <w:tcMar>
              <w:top w:w="0" w:type="dxa"/>
              <w:left w:w="0" w:type="dxa"/>
              <w:bottom w:w="0" w:type="dxa"/>
              <w:right w:w="0" w:type="dxa"/>
            </w:tcMar>
            <w:vAlign w:val="center"/>
          </w:tcPr>
          <w:p w14:paraId="54692A1D" w14:textId="77777777" w:rsidR="00CD0CA8" w:rsidRDefault="00C60484">
            <w:pPr>
              <w:spacing w:before="100" w:after="100"/>
              <w:ind w:left="100" w:right="100" w:firstLine="0"/>
              <w:jc w:val="left"/>
            </w:pPr>
            <w:r>
              <w:rPr>
                <w:rFonts w:ascii="Arial" w:eastAsia="Arial" w:hAnsi="Arial" w:cs="Arial"/>
                <w:color w:val="000000"/>
                <w:sz w:val="22"/>
                <w:szCs w:val="22"/>
              </w:rPr>
              <w:t>C09_ACT1564_CS3</w:t>
            </w:r>
          </w:p>
        </w:tc>
        <w:tc>
          <w:tcPr>
            <w:tcW w:w="2448" w:type="dxa"/>
            <w:shd w:val="clear" w:color="auto" w:fill="FFFFFF"/>
            <w:tcMar>
              <w:top w:w="0" w:type="dxa"/>
              <w:left w:w="0" w:type="dxa"/>
              <w:bottom w:w="0" w:type="dxa"/>
              <w:right w:w="0" w:type="dxa"/>
            </w:tcMar>
            <w:vAlign w:val="center"/>
          </w:tcPr>
          <w:p w14:paraId="61816B3B" w14:textId="77777777" w:rsidR="00CD0CA8" w:rsidRDefault="00C60484">
            <w:pPr>
              <w:spacing w:before="100" w:after="100"/>
              <w:ind w:left="100" w:right="100" w:firstLine="0"/>
              <w:jc w:val="left"/>
            </w:pPr>
            <w:r>
              <w:rPr>
                <w:rFonts w:ascii="Arial" w:eastAsia="Arial" w:hAnsi="Arial" w:cs="Arial"/>
                <w:color w:val="000000"/>
                <w:sz w:val="22"/>
                <w:szCs w:val="22"/>
              </w:rPr>
              <w:t>Actifs 15-64 ans Cadres, Prof. intel. sup. en 2009</w:t>
            </w:r>
          </w:p>
        </w:tc>
        <w:tc>
          <w:tcPr>
            <w:tcW w:w="2448" w:type="dxa"/>
            <w:shd w:val="clear" w:color="auto" w:fill="FFFFFF"/>
            <w:tcMar>
              <w:top w:w="0" w:type="dxa"/>
              <w:left w:w="0" w:type="dxa"/>
              <w:bottom w:w="0" w:type="dxa"/>
              <w:right w:w="0" w:type="dxa"/>
            </w:tcMar>
            <w:vAlign w:val="center"/>
          </w:tcPr>
          <w:p w14:paraId="3CFBA853"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1D755597"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3C07176" w14:textId="77777777">
        <w:trPr>
          <w:cantSplit/>
          <w:jc w:val="center"/>
        </w:trPr>
        <w:tc>
          <w:tcPr>
            <w:tcW w:w="2448" w:type="dxa"/>
            <w:shd w:val="clear" w:color="auto" w:fill="FFFFFF"/>
            <w:tcMar>
              <w:top w:w="0" w:type="dxa"/>
              <w:left w:w="0" w:type="dxa"/>
              <w:bottom w:w="0" w:type="dxa"/>
              <w:right w:w="0" w:type="dxa"/>
            </w:tcMar>
            <w:vAlign w:val="center"/>
          </w:tcPr>
          <w:p w14:paraId="64304E0E" w14:textId="77777777" w:rsidR="00CD0CA8" w:rsidRDefault="00C60484">
            <w:pPr>
              <w:spacing w:before="100" w:after="100"/>
              <w:ind w:left="100" w:right="100" w:firstLine="0"/>
              <w:jc w:val="left"/>
            </w:pPr>
            <w:r>
              <w:rPr>
                <w:rFonts w:ascii="Arial" w:eastAsia="Arial" w:hAnsi="Arial" w:cs="Arial"/>
                <w:color w:val="000000"/>
                <w:sz w:val="22"/>
                <w:szCs w:val="22"/>
              </w:rPr>
              <w:t>C09_ACT1564_CS4</w:t>
            </w:r>
          </w:p>
        </w:tc>
        <w:tc>
          <w:tcPr>
            <w:tcW w:w="2448" w:type="dxa"/>
            <w:shd w:val="clear" w:color="auto" w:fill="FFFFFF"/>
            <w:tcMar>
              <w:top w:w="0" w:type="dxa"/>
              <w:left w:w="0" w:type="dxa"/>
              <w:bottom w:w="0" w:type="dxa"/>
              <w:right w:w="0" w:type="dxa"/>
            </w:tcMar>
            <w:vAlign w:val="center"/>
          </w:tcPr>
          <w:p w14:paraId="2C2F4F4C" w14:textId="77777777" w:rsidR="00CD0CA8" w:rsidRDefault="00C60484">
            <w:pPr>
              <w:spacing w:before="100" w:after="100"/>
              <w:ind w:left="100" w:right="100" w:firstLine="0"/>
              <w:jc w:val="left"/>
            </w:pPr>
            <w:r>
              <w:rPr>
                <w:rFonts w:ascii="Arial" w:eastAsia="Arial" w:hAnsi="Arial" w:cs="Arial"/>
                <w:color w:val="000000"/>
                <w:sz w:val="22"/>
                <w:szCs w:val="22"/>
              </w:rPr>
              <w:t>Actifs 15-64 ans Prof. intermédiaires en 2009</w:t>
            </w:r>
          </w:p>
        </w:tc>
        <w:tc>
          <w:tcPr>
            <w:tcW w:w="2448" w:type="dxa"/>
            <w:shd w:val="clear" w:color="auto" w:fill="FFFFFF"/>
            <w:tcMar>
              <w:top w:w="0" w:type="dxa"/>
              <w:left w:w="0" w:type="dxa"/>
              <w:bottom w:w="0" w:type="dxa"/>
              <w:right w:w="0" w:type="dxa"/>
            </w:tcMar>
            <w:vAlign w:val="center"/>
          </w:tcPr>
          <w:p w14:paraId="2E01D2C7"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16FFF0AA"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418CE64A" w14:textId="77777777">
        <w:trPr>
          <w:cantSplit/>
          <w:jc w:val="center"/>
        </w:trPr>
        <w:tc>
          <w:tcPr>
            <w:tcW w:w="2448" w:type="dxa"/>
            <w:shd w:val="clear" w:color="auto" w:fill="FFFFFF"/>
            <w:tcMar>
              <w:top w:w="0" w:type="dxa"/>
              <w:left w:w="0" w:type="dxa"/>
              <w:bottom w:w="0" w:type="dxa"/>
              <w:right w:w="0" w:type="dxa"/>
            </w:tcMar>
            <w:vAlign w:val="center"/>
          </w:tcPr>
          <w:p w14:paraId="38CDB58D" w14:textId="77777777" w:rsidR="00CD0CA8" w:rsidRDefault="00C60484">
            <w:pPr>
              <w:spacing w:before="100" w:after="100"/>
              <w:ind w:left="100" w:right="100" w:firstLine="0"/>
              <w:jc w:val="left"/>
            </w:pPr>
            <w:r>
              <w:rPr>
                <w:rFonts w:ascii="Arial" w:eastAsia="Arial" w:hAnsi="Arial" w:cs="Arial"/>
                <w:color w:val="000000"/>
                <w:sz w:val="22"/>
                <w:szCs w:val="22"/>
              </w:rPr>
              <w:t>C09_ACT1564_CS5</w:t>
            </w:r>
          </w:p>
        </w:tc>
        <w:tc>
          <w:tcPr>
            <w:tcW w:w="2448" w:type="dxa"/>
            <w:shd w:val="clear" w:color="auto" w:fill="FFFFFF"/>
            <w:tcMar>
              <w:top w:w="0" w:type="dxa"/>
              <w:left w:w="0" w:type="dxa"/>
              <w:bottom w:w="0" w:type="dxa"/>
              <w:right w:w="0" w:type="dxa"/>
            </w:tcMar>
            <w:vAlign w:val="center"/>
          </w:tcPr>
          <w:p w14:paraId="46BABB76" w14:textId="77777777" w:rsidR="00CD0CA8" w:rsidRDefault="00C60484">
            <w:pPr>
              <w:spacing w:before="100" w:after="100"/>
              <w:ind w:left="100" w:right="100" w:firstLine="0"/>
              <w:jc w:val="left"/>
            </w:pPr>
            <w:r>
              <w:rPr>
                <w:rFonts w:ascii="Arial" w:eastAsia="Arial" w:hAnsi="Arial" w:cs="Arial"/>
                <w:color w:val="000000"/>
                <w:sz w:val="22"/>
                <w:szCs w:val="22"/>
              </w:rPr>
              <w:t>Actifs 15-64 ans Employés en 2009</w:t>
            </w:r>
          </w:p>
        </w:tc>
        <w:tc>
          <w:tcPr>
            <w:tcW w:w="2448" w:type="dxa"/>
            <w:shd w:val="clear" w:color="auto" w:fill="FFFFFF"/>
            <w:tcMar>
              <w:top w:w="0" w:type="dxa"/>
              <w:left w:w="0" w:type="dxa"/>
              <w:bottom w:w="0" w:type="dxa"/>
              <w:right w:w="0" w:type="dxa"/>
            </w:tcMar>
            <w:vAlign w:val="center"/>
          </w:tcPr>
          <w:p w14:paraId="04B68486"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6906B64F"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06D15C1C" w14:textId="77777777">
        <w:trPr>
          <w:cantSplit/>
          <w:jc w:val="center"/>
        </w:trPr>
        <w:tc>
          <w:tcPr>
            <w:tcW w:w="2448" w:type="dxa"/>
            <w:shd w:val="clear" w:color="auto" w:fill="FFFFFF"/>
            <w:tcMar>
              <w:top w:w="0" w:type="dxa"/>
              <w:left w:w="0" w:type="dxa"/>
              <w:bottom w:w="0" w:type="dxa"/>
              <w:right w:w="0" w:type="dxa"/>
            </w:tcMar>
            <w:vAlign w:val="center"/>
          </w:tcPr>
          <w:p w14:paraId="556B8CCF" w14:textId="77777777" w:rsidR="00CD0CA8" w:rsidRDefault="00C60484">
            <w:pPr>
              <w:spacing w:before="100" w:after="100"/>
              <w:ind w:left="100" w:right="100" w:firstLine="0"/>
              <w:jc w:val="left"/>
            </w:pPr>
            <w:r>
              <w:rPr>
                <w:rFonts w:ascii="Arial" w:eastAsia="Arial" w:hAnsi="Arial" w:cs="Arial"/>
                <w:color w:val="000000"/>
                <w:sz w:val="22"/>
                <w:szCs w:val="22"/>
              </w:rPr>
              <w:t>C09_ACT1564_CS6</w:t>
            </w:r>
          </w:p>
        </w:tc>
        <w:tc>
          <w:tcPr>
            <w:tcW w:w="2448" w:type="dxa"/>
            <w:shd w:val="clear" w:color="auto" w:fill="FFFFFF"/>
            <w:tcMar>
              <w:top w:w="0" w:type="dxa"/>
              <w:left w:w="0" w:type="dxa"/>
              <w:bottom w:w="0" w:type="dxa"/>
              <w:right w:w="0" w:type="dxa"/>
            </w:tcMar>
            <w:vAlign w:val="center"/>
          </w:tcPr>
          <w:p w14:paraId="1A05B891" w14:textId="77777777" w:rsidR="00CD0CA8" w:rsidRDefault="00C60484">
            <w:pPr>
              <w:spacing w:before="100" w:after="100"/>
              <w:ind w:left="100" w:right="100" w:firstLine="0"/>
              <w:jc w:val="left"/>
            </w:pPr>
            <w:r>
              <w:rPr>
                <w:rFonts w:ascii="Arial" w:eastAsia="Arial" w:hAnsi="Arial" w:cs="Arial"/>
                <w:color w:val="000000"/>
                <w:sz w:val="22"/>
                <w:szCs w:val="22"/>
              </w:rPr>
              <w:t>Actifs 15-64 ans Ouvriers en 2009</w:t>
            </w:r>
          </w:p>
        </w:tc>
        <w:tc>
          <w:tcPr>
            <w:tcW w:w="2448" w:type="dxa"/>
            <w:shd w:val="clear" w:color="auto" w:fill="FFFFFF"/>
            <w:tcMar>
              <w:top w:w="0" w:type="dxa"/>
              <w:left w:w="0" w:type="dxa"/>
              <w:bottom w:w="0" w:type="dxa"/>
              <w:right w:w="0" w:type="dxa"/>
            </w:tcMar>
            <w:vAlign w:val="center"/>
          </w:tcPr>
          <w:p w14:paraId="68866492"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06CD2356"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39F63663" w14:textId="77777777">
        <w:trPr>
          <w:cantSplit/>
          <w:jc w:val="center"/>
        </w:trPr>
        <w:tc>
          <w:tcPr>
            <w:tcW w:w="2448" w:type="dxa"/>
            <w:shd w:val="clear" w:color="auto" w:fill="FFFFFF"/>
            <w:tcMar>
              <w:top w:w="0" w:type="dxa"/>
              <w:left w:w="0" w:type="dxa"/>
              <w:bottom w:w="0" w:type="dxa"/>
              <w:right w:w="0" w:type="dxa"/>
            </w:tcMar>
            <w:vAlign w:val="center"/>
          </w:tcPr>
          <w:p w14:paraId="28C744B0" w14:textId="77777777" w:rsidR="00CD0CA8" w:rsidRDefault="00C60484">
            <w:pPr>
              <w:spacing w:before="100" w:after="100"/>
              <w:ind w:left="100" w:right="100" w:firstLine="0"/>
              <w:jc w:val="left"/>
            </w:pPr>
            <w:r>
              <w:rPr>
                <w:rFonts w:ascii="Arial" w:eastAsia="Arial" w:hAnsi="Arial" w:cs="Arial"/>
                <w:color w:val="000000"/>
                <w:sz w:val="22"/>
                <w:szCs w:val="22"/>
              </w:rPr>
              <w:t>P09_EMPLT</w:t>
            </w:r>
          </w:p>
        </w:tc>
        <w:tc>
          <w:tcPr>
            <w:tcW w:w="2448" w:type="dxa"/>
            <w:shd w:val="clear" w:color="auto" w:fill="FFFFFF"/>
            <w:tcMar>
              <w:top w:w="0" w:type="dxa"/>
              <w:left w:w="0" w:type="dxa"/>
              <w:bottom w:w="0" w:type="dxa"/>
              <w:right w:w="0" w:type="dxa"/>
            </w:tcMar>
            <w:vAlign w:val="center"/>
          </w:tcPr>
          <w:p w14:paraId="7FA2D559" w14:textId="77777777" w:rsidR="00CD0CA8" w:rsidRDefault="00C60484">
            <w:pPr>
              <w:spacing w:before="100" w:after="100"/>
              <w:ind w:left="100" w:right="100" w:firstLine="0"/>
              <w:jc w:val="left"/>
            </w:pPr>
            <w:r>
              <w:rPr>
                <w:rFonts w:ascii="Arial" w:eastAsia="Arial" w:hAnsi="Arial" w:cs="Arial"/>
                <w:color w:val="000000"/>
                <w:sz w:val="22"/>
                <w:szCs w:val="22"/>
              </w:rPr>
              <w:t>Emplois au LT en 2009</w:t>
            </w:r>
          </w:p>
        </w:tc>
        <w:tc>
          <w:tcPr>
            <w:tcW w:w="2448" w:type="dxa"/>
            <w:shd w:val="clear" w:color="auto" w:fill="FFFFFF"/>
            <w:tcMar>
              <w:top w:w="0" w:type="dxa"/>
              <w:left w:w="0" w:type="dxa"/>
              <w:bottom w:w="0" w:type="dxa"/>
              <w:right w:w="0" w:type="dxa"/>
            </w:tcMar>
            <w:vAlign w:val="center"/>
          </w:tcPr>
          <w:p w14:paraId="24DFA721"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331B50C4"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6904947B" w14:textId="77777777">
        <w:trPr>
          <w:cantSplit/>
          <w:jc w:val="center"/>
        </w:trPr>
        <w:tc>
          <w:tcPr>
            <w:tcW w:w="2448" w:type="dxa"/>
            <w:shd w:val="clear" w:color="auto" w:fill="FFFFFF"/>
            <w:tcMar>
              <w:top w:w="0" w:type="dxa"/>
              <w:left w:w="0" w:type="dxa"/>
              <w:bottom w:w="0" w:type="dxa"/>
              <w:right w:w="0" w:type="dxa"/>
            </w:tcMar>
            <w:vAlign w:val="center"/>
          </w:tcPr>
          <w:p w14:paraId="35913CDF"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C09_EMPLT_AGRI</w:t>
            </w:r>
          </w:p>
        </w:tc>
        <w:tc>
          <w:tcPr>
            <w:tcW w:w="2448" w:type="dxa"/>
            <w:shd w:val="clear" w:color="auto" w:fill="FFFFFF"/>
            <w:tcMar>
              <w:top w:w="0" w:type="dxa"/>
              <w:left w:w="0" w:type="dxa"/>
              <w:bottom w:w="0" w:type="dxa"/>
              <w:right w:w="0" w:type="dxa"/>
            </w:tcMar>
            <w:vAlign w:val="center"/>
          </w:tcPr>
          <w:p w14:paraId="1FD906BD" w14:textId="77777777" w:rsidR="00CD0CA8" w:rsidRDefault="00C60484">
            <w:pPr>
              <w:spacing w:before="100" w:after="100"/>
              <w:ind w:left="100" w:right="100" w:firstLine="0"/>
              <w:jc w:val="left"/>
            </w:pPr>
            <w:r>
              <w:rPr>
                <w:rFonts w:ascii="Arial" w:eastAsia="Arial" w:hAnsi="Arial" w:cs="Arial"/>
                <w:color w:val="000000"/>
                <w:sz w:val="22"/>
                <w:szCs w:val="22"/>
              </w:rPr>
              <w:t>Emplois au LT Agriculture en 2009</w:t>
            </w:r>
          </w:p>
        </w:tc>
        <w:tc>
          <w:tcPr>
            <w:tcW w:w="2448" w:type="dxa"/>
            <w:shd w:val="clear" w:color="auto" w:fill="FFFFFF"/>
            <w:tcMar>
              <w:top w:w="0" w:type="dxa"/>
              <w:left w:w="0" w:type="dxa"/>
              <w:bottom w:w="0" w:type="dxa"/>
              <w:right w:w="0" w:type="dxa"/>
            </w:tcMar>
            <w:vAlign w:val="center"/>
          </w:tcPr>
          <w:p w14:paraId="63E43E53"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4637E2CC"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2D988B5" w14:textId="77777777">
        <w:trPr>
          <w:cantSplit/>
          <w:jc w:val="center"/>
        </w:trPr>
        <w:tc>
          <w:tcPr>
            <w:tcW w:w="2448" w:type="dxa"/>
            <w:shd w:val="clear" w:color="auto" w:fill="FFFFFF"/>
            <w:tcMar>
              <w:top w:w="0" w:type="dxa"/>
              <w:left w:w="0" w:type="dxa"/>
              <w:bottom w:w="0" w:type="dxa"/>
              <w:right w:w="0" w:type="dxa"/>
            </w:tcMar>
            <w:vAlign w:val="center"/>
          </w:tcPr>
          <w:p w14:paraId="6FC133DB" w14:textId="77777777" w:rsidR="00CD0CA8" w:rsidRDefault="00C60484">
            <w:pPr>
              <w:spacing w:before="100" w:after="100"/>
              <w:ind w:left="100" w:right="100" w:firstLine="0"/>
              <w:jc w:val="left"/>
            </w:pPr>
            <w:r>
              <w:rPr>
                <w:rFonts w:ascii="Arial" w:eastAsia="Arial" w:hAnsi="Arial" w:cs="Arial"/>
                <w:color w:val="000000"/>
                <w:sz w:val="22"/>
                <w:szCs w:val="22"/>
              </w:rPr>
              <w:t>C09_EMPLT_INDUS</w:t>
            </w:r>
          </w:p>
        </w:tc>
        <w:tc>
          <w:tcPr>
            <w:tcW w:w="2448" w:type="dxa"/>
            <w:shd w:val="clear" w:color="auto" w:fill="FFFFFF"/>
            <w:tcMar>
              <w:top w:w="0" w:type="dxa"/>
              <w:left w:w="0" w:type="dxa"/>
              <w:bottom w:w="0" w:type="dxa"/>
              <w:right w:w="0" w:type="dxa"/>
            </w:tcMar>
            <w:vAlign w:val="center"/>
          </w:tcPr>
          <w:p w14:paraId="61EF5E74" w14:textId="77777777" w:rsidR="00CD0CA8" w:rsidRDefault="00C60484">
            <w:pPr>
              <w:spacing w:before="100" w:after="100"/>
              <w:ind w:left="100" w:right="100" w:firstLine="0"/>
              <w:jc w:val="left"/>
            </w:pPr>
            <w:r>
              <w:rPr>
                <w:rFonts w:ascii="Arial" w:eastAsia="Arial" w:hAnsi="Arial" w:cs="Arial"/>
                <w:color w:val="000000"/>
                <w:sz w:val="22"/>
                <w:szCs w:val="22"/>
              </w:rPr>
              <w:t>Emplois au LT Industrie en 2009</w:t>
            </w:r>
          </w:p>
        </w:tc>
        <w:tc>
          <w:tcPr>
            <w:tcW w:w="2448" w:type="dxa"/>
            <w:shd w:val="clear" w:color="auto" w:fill="FFFFFF"/>
            <w:tcMar>
              <w:top w:w="0" w:type="dxa"/>
              <w:left w:w="0" w:type="dxa"/>
              <w:bottom w:w="0" w:type="dxa"/>
              <w:right w:w="0" w:type="dxa"/>
            </w:tcMar>
            <w:vAlign w:val="center"/>
          </w:tcPr>
          <w:p w14:paraId="370778C2"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34B0848B"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7E5049E" w14:textId="77777777">
        <w:trPr>
          <w:cantSplit/>
          <w:jc w:val="center"/>
        </w:trPr>
        <w:tc>
          <w:tcPr>
            <w:tcW w:w="2448" w:type="dxa"/>
            <w:shd w:val="clear" w:color="auto" w:fill="FFFFFF"/>
            <w:tcMar>
              <w:top w:w="0" w:type="dxa"/>
              <w:left w:w="0" w:type="dxa"/>
              <w:bottom w:w="0" w:type="dxa"/>
              <w:right w:w="0" w:type="dxa"/>
            </w:tcMar>
            <w:vAlign w:val="center"/>
          </w:tcPr>
          <w:p w14:paraId="1E5E7B25" w14:textId="77777777" w:rsidR="00CD0CA8" w:rsidRDefault="00C60484">
            <w:pPr>
              <w:spacing w:before="100" w:after="100"/>
              <w:ind w:left="100" w:right="100" w:firstLine="0"/>
              <w:jc w:val="left"/>
            </w:pPr>
            <w:r>
              <w:rPr>
                <w:rFonts w:ascii="Arial" w:eastAsia="Arial" w:hAnsi="Arial" w:cs="Arial"/>
                <w:color w:val="000000"/>
                <w:sz w:val="22"/>
                <w:szCs w:val="22"/>
              </w:rPr>
              <w:t>C09_EMPLT_CONST</w:t>
            </w:r>
          </w:p>
        </w:tc>
        <w:tc>
          <w:tcPr>
            <w:tcW w:w="2448" w:type="dxa"/>
            <w:shd w:val="clear" w:color="auto" w:fill="FFFFFF"/>
            <w:tcMar>
              <w:top w:w="0" w:type="dxa"/>
              <w:left w:w="0" w:type="dxa"/>
              <w:bottom w:w="0" w:type="dxa"/>
              <w:right w:w="0" w:type="dxa"/>
            </w:tcMar>
            <w:vAlign w:val="center"/>
          </w:tcPr>
          <w:p w14:paraId="29A709CB" w14:textId="77777777" w:rsidR="00CD0CA8" w:rsidRDefault="00C60484">
            <w:pPr>
              <w:spacing w:before="100" w:after="100"/>
              <w:ind w:left="100" w:right="100" w:firstLine="0"/>
              <w:jc w:val="left"/>
            </w:pPr>
            <w:r>
              <w:rPr>
                <w:rFonts w:ascii="Arial" w:eastAsia="Arial" w:hAnsi="Arial" w:cs="Arial"/>
                <w:color w:val="000000"/>
                <w:sz w:val="22"/>
                <w:szCs w:val="22"/>
              </w:rPr>
              <w:t>Emplois au LT Construction en 2009</w:t>
            </w:r>
          </w:p>
        </w:tc>
        <w:tc>
          <w:tcPr>
            <w:tcW w:w="2448" w:type="dxa"/>
            <w:shd w:val="clear" w:color="auto" w:fill="FFFFFF"/>
            <w:tcMar>
              <w:top w:w="0" w:type="dxa"/>
              <w:left w:w="0" w:type="dxa"/>
              <w:bottom w:w="0" w:type="dxa"/>
              <w:right w:w="0" w:type="dxa"/>
            </w:tcMar>
            <w:vAlign w:val="center"/>
          </w:tcPr>
          <w:p w14:paraId="082F71F0"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1F32B8B7"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0EC1EA37" w14:textId="77777777">
        <w:trPr>
          <w:cantSplit/>
          <w:jc w:val="center"/>
        </w:trPr>
        <w:tc>
          <w:tcPr>
            <w:tcW w:w="2448" w:type="dxa"/>
            <w:shd w:val="clear" w:color="auto" w:fill="FFFFFF"/>
            <w:tcMar>
              <w:top w:w="0" w:type="dxa"/>
              <w:left w:w="0" w:type="dxa"/>
              <w:bottom w:w="0" w:type="dxa"/>
              <w:right w:w="0" w:type="dxa"/>
            </w:tcMar>
            <w:vAlign w:val="center"/>
          </w:tcPr>
          <w:p w14:paraId="27EF0DD2" w14:textId="77777777" w:rsidR="00CD0CA8" w:rsidRDefault="00C60484">
            <w:pPr>
              <w:spacing w:before="100" w:after="100"/>
              <w:ind w:left="100" w:right="100" w:firstLine="0"/>
              <w:jc w:val="left"/>
            </w:pPr>
            <w:r>
              <w:rPr>
                <w:rFonts w:ascii="Arial" w:eastAsia="Arial" w:hAnsi="Arial" w:cs="Arial"/>
                <w:color w:val="000000"/>
                <w:sz w:val="22"/>
                <w:szCs w:val="22"/>
              </w:rPr>
              <w:t>C09_EMPLT_CTS</w:t>
            </w:r>
          </w:p>
        </w:tc>
        <w:tc>
          <w:tcPr>
            <w:tcW w:w="2448" w:type="dxa"/>
            <w:shd w:val="clear" w:color="auto" w:fill="FFFFFF"/>
            <w:tcMar>
              <w:top w:w="0" w:type="dxa"/>
              <w:left w:w="0" w:type="dxa"/>
              <w:bottom w:w="0" w:type="dxa"/>
              <w:right w:w="0" w:type="dxa"/>
            </w:tcMar>
            <w:vAlign w:val="center"/>
          </w:tcPr>
          <w:p w14:paraId="18F204D6" w14:textId="77777777" w:rsidR="00CD0CA8" w:rsidRDefault="00C60484">
            <w:pPr>
              <w:spacing w:before="100" w:after="100"/>
              <w:ind w:left="100" w:right="100" w:firstLine="0"/>
              <w:jc w:val="left"/>
            </w:pPr>
            <w:r>
              <w:rPr>
                <w:rFonts w:ascii="Arial" w:eastAsia="Arial" w:hAnsi="Arial" w:cs="Arial"/>
                <w:color w:val="000000"/>
                <w:sz w:val="22"/>
                <w:szCs w:val="22"/>
              </w:rPr>
              <w:t>Emplois au LT Commerce, Transports, Services divers en 2009</w:t>
            </w:r>
          </w:p>
        </w:tc>
        <w:tc>
          <w:tcPr>
            <w:tcW w:w="2448" w:type="dxa"/>
            <w:shd w:val="clear" w:color="auto" w:fill="FFFFFF"/>
            <w:tcMar>
              <w:top w:w="0" w:type="dxa"/>
              <w:left w:w="0" w:type="dxa"/>
              <w:bottom w:w="0" w:type="dxa"/>
              <w:right w:w="0" w:type="dxa"/>
            </w:tcMar>
            <w:vAlign w:val="center"/>
          </w:tcPr>
          <w:p w14:paraId="17B04D87"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619AE7F7"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36A53529" w14:textId="77777777">
        <w:trPr>
          <w:cantSplit/>
          <w:jc w:val="center"/>
        </w:trPr>
        <w:tc>
          <w:tcPr>
            <w:tcW w:w="2448" w:type="dxa"/>
            <w:shd w:val="clear" w:color="auto" w:fill="FFFFFF"/>
            <w:tcMar>
              <w:top w:w="0" w:type="dxa"/>
              <w:left w:w="0" w:type="dxa"/>
              <w:bottom w:w="0" w:type="dxa"/>
              <w:right w:w="0" w:type="dxa"/>
            </w:tcMar>
            <w:vAlign w:val="center"/>
          </w:tcPr>
          <w:p w14:paraId="404300A5" w14:textId="77777777" w:rsidR="00CD0CA8" w:rsidRDefault="00C60484">
            <w:pPr>
              <w:spacing w:before="100" w:after="100"/>
              <w:ind w:left="100" w:right="100" w:firstLine="0"/>
              <w:jc w:val="left"/>
            </w:pPr>
            <w:r>
              <w:rPr>
                <w:rFonts w:ascii="Arial" w:eastAsia="Arial" w:hAnsi="Arial" w:cs="Arial"/>
                <w:color w:val="000000"/>
                <w:sz w:val="22"/>
                <w:szCs w:val="22"/>
              </w:rPr>
              <w:t>C09_EMPLT_APESAS</w:t>
            </w:r>
          </w:p>
        </w:tc>
        <w:tc>
          <w:tcPr>
            <w:tcW w:w="2448" w:type="dxa"/>
            <w:shd w:val="clear" w:color="auto" w:fill="FFFFFF"/>
            <w:tcMar>
              <w:top w:w="0" w:type="dxa"/>
              <w:left w:w="0" w:type="dxa"/>
              <w:bottom w:w="0" w:type="dxa"/>
              <w:right w:w="0" w:type="dxa"/>
            </w:tcMar>
            <w:vAlign w:val="center"/>
          </w:tcPr>
          <w:p w14:paraId="657C8A6A" w14:textId="77777777" w:rsidR="00CD0CA8" w:rsidRDefault="00C60484">
            <w:pPr>
              <w:spacing w:before="100" w:after="100"/>
              <w:ind w:left="100" w:right="100" w:firstLine="0"/>
              <w:jc w:val="left"/>
            </w:pPr>
            <w:r>
              <w:rPr>
                <w:rFonts w:ascii="Arial" w:eastAsia="Arial" w:hAnsi="Arial" w:cs="Arial"/>
                <w:color w:val="000000"/>
                <w:sz w:val="22"/>
                <w:szCs w:val="22"/>
              </w:rPr>
              <w:t>Emplois au LT Adm publique, Enseignement, Santé, Act sociale en 2009</w:t>
            </w:r>
          </w:p>
        </w:tc>
        <w:tc>
          <w:tcPr>
            <w:tcW w:w="2448" w:type="dxa"/>
            <w:shd w:val="clear" w:color="auto" w:fill="FFFFFF"/>
            <w:tcMar>
              <w:top w:w="0" w:type="dxa"/>
              <w:left w:w="0" w:type="dxa"/>
              <w:bottom w:w="0" w:type="dxa"/>
              <w:right w:w="0" w:type="dxa"/>
            </w:tcMar>
            <w:vAlign w:val="center"/>
          </w:tcPr>
          <w:p w14:paraId="75D6E17E"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4F958892"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F86AA5D" w14:textId="77777777">
        <w:trPr>
          <w:cantSplit/>
          <w:jc w:val="center"/>
        </w:trPr>
        <w:tc>
          <w:tcPr>
            <w:tcW w:w="2448" w:type="dxa"/>
            <w:shd w:val="clear" w:color="auto" w:fill="FFFFFF"/>
            <w:tcMar>
              <w:top w:w="0" w:type="dxa"/>
              <w:left w:w="0" w:type="dxa"/>
              <w:bottom w:w="0" w:type="dxa"/>
              <w:right w:w="0" w:type="dxa"/>
            </w:tcMar>
            <w:vAlign w:val="center"/>
          </w:tcPr>
          <w:p w14:paraId="7AF543DA" w14:textId="77777777" w:rsidR="00CD0CA8" w:rsidRDefault="00C60484">
            <w:pPr>
              <w:spacing w:before="100" w:after="100"/>
              <w:ind w:left="100" w:right="100" w:firstLine="0"/>
              <w:jc w:val="left"/>
            </w:pPr>
            <w:r>
              <w:rPr>
                <w:rFonts w:ascii="Arial" w:eastAsia="Arial" w:hAnsi="Arial" w:cs="Arial"/>
                <w:color w:val="000000"/>
                <w:sz w:val="22"/>
                <w:szCs w:val="22"/>
              </w:rPr>
              <w:t>P09_ACTOCC</w:t>
            </w:r>
          </w:p>
        </w:tc>
        <w:tc>
          <w:tcPr>
            <w:tcW w:w="2448" w:type="dxa"/>
            <w:shd w:val="clear" w:color="auto" w:fill="FFFFFF"/>
            <w:tcMar>
              <w:top w:w="0" w:type="dxa"/>
              <w:left w:w="0" w:type="dxa"/>
              <w:bottom w:w="0" w:type="dxa"/>
              <w:right w:w="0" w:type="dxa"/>
            </w:tcMar>
            <w:vAlign w:val="center"/>
          </w:tcPr>
          <w:p w14:paraId="2E38F9DB" w14:textId="77777777" w:rsidR="00CD0CA8" w:rsidRDefault="00C60484">
            <w:pPr>
              <w:spacing w:before="100" w:after="100"/>
              <w:ind w:left="100" w:right="100" w:firstLine="0"/>
              <w:jc w:val="left"/>
            </w:pPr>
            <w:r>
              <w:rPr>
                <w:rFonts w:ascii="Arial" w:eastAsia="Arial" w:hAnsi="Arial" w:cs="Arial"/>
                <w:color w:val="000000"/>
                <w:sz w:val="22"/>
                <w:szCs w:val="22"/>
              </w:rPr>
              <w:t>Actifs occupés 15-64 ans en 2009</w:t>
            </w:r>
          </w:p>
        </w:tc>
        <w:tc>
          <w:tcPr>
            <w:tcW w:w="2448" w:type="dxa"/>
            <w:shd w:val="clear" w:color="auto" w:fill="FFFFFF"/>
            <w:tcMar>
              <w:top w:w="0" w:type="dxa"/>
              <w:left w:w="0" w:type="dxa"/>
              <w:bottom w:w="0" w:type="dxa"/>
              <w:right w:w="0" w:type="dxa"/>
            </w:tcMar>
            <w:vAlign w:val="center"/>
          </w:tcPr>
          <w:p w14:paraId="5AD6238B" w14:textId="77777777" w:rsidR="00CD0CA8" w:rsidRDefault="00C60484">
            <w:pPr>
              <w:spacing w:before="100" w:after="100"/>
              <w:ind w:left="100" w:right="100" w:firstLine="0"/>
              <w:jc w:val="left"/>
            </w:pPr>
            <w:r>
              <w:rPr>
                <w:rFonts w:ascii="Arial" w:eastAsia="Arial" w:hAnsi="Arial" w:cs="Arial"/>
                <w:color w:val="000000"/>
                <w:sz w:val="22"/>
                <w:szCs w:val="22"/>
              </w:rPr>
              <w:t>base-cc-emploi-pop-active-2009.xls</w:t>
            </w:r>
          </w:p>
        </w:tc>
        <w:tc>
          <w:tcPr>
            <w:tcW w:w="2448" w:type="dxa"/>
            <w:shd w:val="clear" w:color="auto" w:fill="FFFFFF"/>
            <w:tcMar>
              <w:top w:w="0" w:type="dxa"/>
              <w:left w:w="0" w:type="dxa"/>
              <w:bottom w:w="0" w:type="dxa"/>
              <w:right w:w="0" w:type="dxa"/>
            </w:tcMar>
            <w:vAlign w:val="center"/>
          </w:tcPr>
          <w:p w14:paraId="641E754B"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2FF1B8D8" w14:textId="77777777">
        <w:trPr>
          <w:cantSplit/>
          <w:jc w:val="center"/>
        </w:trPr>
        <w:tc>
          <w:tcPr>
            <w:tcW w:w="2448" w:type="dxa"/>
            <w:shd w:val="clear" w:color="auto" w:fill="FFFFFF"/>
            <w:tcMar>
              <w:top w:w="0" w:type="dxa"/>
              <w:left w:w="0" w:type="dxa"/>
              <w:bottom w:w="0" w:type="dxa"/>
              <w:right w:w="0" w:type="dxa"/>
            </w:tcMar>
            <w:vAlign w:val="center"/>
          </w:tcPr>
          <w:p w14:paraId="6C42B61B" w14:textId="77777777" w:rsidR="00CD0CA8" w:rsidRDefault="00C60484">
            <w:pPr>
              <w:spacing w:before="100" w:after="100"/>
              <w:ind w:left="100" w:right="100" w:firstLine="0"/>
              <w:jc w:val="left"/>
            </w:pPr>
            <w:r>
              <w:rPr>
                <w:rFonts w:ascii="Arial" w:eastAsia="Arial" w:hAnsi="Arial" w:cs="Arial"/>
                <w:color w:val="000000"/>
                <w:sz w:val="22"/>
                <w:szCs w:val="22"/>
              </w:rPr>
              <w:t>P09_POP</w:t>
            </w:r>
          </w:p>
        </w:tc>
        <w:tc>
          <w:tcPr>
            <w:tcW w:w="2448" w:type="dxa"/>
            <w:shd w:val="clear" w:color="auto" w:fill="FFFFFF"/>
            <w:tcMar>
              <w:top w:w="0" w:type="dxa"/>
              <w:left w:w="0" w:type="dxa"/>
              <w:bottom w:w="0" w:type="dxa"/>
              <w:right w:w="0" w:type="dxa"/>
            </w:tcMar>
            <w:vAlign w:val="center"/>
          </w:tcPr>
          <w:p w14:paraId="5651219E" w14:textId="77777777" w:rsidR="00CD0CA8" w:rsidRDefault="00C60484">
            <w:pPr>
              <w:spacing w:before="100" w:after="100"/>
              <w:ind w:left="100" w:right="100" w:firstLine="0"/>
              <w:jc w:val="left"/>
            </w:pPr>
            <w:r>
              <w:rPr>
                <w:rFonts w:ascii="Arial" w:eastAsia="Arial" w:hAnsi="Arial" w:cs="Arial"/>
                <w:color w:val="000000"/>
                <w:sz w:val="22"/>
                <w:szCs w:val="22"/>
              </w:rPr>
              <w:t>Population en 2009</w:t>
            </w:r>
          </w:p>
        </w:tc>
        <w:tc>
          <w:tcPr>
            <w:tcW w:w="2448" w:type="dxa"/>
            <w:shd w:val="clear" w:color="auto" w:fill="FFFFFF"/>
            <w:tcMar>
              <w:top w:w="0" w:type="dxa"/>
              <w:left w:w="0" w:type="dxa"/>
              <w:bottom w:w="0" w:type="dxa"/>
              <w:right w:w="0" w:type="dxa"/>
            </w:tcMar>
            <w:vAlign w:val="center"/>
          </w:tcPr>
          <w:p w14:paraId="01839553" w14:textId="77777777" w:rsidR="00CD0CA8" w:rsidRDefault="00C60484">
            <w:pPr>
              <w:spacing w:before="100" w:after="100"/>
              <w:ind w:left="100" w:right="100" w:firstLine="0"/>
              <w:jc w:val="left"/>
            </w:pPr>
            <w:r>
              <w:rPr>
                <w:rFonts w:ascii="Arial" w:eastAsia="Arial" w:hAnsi="Arial" w:cs="Arial"/>
                <w:color w:val="000000"/>
                <w:sz w:val="22"/>
                <w:szCs w:val="22"/>
              </w:rPr>
              <w:t>base-cc-evol-struct-pop-2009.xls</w:t>
            </w:r>
          </w:p>
        </w:tc>
        <w:tc>
          <w:tcPr>
            <w:tcW w:w="2448" w:type="dxa"/>
            <w:shd w:val="clear" w:color="auto" w:fill="FFFFFF"/>
            <w:tcMar>
              <w:top w:w="0" w:type="dxa"/>
              <w:left w:w="0" w:type="dxa"/>
              <w:bottom w:w="0" w:type="dxa"/>
              <w:right w:w="0" w:type="dxa"/>
            </w:tcMar>
            <w:vAlign w:val="center"/>
          </w:tcPr>
          <w:p w14:paraId="30044C59"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D9333F6" w14:textId="77777777">
        <w:trPr>
          <w:cantSplit/>
          <w:jc w:val="center"/>
        </w:trPr>
        <w:tc>
          <w:tcPr>
            <w:tcW w:w="2448" w:type="dxa"/>
            <w:shd w:val="clear" w:color="auto" w:fill="FFFFFF"/>
            <w:tcMar>
              <w:top w:w="0" w:type="dxa"/>
              <w:left w:w="0" w:type="dxa"/>
              <w:bottom w:w="0" w:type="dxa"/>
              <w:right w:w="0" w:type="dxa"/>
            </w:tcMar>
            <w:vAlign w:val="center"/>
          </w:tcPr>
          <w:p w14:paraId="674CF286" w14:textId="77777777" w:rsidR="00CD0CA8" w:rsidRDefault="00C60484">
            <w:pPr>
              <w:spacing w:before="100" w:after="100"/>
              <w:ind w:left="100" w:right="100" w:firstLine="0"/>
              <w:jc w:val="left"/>
            </w:pPr>
            <w:r>
              <w:rPr>
                <w:rFonts w:ascii="Arial" w:eastAsia="Arial" w:hAnsi="Arial" w:cs="Arial"/>
                <w:color w:val="000000"/>
                <w:sz w:val="22"/>
                <w:szCs w:val="22"/>
              </w:rPr>
              <w:t>P09_POP0014</w:t>
            </w:r>
          </w:p>
        </w:tc>
        <w:tc>
          <w:tcPr>
            <w:tcW w:w="2448" w:type="dxa"/>
            <w:shd w:val="clear" w:color="auto" w:fill="FFFFFF"/>
            <w:tcMar>
              <w:top w:w="0" w:type="dxa"/>
              <w:left w:w="0" w:type="dxa"/>
              <w:bottom w:w="0" w:type="dxa"/>
              <w:right w:w="0" w:type="dxa"/>
            </w:tcMar>
            <w:vAlign w:val="center"/>
          </w:tcPr>
          <w:p w14:paraId="0E00DBC8" w14:textId="77777777" w:rsidR="00CD0CA8" w:rsidRDefault="00C60484">
            <w:pPr>
              <w:spacing w:before="100" w:after="100"/>
              <w:ind w:left="100" w:right="100" w:firstLine="0"/>
              <w:jc w:val="left"/>
            </w:pPr>
            <w:r>
              <w:rPr>
                <w:rFonts w:ascii="Arial" w:eastAsia="Arial" w:hAnsi="Arial" w:cs="Arial"/>
                <w:color w:val="000000"/>
                <w:sz w:val="22"/>
                <w:szCs w:val="22"/>
              </w:rPr>
              <w:t>Pop 0-14 ans en 2009</w:t>
            </w:r>
          </w:p>
        </w:tc>
        <w:tc>
          <w:tcPr>
            <w:tcW w:w="2448" w:type="dxa"/>
            <w:shd w:val="clear" w:color="auto" w:fill="FFFFFF"/>
            <w:tcMar>
              <w:top w:w="0" w:type="dxa"/>
              <w:left w:w="0" w:type="dxa"/>
              <w:bottom w:w="0" w:type="dxa"/>
              <w:right w:w="0" w:type="dxa"/>
            </w:tcMar>
            <w:vAlign w:val="center"/>
          </w:tcPr>
          <w:p w14:paraId="51FC4266" w14:textId="77777777" w:rsidR="00CD0CA8" w:rsidRDefault="00C60484">
            <w:pPr>
              <w:spacing w:before="100" w:after="100"/>
              <w:ind w:left="100" w:right="100" w:firstLine="0"/>
              <w:jc w:val="left"/>
            </w:pPr>
            <w:r>
              <w:rPr>
                <w:rFonts w:ascii="Arial" w:eastAsia="Arial" w:hAnsi="Arial" w:cs="Arial"/>
                <w:color w:val="000000"/>
                <w:sz w:val="22"/>
                <w:szCs w:val="22"/>
              </w:rPr>
              <w:t>base-cc-evol-struct-pop-2009.xls</w:t>
            </w:r>
          </w:p>
        </w:tc>
        <w:tc>
          <w:tcPr>
            <w:tcW w:w="2448" w:type="dxa"/>
            <w:shd w:val="clear" w:color="auto" w:fill="FFFFFF"/>
            <w:tcMar>
              <w:top w:w="0" w:type="dxa"/>
              <w:left w:w="0" w:type="dxa"/>
              <w:bottom w:w="0" w:type="dxa"/>
              <w:right w:w="0" w:type="dxa"/>
            </w:tcMar>
            <w:vAlign w:val="center"/>
          </w:tcPr>
          <w:p w14:paraId="558C2C7A"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611D5AF0" w14:textId="77777777">
        <w:trPr>
          <w:cantSplit/>
          <w:jc w:val="center"/>
        </w:trPr>
        <w:tc>
          <w:tcPr>
            <w:tcW w:w="2448" w:type="dxa"/>
            <w:shd w:val="clear" w:color="auto" w:fill="FFFFFF"/>
            <w:tcMar>
              <w:top w:w="0" w:type="dxa"/>
              <w:left w:w="0" w:type="dxa"/>
              <w:bottom w:w="0" w:type="dxa"/>
              <w:right w:w="0" w:type="dxa"/>
            </w:tcMar>
            <w:vAlign w:val="center"/>
          </w:tcPr>
          <w:p w14:paraId="133D56F0" w14:textId="77777777" w:rsidR="00CD0CA8" w:rsidRDefault="00C60484">
            <w:pPr>
              <w:spacing w:before="100" w:after="100"/>
              <w:ind w:left="100" w:right="100" w:firstLine="0"/>
              <w:jc w:val="left"/>
            </w:pPr>
            <w:r>
              <w:rPr>
                <w:rFonts w:ascii="Arial" w:eastAsia="Arial" w:hAnsi="Arial" w:cs="Arial"/>
                <w:color w:val="000000"/>
                <w:sz w:val="22"/>
                <w:szCs w:val="22"/>
              </w:rPr>
              <w:t>P09_POP1529</w:t>
            </w:r>
          </w:p>
        </w:tc>
        <w:tc>
          <w:tcPr>
            <w:tcW w:w="2448" w:type="dxa"/>
            <w:shd w:val="clear" w:color="auto" w:fill="FFFFFF"/>
            <w:tcMar>
              <w:top w:w="0" w:type="dxa"/>
              <w:left w:w="0" w:type="dxa"/>
              <w:bottom w:w="0" w:type="dxa"/>
              <w:right w:w="0" w:type="dxa"/>
            </w:tcMar>
            <w:vAlign w:val="center"/>
          </w:tcPr>
          <w:p w14:paraId="333CDE53" w14:textId="77777777" w:rsidR="00CD0CA8" w:rsidRDefault="00C60484">
            <w:pPr>
              <w:spacing w:before="100" w:after="100"/>
              <w:ind w:left="100" w:right="100" w:firstLine="0"/>
              <w:jc w:val="left"/>
            </w:pPr>
            <w:r>
              <w:rPr>
                <w:rFonts w:ascii="Arial" w:eastAsia="Arial" w:hAnsi="Arial" w:cs="Arial"/>
                <w:color w:val="000000"/>
                <w:sz w:val="22"/>
                <w:szCs w:val="22"/>
              </w:rPr>
              <w:t>Pop 15-29 ans en 2009</w:t>
            </w:r>
          </w:p>
        </w:tc>
        <w:tc>
          <w:tcPr>
            <w:tcW w:w="2448" w:type="dxa"/>
            <w:shd w:val="clear" w:color="auto" w:fill="FFFFFF"/>
            <w:tcMar>
              <w:top w:w="0" w:type="dxa"/>
              <w:left w:w="0" w:type="dxa"/>
              <w:bottom w:w="0" w:type="dxa"/>
              <w:right w:w="0" w:type="dxa"/>
            </w:tcMar>
            <w:vAlign w:val="center"/>
          </w:tcPr>
          <w:p w14:paraId="4129E547" w14:textId="77777777" w:rsidR="00CD0CA8" w:rsidRDefault="00C60484">
            <w:pPr>
              <w:spacing w:before="100" w:after="100"/>
              <w:ind w:left="100" w:right="100" w:firstLine="0"/>
              <w:jc w:val="left"/>
            </w:pPr>
            <w:r>
              <w:rPr>
                <w:rFonts w:ascii="Arial" w:eastAsia="Arial" w:hAnsi="Arial" w:cs="Arial"/>
                <w:color w:val="000000"/>
                <w:sz w:val="22"/>
                <w:szCs w:val="22"/>
              </w:rPr>
              <w:t>base-cc-evol-struct-pop-2009.xls</w:t>
            </w:r>
          </w:p>
        </w:tc>
        <w:tc>
          <w:tcPr>
            <w:tcW w:w="2448" w:type="dxa"/>
            <w:shd w:val="clear" w:color="auto" w:fill="FFFFFF"/>
            <w:tcMar>
              <w:top w:w="0" w:type="dxa"/>
              <w:left w:w="0" w:type="dxa"/>
              <w:bottom w:w="0" w:type="dxa"/>
              <w:right w:w="0" w:type="dxa"/>
            </w:tcMar>
            <w:vAlign w:val="center"/>
          </w:tcPr>
          <w:p w14:paraId="7F4DA76F"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6FF055F9" w14:textId="77777777">
        <w:trPr>
          <w:cantSplit/>
          <w:jc w:val="center"/>
        </w:trPr>
        <w:tc>
          <w:tcPr>
            <w:tcW w:w="2448" w:type="dxa"/>
            <w:shd w:val="clear" w:color="auto" w:fill="FFFFFF"/>
            <w:tcMar>
              <w:top w:w="0" w:type="dxa"/>
              <w:left w:w="0" w:type="dxa"/>
              <w:bottom w:w="0" w:type="dxa"/>
              <w:right w:w="0" w:type="dxa"/>
            </w:tcMar>
            <w:vAlign w:val="center"/>
          </w:tcPr>
          <w:p w14:paraId="3E368EB7" w14:textId="77777777" w:rsidR="00CD0CA8" w:rsidRDefault="00C60484">
            <w:pPr>
              <w:spacing w:before="100" w:after="100"/>
              <w:ind w:left="100" w:right="100" w:firstLine="0"/>
              <w:jc w:val="left"/>
            </w:pPr>
            <w:r>
              <w:rPr>
                <w:rFonts w:ascii="Arial" w:eastAsia="Arial" w:hAnsi="Arial" w:cs="Arial"/>
                <w:color w:val="000000"/>
                <w:sz w:val="22"/>
                <w:szCs w:val="22"/>
              </w:rPr>
              <w:t>P09_POP3044</w:t>
            </w:r>
          </w:p>
        </w:tc>
        <w:tc>
          <w:tcPr>
            <w:tcW w:w="2448" w:type="dxa"/>
            <w:shd w:val="clear" w:color="auto" w:fill="FFFFFF"/>
            <w:tcMar>
              <w:top w:w="0" w:type="dxa"/>
              <w:left w:w="0" w:type="dxa"/>
              <w:bottom w:w="0" w:type="dxa"/>
              <w:right w:w="0" w:type="dxa"/>
            </w:tcMar>
            <w:vAlign w:val="center"/>
          </w:tcPr>
          <w:p w14:paraId="4E0DE10A" w14:textId="77777777" w:rsidR="00CD0CA8" w:rsidRDefault="00C60484">
            <w:pPr>
              <w:spacing w:before="100" w:after="100"/>
              <w:ind w:left="100" w:right="100" w:firstLine="0"/>
              <w:jc w:val="left"/>
            </w:pPr>
            <w:r>
              <w:rPr>
                <w:rFonts w:ascii="Arial" w:eastAsia="Arial" w:hAnsi="Arial" w:cs="Arial"/>
                <w:color w:val="000000"/>
                <w:sz w:val="22"/>
                <w:szCs w:val="22"/>
              </w:rPr>
              <w:t>Pop 30-44 ans en 2009</w:t>
            </w:r>
          </w:p>
        </w:tc>
        <w:tc>
          <w:tcPr>
            <w:tcW w:w="2448" w:type="dxa"/>
            <w:shd w:val="clear" w:color="auto" w:fill="FFFFFF"/>
            <w:tcMar>
              <w:top w:w="0" w:type="dxa"/>
              <w:left w:w="0" w:type="dxa"/>
              <w:bottom w:w="0" w:type="dxa"/>
              <w:right w:w="0" w:type="dxa"/>
            </w:tcMar>
            <w:vAlign w:val="center"/>
          </w:tcPr>
          <w:p w14:paraId="057F1F51" w14:textId="77777777" w:rsidR="00CD0CA8" w:rsidRDefault="00C60484">
            <w:pPr>
              <w:spacing w:before="100" w:after="100"/>
              <w:ind w:left="100" w:right="100" w:firstLine="0"/>
              <w:jc w:val="left"/>
            </w:pPr>
            <w:r>
              <w:rPr>
                <w:rFonts w:ascii="Arial" w:eastAsia="Arial" w:hAnsi="Arial" w:cs="Arial"/>
                <w:color w:val="000000"/>
                <w:sz w:val="22"/>
                <w:szCs w:val="22"/>
              </w:rPr>
              <w:t>base-cc-evol-struct-pop-2009.xls</w:t>
            </w:r>
          </w:p>
        </w:tc>
        <w:tc>
          <w:tcPr>
            <w:tcW w:w="2448" w:type="dxa"/>
            <w:shd w:val="clear" w:color="auto" w:fill="FFFFFF"/>
            <w:tcMar>
              <w:top w:w="0" w:type="dxa"/>
              <w:left w:w="0" w:type="dxa"/>
              <w:bottom w:w="0" w:type="dxa"/>
              <w:right w:w="0" w:type="dxa"/>
            </w:tcMar>
            <w:vAlign w:val="center"/>
          </w:tcPr>
          <w:p w14:paraId="78E1225E"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3439A2B9" w14:textId="77777777">
        <w:trPr>
          <w:cantSplit/>
          <w:jc w:val="center"/>
        </w:trPr>
        <w:tc>
          <w:tcPr>
            <w:tcW w:w="2448" w:type="dxa"/>
            <w:shd w:val="clear" w:color="auto" w:fill="FFFFFF"/>
            <w:tcMar>
              <w:top w:w="0" w:type="dxa"/>
              <w:left w:w="0" w:type="dxa"/>
              <w:bottom w:w="0" w:type="dxa"/>
              <w:right w:w="0" w:type="dxa"/>
            </w:tcMar>
            <w:vAlign w:val="center"/>
          </w:tcPr>
          <w:p w14:paraId="721F2BF6" w14:textId="77777777" w:rsidR="00CD0CA8" w:rsidRDefault="00C60484">
            <w:pPr>
              <w:spacing w:before="100" w:after="100"/>
              <w:ind w:left="100" w:right="100" w:firstLine="0"/>
              <w:jc w:val="left"/>
            </w:pPr>
            <w:r>
              <w:rPr>
                <w:rFonts w:ascii="Arial" w:eastAsia="Arial" w:hAnsi="Arial" w:cs="Arial"/>
                <w:color w:val="000000"/>
                <w:sz w:val="22"/>
                <w:szCs w:val="22"/>
              </w:rPr>
              <w:t>P09_POP4559</w:t>
            </w:r>
          </w:p>
        </w:tc>
        <w:tc>
          <w:tcPr>
            <w:tcW w:w="2448" w:type="dxa"/>
            <w:shd w:val="clear" w:color="auto" w:fill="FFFFFF"/>
            <w:tcMar>
              <w:top w:w="0" w:type="dxa"/>
              <w:left w:w="0" w:type="dxa"/>
              <w:bottom w:w="0" w:type="dxa"/>
              <w:right w:w="0" w:type="dxa"/>
            </w:tcMar>
            <w:vAlign w:val="center"/>
          </w:tcPr>
          <w:p w14:paraId="30E67BF9" w14:textId="77777777" w:rsidR="00CD0CA8" w:rsidRDefault="00C60484">
            <w:pPr>
              <w:spacing w:before="100" w:after="100"/>
              <w:ind w:left="100" w:right="100" w:firstLine="0"/>
              <w:jc w:val="left"/>
            </w:pPr>
            <w:r>
              <w:rPr>
                <w:rFonts w:ascii="Arial" w:eastAsia="Arial" w:hAnsi="Arial" w:cs="Arial"/>
                <w:color w:val="000000"/>
                <w:sz w:val="22"/>
                <w:szCs w:val="22"/>
              </w:rPr>
              <w:t>Pop 45-59 ans en 2009</w:t>
            </w:r>
          </w:p>
        </w:tc>
        <w:tc>
          <w:tcPr>
            <w:tcW w:w="2448" w:type="dxa"/>
            <w:shd w:val="clear" w:color="auto" w:fill="FFFFFF"/>
            <w:tcMar>
              <w:top w:w="0" w:type="dxa"/>
              <w:left w:w="0" w:type="dxa"/>
              <w:bottom w:w="0" w:type="dxa"/>
              <w:right w:w="0" w:type="dxa"/>
            </w:tcMar>
            <w:vAlign w:val="center"/>
          </w:tcPr>
          <w:p w14:paraId="152EBFD3" w14:textId="77777777" w:rsidR="00CD0CA8" w:rsidRDefault="00C60484">
            <w:pPr>
              <w:spacing w:before="100" w:after="100"/>
              <w:ind w:left="100" w:right="100" w:firstLine="0"/>
              <w:jc w:val="left"/>
            </w:pPr>
            <w:r>
              <w:rPr>
                <w:rFonts w:ascii="Arial" w:eastAsia="Arial" w:hAnsi="Arial" w:cs="Arial"/>
                <w:color w:val="000000"/>
                <w:sz w:val="22"/>
                <w:szCs w:val="22"/>
              </w:rPr>
              <w:t>base-cc-evol-struct-pop-2009.xls</w:t>
            </w:r>
          </w:p>
        </w:tc>
        <w:tc>
          <w:tcPr>
            <w:tcW w:w="2448" w:type="dxa"/>
            <w:shd w:val="clear" w:color="auto" w:fill="FFFFFF"/>
            <w:tcMar>
              <w:top w:w="0" w:type="dxa"/>
              <w:left w:w="0" w:type="dxa"/>
              <w:bottom w:w="0" w:type="dxa"/>
              <w:right w:w="0" w:type="dxa"/>
            </w:tcMar>
            <w:vAlign w:val="center"/>
          </w:tcPr>
          <w:p w14:paraId="3D81B641"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2D04CAC9" w14:textId="77777777">
        <w:trPr>
          <w:cantSplit/>
          <w:jc w:val="center"/>
        </w:trPr>
        <w:tc>
          <w:tcPr>
            <w:tcW w:w="2448" w:type="dxa"/>
            <w:shd w:val="clear" w:color="auto" w:fill="FFFFFF"/>
            <w:tcMar>
              <w:top w:w="0" w:type="dxa"/>
              <w:left w:w="0" w:type="dxa"/>
              <w:bottom w:w="0" w:type="dxa"/>
              <w:right w:w="0" w:type="dxa"/>
            </w:tcMar>
            <w:vAlign w:val="center"/>
          </w:tcPr>
          <w:p w14:paraId="22245525" w14:textId="77777777" w:rsidR="00CD0CA8" w:rsidRDefault="00C60484">
            <w:pPr>
              <w:spacing w:before="100" w:after="100"/>
              <w:ind w:left="100" w:right="100" w:firstLine="0"/>
              <w:jc w:val="left"/>
            </w:pPr>
            <w:r>
              <w:rPr>
                <w:rFonts w:ascii="Arial" w:eastAsia="Arial" w:hAnsi="Arial" w:cs="Arial"/>
                <w:color w:val="000000"/>
                <w:sz w:val="22"/>
                <w:szCs w:val="22"/>
              </w:rPr>
              <w:t>P09_POP6074</w:t>
            </w:r>
          </w:p>
        </w:tc>
        <w:tc>
          <w:tcPr>
            <w:tcW w:w="2448" w:type="dxa"/>
            <w:shd w:val="clear" w:color="auto" w:fill="FFFFFF"/>
            <w:tcMar>
              <w:top w:w="0" w:type="dxa"/>
              <w:left w:w="0" w:type="dxa"/>
              <w:bottom w:w="0" w:type="dxa"/>
              <w:right w:w="0" w:type="dxa"/>
            </w:tcMar>
            <w:vAlign w:val="center"/>
          </w:tcPr>
          <w:p w14:paraId="66E34049" w14:textId="77777777" w:rsidR="00CD0CA8" w:rsidRDefault="00C60484">
            <w:pPr>
              <w:spacing w:before="100" w:after="100"/>
              <w:ind w:left="100" w:right="100" w:firstLine="0"/>
              <w:jc w:val="left"/>
            </w:pPr>
            <w:r>
              <w:rPr>
                <w:rFonts w:ascii="Arial" w:eastAsia="Arial" w:hAnsi="Arial" w:cs="Arial"/>
                <w:color w:val="000000"/>
                <w:sz w:val="22"/>
                <w:szCs w:val="22"/>
              </w:rPr>
              <w:t>Pop 60-74 ans en 2009</w:t>
            </w:r>
          </w:p>
        </w:tc>
        <w:tc>
          <w:tcPr>
            <w:tcW w:w="2448" w:type="dxa"/>
            <w:shd w:val="clear" w:color="auto" w:fill="FFFFFF"/>
            <w:tcMar>
              <w:top w:w="0" w:type="dxa"/>
              <w:left w:w="0" w:type="dxa"/>
              <w:bottom w:w="0" w:type="dxa"/>
              <w:right w:w="0" w:type="dxa"/>
            </w:tcMar>
            <w:vAlign w:val="center"/>
          </w:tcPr>
          <w:p w14:paraId="3726142D" w14:textId="77777777" w:rsidR="00CD0CA8" w:rsidRDefault="00C60484">
            <w:pPr>
              <w:spacing w:before="100" w:after="100"/>
              <w:ind w:left="100" w:right="100" w:firstLine="0"/>
              <w:jc w:val="left"/>
            </w:pPr>
            <w:r>
              <w:rPr>
                <w:rFonts w:ascii="Arial" w:eastAsia="Arial" w:hAnsi="Arial" w:cs="Arial"/>
                <w:color w:val="000000"/>
                <w:sz w:val="22"/>
                <w:szCs w:val="22"/>
              </w:rPr>
              <w:t>base-cc-evol-struct-pop-2009.xls</w:t>
            </w:r>
          </w:p>
        </w:tc>
        <w:tc>
          <w:tcPr>
            <w:tcW w:w="2448" w:type="dxa"/>
            <w:shd w:val="clear" w:color="auto" w:fill="FFFFFF"/>
            <w:tcMar>
              <w:top w:w="0" w:type="dxa"/>
              <w:left w:w="0" w:type="dxa"/>
              <w:bottom w:w="0" w:type="dxa"/>
              <w:right w:w="0" w:type="dxa"/>
            </w:tcMar>
            <w:vAlign w:val="center"/>
          </w:tcPr>
          <w:p w14:paraId="4AE0CC27"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049C7BF" w14:textId="77777777">
        <w:trPr>
          <w:cantSplit/>
          <w:jc w:val="center"/>
        </w:trPr>
        <w:tc>
          <w:tcPr>
            <w:tcW w:w="2448" w:type="dxa"/>
            <w:shd w:val="clear" w:color="auto" w:fill="FFFFFF"/>
            <w:tcMar>
              <w:top w:w="0" w:type="dxa"/>
              <w:left w:w="0" w:type="dxa"/>
              <w:bottom w:w="0" w:type="dxa"/>
              <w:right w:w="0" w:type="dxa"/>
            </w:tcMar>
            <w:vAlign w:val="center"/>
          </w:tcPr>
          <w:p w14:paraId="2BE459F6" w14:textId="77777777" w:rsidR="00CD0CA8" w:rsidRDefault="00C60484">
            <w:pPr>
              <w:spacing w:before="100" w:after="100"/>
              <w:ind w:left="100" w:right="100" w:firstLine="0"/>
              <w:jc w:val="left"/>
            </w:pPr>
            <w:r>
              <w:rPr>
                <w:rFonts w:ascii="Arial" w:eastAsia="Arial" w:hAnsi="Arial" w:cs="Arial"/>
                <w:color w:val="000000"/>
                <w:sz w:val="22"/>
                <w:szCs w:val="22"/>
              </w:rPr>
              <w:t>P09_POP75P</w:t>
            </w:r>
          </w:p>
        </w:tc>
        <w:tc>
          <w:tcPr>
            <w:tcW w:w="2448" w:type="dxa"/>
            <w:shd w:val="clear" w:color="auto" w:fill="FFFFFF"/>
            <w:tcMar>
              <w:top w:w="0" w:type="dxa"/>
              <w:left w:w="0" w:type="dxa"/>
              <w:bottom w:w="0" w:type="dxa"/>
              <w:right w:w="0" w:type="dxa"/>
            </w:tcMar>
            <w:vAlign w:val="center"/>
          </w:tcPr>
          <w:p w14:paraId="725BFD25" w14:textId="77777777" w:rsidR="00CD0CA8" w:rsidRDefault="00C60484">
            <w:pPr>
              <w:spacing w:before="100" w:after="100"/>
              <w:ind w:left="100" w:right="100" w:firstLine="0"/>
              <w:jc w:val="left"/>
            </w:pPr>
            <w:r>
              <w:rPr>
                <w:rFonts w:ascii="Arial" w:eastAsia="Arial" w:hAnsi="Arial" w:cs="Arial"/>
                <w:color w:val="000000"/>
                <w:sz w:val="22"/>
                <w:szCs w:val="22"/>
              </w:rPr>
              <w:t>Pop 75 ans ou plus en 2009</w:t>
            </w:r>
          </w:p>
        </w:tc>
        <w:tc>
          <w:tcPr>
            <w:tcW w:w="2448" w:type="dxa"/>
            <w:shd w:val="clear" w:color="auto" w:fill="FFFFFF"/>
            <w:tcMar>
              <w:top w:w="0" w:type="dxa"/>
              <w:left w:w="0" w:type="dxa"/>
              <w:bottom w:w="0" w:type="dxa"/>
              <w:right w:w="0" w:type="dxa"/>
            </w:tcMar>
            <w:vAlign w:val="center"/>
          </w:tcPr>
          <w:p w14:paraId="4E0B58EB" w14:textId="77777777" w:rsidR="00CD0CA8" w:rsidRDefault="00C60484">
            <w:pPr>
              <w:spacing w:before="100" w:after="100"/>
              <w:ind w:left="100" w:right="100" w:firstLine="0"/>
              <w:jc w:val="left"/>
            </w:pPr>
            <w:r>
              <w:rPr>
                <w:rFonts w:ascii="Arial" w:eastAsia="Arial" w:hAnsi="Arial" w:cs="Arial"/>
                <w:color w:val="000000"/>
                <w:sz w:val="22"/>
                <w:szCs w:val="22"/>
              </w:rPr>
              <w:t>base-cc-evol-struct-pop-2009.xls</w:t>
            </w:r>
          </w:p>
        </w:tc>
        <w:tc>
          <w:tcPr>
            <w:tcW w:w="2448" w:type="dxa"/>
            <w:shd w:val="clear" w:color="auto" w:fill="FFFFFF"/>
            <w:tcMar>
              <w:top w:w="0" w:type="dxa"/>
              <w:left w:w="0" w:type="dxa"/>
              <w:bottom w:w="0" w:type="dxa"/>
              <w:right w:w="0" w:type="dxa"/>
            </w:tcMar>
            <w:vAlign w:val="center"/>
          </w:tcPr>
          <w:p w14:paraId="245F1F8A"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0B18CCC1" w14:textId="77777777">
        <w:trPr>
          <w:cantSplit/>
          <w:jc w:val="center"/>
        </w:trPr>
        <w:tc>
          <w:tcPr>
            <w:tcW w:w="2448" w:type="dxa"/>
            <w:shd w:val="clear" w:color="auto" w:fill="FFFFFF"/>
            <w:tcMar>
              <w:top w:w="0" w:type="dxa"/>
              <w:left w:w="0" w:type="dxa"/>
              <w:bottom w:w="0" w:type="dxa"/>
              <w:right w:w="0" w:type="dxa"/>
            </w:tcMar>
            <w:vAlign w:val="center"/>
          </w:tcPr>
          <w:p w14:paraId="5980E9B0" w14:textId="77777777" w:rsidR="00CD0CA8" w:rsidRDefault="00C60484">
            <w:pPr>
              <w:spacing w:before="100" w:after="100"/>
              <w:ind w:left="100" w:right="100" w:firstLine="0"/>
              <w:jc w:val="left"/>
            </w:pPr>
            <w:r>
              <w:rPr>
                <w:rFonts w:ascii="Arial" w:eastAsia="Arial" w:hAnsi="Arial" w:cs="Arial"/>
                <w:color w:val="000000"/>
                <w:sz w:val="22"/>
                <w:szCs w:val="22"/>
              </w:rPr>
              <w:t>C09_ACTOCC15P_ILT1</w:t>
            </w:r>
          </w:p>
        </w:tc>
        <w:tc>
          <w:tcPr>
            <w:tcW w:w="2448" w:type="dxa"/>
            <w:shd w:val="clear" w:color="auto" w:fill="FFFFFF"/>
            <w:tcMar>
              <w:top w:w="0" w:type="dxa"/>
              <w:left w:w="0" w:type="dxa"/>
              <w:bottom w:w="0" w:type="dxa"/>
              <w:right w:w="0" w:type="dxa"/>
            </w:tcMar>
            <w:vAlign w:val="center"/>
          </w:tcPr>
          <w:p w14:paraId="4191F628" w14:textId="77777777" w:rsidR="00CD0CA8" w:rsidRDefault="00C60484">
            <w:pPr>
              <w:spacing w:before="100" w:after="100"/>
              <w:ind w:left="100" w:right="100" w:firstLine="0"/>
              <w:jc w:val="left"/>
            </w:pPr>
            <w:r>
              <w:rPr>
                <w:rFonts w:ascii="Arial" w:eastAsia="Arial" w:hAnsi="Arial" w:cs="Arial"/>
                <w:color w:val="000000"/>
                <w:sz w:val="22"/>
                <w:szCs w:val="22"/>
              </w:rPr>
              <w:t>Nombre d'actifs travaillant dans leur commune (ou arrondissement municipal) de résidence</w:t>
            </w:r>
          </w:p>
        </w:tc>
        <w:tc>
          <w:tcPr>
            <w:tcW w:w="2448" w:type="dxa"/>
            <w:shd w:val="clear" w:color="auto" w:fill="FFFFFF"/>
            <w:tcMar>
              <w:top w:w="0" w:type="dxa"/>
              <w:left w:w="0" w:type="dxa"/>
              <w:bottom w:w="0" w:type="dxa"/>
              <w:right w:w="0" w:type="dxa"/>
            </w:tcMar>
            <w:vAlign w:val="center"/>
          </w:tcPr>
          <w:p w14:paraId="179D219E" w14:textId="77777777" w:rsidR="00CD0CA8" w:rsidRDefault="00C60484">
            <w:pPr>
              <w:spacing w:before="100" w:after="100"/>
              <w:ind w:left="100" w:right="100" w:firstLine="0"/>
              <w:jc w:val="left"/>
            </w:pPr>
            <w:r>
              <w:rPr>
                <w:rFonts w:ascii="Arial" w:eastAsia="Arial" w:hAnsi="Arial" w:cs="Arial"/>
                <w:color w:val="000000"/>
                <w:sz w:val="22"/>
                <w:szCs w:val="22"/>
              </w:rPr>
              <w:t>BTX_FM_DTR_2009.xls</w:t>
            </w:r>
          </w:p>
        </w:tc>
        <w:tc>
          <w:tcPr>
            <w:tcW w:w="2448" w:type="dxa"/>
            <w:shd w:val="clear" w:color="auto" w:fill="FFFFFF"/>
            <w:tcMar>
              <w:top w:w="0" w:type="dxa"/>
              <w:left w:w="0" w:type="dxa"/>
              <w:bottom w:w="0" w:type="dxa"/>
              <w:right w:w="0" w:type="dxa"/>
            </w:tcMar>
            <w:vAlign w:val="center"/>
          </w:tcPr>
          <w:p w14:paraId="021F7003"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6E71516" w14:textId="77777777">
        <w:trPr>
          <w:cantSplit/>
          <w:jc w:val="center"/>
        </w:trPr>
        <w:tc>
          <w:tcPr>
            <w:tcW w:w="2448" w:type="dxa"/>
            <w:shd w:val="clear" w:color="auto" w:fill="FFFFFF"/>
            <w:tcMar>
              <w:top w:w="0" w:type="dxa"/>
              <w:left w:w="0" w:type="dxa"/>
              <w:bottom w:w="0" w:type="dxa"/>
              <w:right w:w="0" w:type="dxa"/>
            </w:tcMar>
            <w:vAlign w:val="center"/>
          </w:tcPr>
          <w:p w14:paraId="5173BB4A"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C09_ACTOCC15P_ILTAUT</w:t>
            </w:r>
          </w:p>
        </w:tc>
        <w:tc>
          <w:tcPr>
            <w:tcW w:w="2448" w:type="dxa"/>
            <w:shd w:val="clear" w:color="auto" w:fill="FFFFFF"/>
            <w:tcMar>
              <w:top w:w="0" w:type="dxa"/>
              <w:left w:w="0" w:type="dxa"/>
              <w:bottom w:w="0" w:type="dxa"/>
              <w:right w:w="0" w:type="dxa"/>
            </w:tcMar>
            <w:vAlign w:val="center"/>
          </w:tcPr>
          <w:p w14:paraId="5FE4F909" w14:textId="77777777" w:rsidR="00CD0CA8" w:rsidRDefault="00C60484">
            <w:pPr>
              <w:spacing w:before="100" w:after="100"/>
              <w:ind w:left="100" w:right="100" w:firstLine="0"/>
              <w:jc w:val="left"/>
            </w:pPr>
            <w:r>
              <w:rPr>
                <w:rFonts w:ascii="Arial" w:eastAsia="Arial" w:hAnsi="Arial" w:cs="Arial"/>
                <w:color w:val="000000"/>
                <w:sz w:val="22"/>
                <w:szCs w:val="22"/>
              </w:rPr>
              <w:t>Nombre d'actifs travaillant hors de leur commune (ou arrondissement municipal) de résidence</w:t>
            </w:r>
          </w:p>
        </w:tc>
        <w:tc>
          <w:tcPr>
            <w:tcW w:w="2448" w:type="dxa"/>
            <w:shd w:val="clear" w:color="auto" w:fill="FFFFFF"/>
            <w:tcMar>
              <w:top w:w="0" w:type="dxa"/>
              <w:left w:w="0" w:type="dxa"/>
              <w:bottom w:w="0" w:type="dxa"/>
              <w:right w:w="0" w:type="dxa"/>
            </w:tcMar>
            <w:vAlign w:val="center"/>
          </w:tcPr>
          <w:p w14:paraId="6E32C627" w14:textId="77777777" w:rsidR="00CD0CA8" w:rsidRDefault="00C60484">
            <w:pPr>
              <w:spacing w:before="100" w:after="100"/>
              <w:ind w:left="100" w:right="100" w:firstLine="0"/>
              <w:jc w:val="left"/>
            </w:pPr>
            <w:r>
              <w:rPr>
                <w:rFonts w:ascii="Arial" w:eastAsia="Arial" w:hAnsi="Arial" w:cs="Arial"/>
                <w:color w:val="000000"/>
                <w:sz w:val="22"/>
                <w:szCs w:val="22"/>
              </w:rPr>
              <w:t>BTX_FM_DTR_2009.xls</w:t>
            </w:r>
          </w:p>
        </w:tc>
        <w:tc>
          <w:tcPr>
            <w:tcW w:w="2448" w:type="dxa"/>
            <w:shd w:val="clear" w:color="auto" w:fill="FFFFFF"/>
            <w:tcMar>
              <w:top w:w="0" w:type="dxa"/>
              <w:left w:w="0" w:type="dxa"/>
              <w:bottom w:w="0" w:type="dxa"/>
              <w:right w:w="0" w:type="dxa"/>
            </w:tcMar>
            <w:vAlign w:val="center"/>
          </w:tcPr>
          <w:p w14:paraId="2CE8B7FC"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28B1CEB" w14:textId="77777777">
        <w:trPr>
          <w:cantSplit/>
          <w:jc w:val="center"/>
        </w:trPr>
        <w:tc>
          <w:tcPr>
            <w:tcW w:w="2448" w:type="dxa"/>
            <w:shd w:val="clear" w:color="auto" w:fill="FFFFFF"/>
            <w:tcMar>
              <w:top w:w="0" w:type="dxa"/>
              <w:left w:w="0" w:type="dxa"/>
              <w:bottom w:w="0" w:type="dxa"/>
              <w:right w:w="0" w:type="dxa"/>
            </w:tcMar>
            <w:vAlign w:val="center"/>
          </w:tcPr>
          <w:p w14:paraId="1A20E554" w14:textId="77777777" w:rsidR="00CD0CA8" w:rsidRDefault="00C60484">
            <w:pPr>
              <w:spacing w:before="100" w:after="100"/>
              <w:ind w:left="100" w:right="100" w:firstLine="0"/>
              <w:jc w:val="left"/>
            </w:pPr>
            <w:r>
              <w:rPr>
                <w:rFonts w:ascii="Arial" w:eastAsia="Arial" w:hAnsi="Arial" w:cs="Arial"/>
                <w:color w:val="000000"/>
                <w:sz w:val="22"/>
                <w:szCs w:val="22"/>
              </w:rPr>
              <w:t>C09_ACTOCC15P</w:t>
            </w:r>
          </w:p>
        </w:tc>
        <w:tc>
          <w:tcPr>
            <w:tcW w:w="2448" w:type="dxa"/>
            <w:shd w:val="clear" w:color="auto" w:fill="FFFFFF"/>
            <w:tcMar>
              <w:top w:w="0" w:type="dxa"/>
              <w:left w:w="0" w:type="dxa"/>
              <w:bottom w:w="0" w:type="dxa"/>
              <w:right w:w="0" w:type="dxa"/>
            </w:tcMar>
            <w:vAlign w:val="center"/>
          </w:tcPr>
          <w:p w14:paraId="7B0A9690" w14:textId="77777777" w:rsidR="00CD0CA8" w:rsidRDefault="00C60484">
            <w:pPr>
              <w:spacing w:before="100" w:after="100"/>
              <w:ind w:left="100" w:right="100" w:firstLine="0"/>
              <w:jc w:val="left"/>
            </w:pPr>
            <w:r>
              <w:rPr>
                <w:rFonts w:ascii="Arial" w:eastAsia="Arial" w:hAnsi="Arial" w:cs="Arial"/>
                <w:color w:val="000000"/>
                <w:sz w:val="22"/>
                <w:szCs w:val="22"/>
              </w:rPr>
              <w:t>Total : nombre d'actifs de 15 ans ou plus ayant un emploi</w:t>
            </w:r>
          </w:p>
        </w:tc>
        <w:tc>
          <w:tcPr>
            <w:tcW w:w="2448" w:type="dxa"/>
            <w:shd w:val="clear" w:color="auto" w:fill="FFFFFF"/>
            <w:tcMar>
              <w:top w:w="0" w:type="dxa"/>
              <w:left w:w="0" w:type="dxa"/>
              <w:bottom w:w="0" w:type="dxa"/>
              <w:right w:w="0" w:type="dxa"/>
            </w:tcMar>
            <w:vAlign w:val="center"/>
          </w:tcPr>
          <w:p w14:paraId="603F045A" w14:textId="77777777" w:rsidR="00CD0CA8" w:rsidRDefault="00C60484">
            <w:pPr>
              <w:spacing w:before="100" w:after="100"/>
              <w:ind w:left="100" w:right="100" w:firstLine="0"/>
              <w:jc w:val="left"/>
            </w:pPr>
            <w:r>
              <w:rPr>
                <w:rFonts w:ascii="Arial" w:eastAsia="Arial" w:hAnsi="Arial" w:cs="Arial"/>
                <w:color w:val="000000"/>
                <w:sz w:val="22"/>
                <w:szCs w:val="22"/>
              </w:rPr>
              <w:t>BTX_FM_DTR_2009.xls</w:t>
            </w:r>
          </w:p>
        </w:tc>
        <w:tc>
          <w:tcPr>
            <w:tcW w:w="2448" w:type="dxa"/>
            <w:shd w:val="clear" w:color="auto" w:fill="FFFFFF"/>
            <w:tcMar>
              <w:top w:w="0" w:type="dxa"/>
              <w:left w:w="0" w:type="dxa"/>
              <w:bottom w:w="0" w:type="dxa"/>
              <w:right w:w="0" w:type="dxa"/>
            </w:tcMar>
            <w:vAlign w:val="center"/>
          </w:tcPr>
          <w:p w14:paraId="6C96DC37"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37F84305" w14:textId="77777777">
        <w:trPr>
          <w:cantSplit/>
          <w:jc w:val="center"/>
        </w:trPr>
        <w:tc>
          <w:tcPr>
            <w:tcW w:w="2448" w:type="dxa"/>
            <w:shd w:val="clear" w:color="auto" w:fill="FFFFFF"/>
            <w:tcMar>
              <w:top w:w="0" w:type="dxa"/>
              <w:left w:w="0" w:type="dxa"/>
              <w:bottom w:w="0" w:type="dxa"/>
              <w:right w:w="0" w:type="dxa"/>
            </w:tcMar>
            <w:vAlign w:val="center"/>
          </w:tcPr>
          <w:p w14:paraId="5DE155C9" w14:textId="77777777" w:rsidR="00CD0CA8" w:rsidRDefault="00C60484">
            <w:pPr>
              <w:spacing w:before="100" w:after="100"/>
              <w:ind w:left="100" w:right="100" w:firstLine="0"/>
              <w:jc w:val="left"/>
            </w:pPr>
            <w:r>
              <w:rPr>
                <w:rFonts w:ascii="Arial" w:eastAsia="Arial" w:hAnsi="Arial" w:cs="Arial"/>
                <w:color w:val="000000"/>
                <w:sz w:val="22"/>
                <w:szCs w:val="22"/>
              </w:rPr>
              <w:t>Potentiel.Financier</w:t>
            </w:r>
          </w:p>
        </w:tc>
        <w:tc>
          <w:tcPr>
            <w:tcW w:w="2448" w:type="dxa"/>
            <w:shd w:val="clear" w:color="auto" w:fill="FFFFFF"/>
            <w:tcMar>
              <w:top w:w="0" w:type="dxa"/>
              <w:left w:w="0" w:type="dxa"/>
              <w:bottom w:w="0" w:type="dxa"/>
              <w:right w:w="0" w:type="dxa"/>
            </w:tcMar>
            <w:vAlign w:val="center"/>
          </w:tcPr>
          <w:p w14:paraId="28A4E7F2" w14:textId="77777777" w:rsidR="00CD0CA8" w:rsidRDefault="00C60484">
            <w:pPr>
              <w:spacing w:before="100" w:after="100"/>
              <w:ind w:left="100" w:right="100" w:firstLine="0"/>
              <w:jc w:val="left"/>
            </w:pPr>
            <w:r>
              <w:rPr>
                <w:rFonts w:ascii="Arial" w:eastAsia="Arial" w:hAnsi="Arial" w:cs="Arial"/>
                <w:color w:val="000000"/>
                <w:sz w:val="22"/>
                <w:szCs w:val="22"/>
              </w:rPr>
              <w:t>Potentiel financier des communes</w:t>
            </w:r>
          </w:p>
        </w:tc>
        <w:tc>
          <w:tcPr>
            <w:tcW w:w="2448" w:type="dxa"/>
            <w:shd w:val="clear" w:color="auto" w:fill="FFFFFF"/>
            <w:tcMar>
              <w:top w:w="0" w:type="dxa"/>
              <w:left w:w="0" w:type="dxa"/>
              <w:bottom w:w="0" w:type="dxa"/>
              <w:right w:w="0" w:type="dxa"/>
            </w:tcMar>
            <w:vAlign w:val="center"/>
          </w:tcPr>
          <w:p w14:paraId="59630647" w14:textId="77777777" w:rsidR="00CD0CA8" w:rsidRDefault="00C60484">
            <w:pPr>
              <w:spacing w:before="100" w:after="100"/>
              <w:ind w:left="100" w:right="100" w:firstLine="0"/>
              <w:jc w:val="left"/>
            </w:pPr>
            <w:r>
              <w:rPr>
                <w:rFonts w:ascii="Arial" w:eastAsia="Arial" w:hAnsi="Arial" w:cs="Arial"/>
                <w:color w:val="000000"/>
                <w:sz w:val="22"/>
                <w:szCs w:val="22"/>
              </w:rPr>
              <w:t>Potentiel_financier_2011.xls</w:t>
            </w:r>
          </w:p>
        </w:tc>
        <w:tc>
          <w:tcPr>
            <w:tcW w:w="2448" w:type="dxa"/>
            <w:shd w:val="clear" w:color="auto" w:fill="FFFFFF"/>
            <w:tcMar>
              <w:top w:w="0" w:type="dxa"/>
              <w:left w:w="0" w:type="dxa"/>
              <w:bottom w:w="0" w:type="dxa"/>
              <w:right w:w="0" w:type="dxa"/>
            </w:tcMar>
            <w:vAlign w:val="center"/>
          </w:tcPr>
          <w:p w14:paraId="46F4CA0E" w14:textId="77777777" w:rsidR="00CD0CA8" w:rsidRDefault="00C60484">
            <w:pPr>
              <w:spacing w:before="100" w:after="100"/>
              <w:ind w:left="100" w:right="100" w:firstLine="0"/>
              <w:jc w:val="left"/>
            </w:pPr>
            <w:r>
              <w:rPr>
                <w:rFonts w:ascii="Arial" w:eastAsia="Arial" w:hAnsi="Arial" w:cs="Arial"/>
                <w:color w:val="000000"/>
                <w:sz w:val="22"/>
                <w:szCs w:val="22"/>
              </w:rPr>
              <w:t>DGCL</w:t>
            </w:r>
          </w:p>
        </w:tc>
      </w:tr>
      <w:tr w:rsidR="00CD0CA8" w14:paraId="5B3E29C6" w14:textId="77777777">
        <w:trPr>
          <w:cantSplit/>
          <w:jc w:val="center"/>
        </w:trPr>
        <w:tc>
          <w:tcPr>
            <w:tcW w:w="2448" w:type="dxa"/>
            <w:shd w:val="clear" w:color="auto" w:fill="FFFFFF"/>
            <w:tcMar>
              <w:top w:w="0" w:type="dxa"/>
              <w:left w:w="0" w:type="dxa"/>
              <w:bottom w:w="0" w:type="dxa"/>
              <w:right w:w="0" w:type="dxa"/>
            </w:tcMar>
            <w:vAlign w:val="center"/>
          </w:tcPr>
          <w:p w14:paraId="4A2FD8AE" w14:textId="77777777" w:rsidR="00CD0CA8" w:rsidRDefault="00C60484">
            <w:pPr>
              <w:spacing w:before="100" w:after="100"/>
              <w:ind w:left="100" w:right="100" w:firstLine="0"/>
              <w:jc w:val="left"/>
            </w:pPr>
            <w:r>
              <w:rPr>
                <w:rFonts w:ascii="Arial" w:eastAsia="Arial" w:hAnsi="Arial" w:cs="Arial"/>
                <w:color w:val="000000"/>
                <w:sz w:val="22"/>
                <w:szCs w:val="22"/>
              </w:rPr>
              <w:t>dotation.globale.de.fonctionnement</w:t>
            </w:r>
          </w:p>
        </w:tc>
        <w:tc>
          <w:tcPr>
            <w:tcW w:w="2448" w:type="dxa"/>
            <w:shd w:val="clear" w:color="auto" w:fill="FFFFFF"/>
            <w:tcMar>
              <w:top w:w="0" w:type="dxa"/>
              <w:left w:w="0" w:type="dxa"/>
              <w:bottom w:w="0" w:type="dxa"/>
              <w:right w:w="0" w:type="dxa"/>
            </w:tcMar>
            <w:vAlign w:val="center"/>
          </w:tcPr>
          <w:p w14:paraId="28985817" w14:textId="77777777" w:rsidR="00CD0CA8" w:rsidRDefault="00C60484">
            <w:pPr>
              <w:spacing w:before="100" w:after="100"/>
              <w:ind w:left="100" w:right="100" w:firstLine="0"/>
              <w:jc w:val="left"/>
            </w:pPr>
            <w:r>
              <w:rPr>
                <w:rFonts w:ascii="Arial" w:eastAsia="Arial" w:hAnsi="Arial" w:cs="Arial"/>
                <w:color w:val="000000"/>
                <w:sz w:val="22"/>
                <w:szCs w:val="22"/>
              </w:rPr>
              <w:t>Dotation globale de fonctionnement des communes en 2011</w:t>
            </w:r>
          </w:p>
        </w:tc>
        <w:tc>
          <w:tcPr>
            <w:tcW w:w="2448" w:type="dxa"/>
            <w:shd w:val="clear" w:color="auto" w:fill="FFFFFF"/>
            <w:tcMar>
              <w:top w:w="0" w:type="dxa"/>
              <w:left w:w="0" w:type="dxa"/>
              <w:bottom w:w="0" w:type="dxa"/>
              <w:right w:w="0" w:type="dxa"/>
            </w:tcMar>
            <w:vAlign w:val="center"/>
          </w:tcPr>
          <w:p w14:paraId="77782BC4" w14:textId="77777777" w:rsidR="00CD0CA8" w:rsidRDefault="00C60484">
            <w:pPr>
              <w:spacing w:before="100" w:after="100"/>
              <w:ind w:left="100" w:right="100" w:firstLine="0"/>
              <w:jc w:val="left"/>
            </w:pPr>
            <w:r>
              <w:rPr>
                <w:rFonts w:ascii="Arial" w:eastAsia="Arial" w:hAnsi="Arial" w:cs="Arial"/>
                <w:color w:val="000000"/>
                <w:sz w:val="22"/>
                <w:szCs w:val="22"/>
              </w:rPr>
              <w:t>city_all.csv</w:t>
            </w:r>
          </w:p>
        </w:tc>
        <w:tc>
          <w:tcPr>
            <w:tcW w:w="2448" w:type="dxa"/>
            <w:shd w:val="clear" w:color="auto" w:fill="FFFFFF"/>
            <w:tcMar>
              <w:top w:w="0" w:type="dxa"/>
              <w:left w:w="0" w:type="dxa"/>
              <w:bottom w:w="0" w:type="dxa"/>
              <w:right w:w="0" w:type="dxa"/>
            </w:tcMar>
            <w:vAlign w:val="center"/>
          </w:tcPr>
          <w:p w14:paraId="5833EDFF" w14:textId="77777777" w:rsidR="00CD0CA8" w:rsidRDefault="00C60484">
            <w:pPr>
              <w:spacing w:before="100" w:after="100"/>
              <w:ind w:left="100" w:right="100" w:firstLine="0"/>
              <w:jc w:val="left"/>
            </w:pPr>
            <w:r>
              <w:rPr>
                <w:rFonts w:ascii="Arial" w:eastAsia="Arial" w:hAnsi="Arial" w:cs="Arial"/>
                <w:color w:val="000000"/>
                <w:sz w:val="22"/>
                <w:szCs w:val="22"/>
              </w:rPr>
              <w:t>DGCL</w:t>
            </w:r>
          </w:p>
        </w:tc>
      </w:tr>
      <w:tr w:rsidR="00CD0CA8" w14:paraId="372C4857" w14:textId="77777777">
        <w:trPr>
          <w:cantSplit/>
          <w:jc w:val="center"/>
        </w:trPr>
        <w:tc>
          <w:tcPr>
            <w:tcW w:w="2448" w:type="dxa"/>
            <w:shd w:val="clear" w:color="auto" w:fill="FFFFFF"/>
            <w:tcMar>
              <w:top w:w="0" w:type="dxa"/>
              <w:left w:w="0" w:type="dxa"/>
              <w:bottom w:w="0" w:type="dxa"/>
              <w:right w:w="0" w:type="dxa"/>
            </w:tcMar>
            <w:vAlign w:val="center"/>
          </w:tcPr>
          <w:p w14:paraId="7AD57E79" w14:textId="77777777" w:rsidR="00CD0CA8" w:rsidRDefault="00C60484">
            <w:pPr>
              <w:spacing w:before="100" w:after="100"/>
              <w:ind w:left="100" w:right="100" w:firstLine="0"/>
              <w:jc w:val="left"/>
            </w:pPr>
            <w:r>
              <w:rPr>
                <w:rFonts w:ascii="Arial" w:eastAsia="Arial" w:hAnsi="Arial" w:cs="Arial"/>
                <w:color w:val="000000"/>
                <w:sz w:val="22"/>
                <w:szCs w:val="22"/>
              </w:rPr>
              <w:t>Nombre.de.foyers.fiscaux</w:t>
            </w:r>
          </w:p>
        </w:tc>
        <w:tc>
          <w:tcPr>
            <w:tcW w:w="2448" w:type="dxa"/>
            <w:shd w:val="clear" w:color="auto" w:fill="FFFFFF"/>
            <w:tcMar>
              <w:top w:w="0" w:type="dxa"/>
              <w:left w:w="0" w:type="dxa"/>
              <w:bottom w:w="0" w:type="dxa"/>
              <w:right w:w="0" w:type="dxa"/>
            </w:tcMar>
            <w:vAlign w:val="center"/>
          </w:tcPr>
          <w:p w14:paraId="6B61D739" w14:textId="77777777" w:rsidR="00CD0CA8" w:rsidRDefault="00C60484">
            <w:pPr>
              <w:spacing w:before="100" w:after="100"/>
              <w:ind w:left="100" w:right="100" w:firstLine="0"/>
              <w:jc w:val="left"/>
            </w:pPr>
            <w:r>
              <w:rPr>
                <w:rFonts w:ascii="Arial" w:eastAsia="Arial" w:hAnsi="Arial" w:cs="Arial"/>
                <w:color w:val="000000"/>
                <w:sz w:val="22"/>
                <w:szCs w:val="22"/>
              </w:rPr>
              <w:t>Nombre de foyers fiscaux dans la commune en 2011</w:t>
            </w:r>
          </w:p>
        </w:tc>
        <w:tc>
          <w:tcPr>
            <w:tcW w:w="2448" w:type="dxa"/>
            <w:shd w:val="clear" w:color="auto" w:fill="FFFFFF"/>
            <w:tcMar>
              <w:top w:w="0" w:type="dxa"/>
              <w:left w:w="0" w:type="dxa"/>
              <w:bottom w:w="0" w:type="dxa"/>
              <w:right w:w="0" w:type="dxa"/>
            </w:tcMar>
            <w:vAlign w:val="center"/>
          </w:tcPr>
          <w:p w14:paraId="238A9BDF" w14:textId="77777777" w:rsidR="00CD0CA8" w:rsidRDefault="00C60484">
            <w:pPr>
              <w:spacing w:before="100" w:after="100"/>
              <w:ind w:left="100" w:right="100" w:firstLine="0"/>
              <w:jc w:val="left"/>
            </w:pPr>
            <w:r>
              <w:rPr>
                <w:rFonts w:ascii="Arial" w:eastAsia="Arial" w:hAnsi="Arial" w:cs="Arial"/>
                <w:color w:val="000000"/>
                <w:sz w:val="22"/>
                <w:szCs w:val="22"/>
              </w:rPr>
              <w:t>Ircom_2011_revenus2010.xls</w:t>
            </w:r>
          </w:p>
        </w:tc>
        <w:tc>
          <w:tcPr>
            <w:tcW w:w="2448" w:type="dxa"/>
            <w:shd w:val="clear" w:color="auto" w:fill="FFFFFF"/>
            <w:tcMar>
              <w:top w:w="0" w:type="dxa"/>
              <w:left w:w="0" w:type="dxa"/>
              <w:bottom w:w="0" w:type="dxa"/>
              <w:right w:w="0" w:type="dxa"/>
            </w:tcMar>
            <w:vAlign w:val="center"/>
          </w:tcPr>
          <w:p w14:paraId="178A7EB9" w14:textId="77777777" w:rsidR="00CD0CA8" w:rsidRDefault="00C60484">
            <w:pPr>
              <w:spacing w:before="100" w:after="100"/>
              <w:ind w:left="100" w:right="100" w:firstLine="0"/>
              <w:jc w:val="left"/>
            </w:pPr>
            <w:r>
              <w:rPr>
                <w:rFonts w:ascii="Arial" w:eastAsia="Arial" w:hAnsi="Arial" w:cs="Arial"/>
                <w:color w:val="000000"/>
                <w:sz w:val="22"/>
                <w:szCs w:val="22"/>
              </w:rPr>
              <w:t>Ministère de l'économie</w:t>
            </w:r>
          </w:p>
        </w:tc>
      </w:tr>
      <w:tr w:rsidR="00CD0CA8" w14:paraId="03E303FC" w14:textId="77777777">
        <w:trPr>
          <w:cantSplit/>
          <w:jc w:val="center"/>
        </w:trPr>
        <w:tc>
          <w:tcPr>
            <w:tcW w:w="2448" w:type="dxa"/>
            <w:shd w:val="clear" w:color="auto" w:fill="FFFFFF"/>
            <w:tcMar>
              <w:top w:w="0" w:type="dxa"/>
              <w:left w:w="0" w:type="dxa"/>
              <w:bottom w:w="0" w:type="dxa"/>
              <w:right w:w="0" w:type="dxa"/>
            </w:tcMar>
            <w:vAlign w:val="center"/>
          </w:tcPr>
          <w:p w14:paraId="38DFEFDF" w14:textId="77777777" w:rsidR="00CD0CA8" w:rsidRDefault="00C60484">
            <w:pPr>
              <w:spacing w:before="100" w:after="100"/>
              <w:ind w:left="100" w:right="100" w:firstLine="0"/>
              <w:jc w:val="left"/>
            </w:pPr>
            <w:r>
              <w:rPr>
                <w:rFonts w:ascii="Arial" w:eastAsia="Arial" w:hAnsi="Arial" w:cs="Arial"/>
                <w:color w:val="000000"/>
                <w:sz w:val="22"/>
                <w:szCs w:val="22"/>
              </w:rPr>
              <w:t>Revenu.fiscal.de.référence.des.foyers.fiscaux</w:t>
            </w:r>
          </w:p>
        </w:tc>
        <w:tc>
          <w:tcPr>
            <w:tcW w:w="2448" w:type="dxa"/>
            <w:shd w:val="clear" w:color="auto" w:fill="FFFFFF"/>
            <w:tcMar>
              <w:top w:w="0" w:type="dxa"/>
              <w:left w:w="0" w:type="dxa"/>
              <w:bottom w:w="0" w:type="dxa"/>
              <w:right w:w="0" w:type="dxa"/>
            </w:tcMar>
            <w:vAlign w:val="center"/>
          </w:tcPr>
          <w:p w14:paraId="020215AF" w14:textId="77777777" w:rsidR="00CD0CA8" w:rsidRDefault="00C60484">
            <w:pPr>
              <w:spacing w:before="100" w:after="100"/>
              <w:ind w:left="100" w:right="100" w:firstLine="0"/>
              <w:jc w:val="left"/>
            </w:pPr>
            <w:r>
              <w:rPr>
                <w:rFonts w:ascii="Arial" w:eastAsia="Arial" w:hAnsi="Arial" w:cs="Arial"/>
                <w:color w:val="000000"/>
                <w:sz w:val="22"/>
                <w:szCs w:val="22"/>
              </w:rPr>
              <w:t>Revenu fiscal de référence de l'ensemble des foyers imposés sur la commune</w:t>
            </w:r>
          </w:p>
        </w:tc>
        <w:tc>
          <w:tcPr>
            <w:tcW w:w="2448" w:type="dxa"/>
            <w:shd w:val="clear" w:color="auto" w:fill="FFFFFF"/>
            <w:tcMar>
              <w:top w:w="0" w:type="dxa"/>
              <w:left w:w="0" w:type="dxa"/>
              <w:bottom w:w="0" w:type="dxa"/>
              <w:right w:w="0" w:type="dxa"/>
            </w:tcMar>
            <w:vAlign w:val="center"/>
          </w:tcPr>
          <w:p w14:paraId="25067B9F" w14:textId="77777777" w:rsidR="00CD0CA8" w:rsidRDefault="00C60484">
            <w:pPr>
              <w:spacing w:before="100" w:after="100"/>
              <w:ind w:left="100" w:right="100" w:firstLine="0"/>
              <w:jc w:val="left"/>
            </w:pPr>
            <w:r>
              <w:rPr>
                <w:rFonts w:ascii="Arial" w:eastAsia="Arial" w:hAnsi="Arial" w:cs="Arial"/>
                <w:color w:val="000000"/>
                <w:sz w:val="22"/>
                <w:szCs w:val="22"/>
              </w:rPr>
              <w:t>Ircom_2011_revenus2010.xls</w:t>
            </w:r>
          </w:p>
        </w:tc>
        <w:tc>
          <w:tcPr>
            <w:tcW w:w="2448" w:type="dxa"/>
            <w:shd w:val="clear" w:color="auto" w:fill="FFFFFF"/>
            <w:tcMar>
              <w:top w:w="0" w:type="dxa"/>
              <w:left w:w="0" w:type="dxa"/>
              <w:bottom w:w="0" w:type="dxa"/>
              <w:right w:w="0" w:type="dxa"/>
            </w:tcMar>
            <w:vAlign w:val="center"/>
          </w:tcPr>
          <w:p w14:paraId="04C13A37" w14:textId="77777777" w:rsidR="00CD0CA8" w:rsidRDefault="00C60484">
            <w:pPr>
              <w:spacing w:before="100" w:after="100"/>
              <w:ind w:left="100" w:right="100" w:firstLine="0"/>
              <w:jc w:val="left"/>
            </w:pPr>
            <w:r>
              <w:rPr>
                <w:rFonts w:ascii="Arial" w:eastAsia="Arial" w:hAnsi="Arial" w:cs="Arial"/>
                <w:color w:val="000000"/>
                <w:sz w:val="22"/>
                <w:szCs w:val="22"/>
              </w:rPr>
              <w:t>Ministère de l'économie</w:t>
            </w:r>
          </w:p>
        </w:tc>
      </w:tr>
      <w:tr w:rsidR="00CD0CA8" w14:paraId="3661E8AB" w14:textId="77777777">
        <w:trPr>
          <w:cantSplit/>
          <w:jc w:val="center"/>
        </w:trPr>
        <w:tc>
          <w:tcPr>
            <w:tcW w:w="2448" w:type="dxa"/>
            <w:shd w:val="clear" w:color="auto" w:fill="FFFFFF"/>
            <w:tcMar>
              <w:top w:w="0" w:type="dxa"/>
              <w:left w:w="0" w:type="dxa"/>
              <w:bottom w:w="0" w:type="dxa"/>
              <w:right w:w="0" w:type="dxa"/>
            </w:tcMar>
            <w:vAlign w:val="center"/>
          </w:tcPr>
          <w:p w14:paraId="371C9045" w14:textId="77777777" w:rsidR="00CD0CA8" w:rsidRDefault="00C60484">
            <w:pPr>
              <w:spacing w:before="100" w:after="100"/>
              <w:ind w:left="100" w:right="100" w:firstLine="0"/>
              <w:jc w:val="left"/>
            </w:pPr>
            <w:r>
              <w:rPr>
                <w:rFonts w:ascii="Arial" w:eastAsia="Arial" w:hAnsi="Arial" w:cs="Arial"/>
                <w:color w:val="000000"/>
                <w:sz w:val="22"/>
                <w:szCs w:val="22"/>
              </w:rPr>
              <w:t>Impôt.net..total.</w:t>
            </w:r>
          </w:p>
        </w:tc>
        <w:tc>
          <w:tcPr>
            <w:tcW w:w="2448" w:type="dxa"/>
            <w:shd w:val="clear" w:color="auto" w:fill="FFFFFF"/>
            <w:tcMar>
              <w:top w:w="0" w:type="dxa"/>
              <w:left w:w="0" w:type="dxa"/>
              <w:bottom w:w="0" w:type="dxa"/>
              <w:right w:w="0" w:type="dxa"/>
            </w:tcMar>
            <w:vAlign w:val="center"/>
          </w:tcPr>
          <w:p w14:paraId="5DD789F8" w14:textId="77777777" w:rsidR="00CD0CA8" w:rsidRDefault="00C60484">
            <w:pPr>
              <w:spacing w:before="100" w:after="100"/>
              <w:ind w:left="100" w:right="100" w:firstLine="0"/>
              <w:jc w:val="left"/>
            </w:pPr>
            <w:r>
              <w:rPr>
                <w:rFonts w:ascii="Arial" w:eastAsia="Arial" w:hAnsi="Arial" w:cs="Arial"/>
                <w:color w:val="000000"/>
                <w:sz w:val="22"/>
                <w:szCs w:val="22"/>
              </w:rPr>
              <w:t>Impôt net total sur la commune</w:t>
            </w:r>
          </w:p>
        </w:tc>
        <w:tc>
          <w:tcPr>
            <w:tcW w:w="2448" w:type="dxa"/>
            <w:shd w:val="clear" w:color="auto" w:fill="FFFFFF"/>
            <w:tcMar>
              <w:top w:w="0" w:type="dxa"/>
              <w:left w:w="0" w:type="dxa"/>
              <w:bottom w:w="0" w:type="dxa"/>
              <w:right w:w="0" w:type="dxa"/>
            </w:tcMar>
            <w:vAlign w:val="center"/>
          </w:tcPr>
          <w:p w14:paraId="30D4E64E" w14:textId="77777777" w:rsidR="00CD0CA8" w:rsidRDefault="00C60484">
            <w:pPr>
              <w:spacing w:before="100" w:after="100"/>
              <w:ind w:left="100" w:right="100" w:firstLine="0"/>
              <w:jc w:val="left"/>
            </w:pPr>
            <w:r>
              <w:rPr>
                <w:rFonts w:ascii="Arial" w:eastAsia="Arial" w:hAnsi="Arial" w:cs="Arial"/>
                <w:color w:val="000000"/>
                <w:sz w:val="22"/>
                <w:szCs w:val="22"/>
              </w:rPr>
              <w:t>Ircom_2011_revenus2010.xls</w:t>
            </w:r>
          </w:p>
        </w:tc>
        <w:tc>
          <w:tcPr>
            <w:tcW w:w="2448" w:type="dxa"/>
            <w:shd w:val="clear" w:color="auto" w:fill="FFFFFF"/>
            <w:tcMar>
              <w:top w:w="0" w:type="dxa"/>
              <w:left w:w="0" w:type="dxa"/>
              <w:bottom w:w="0" w:type="dxa"/>
              <w:right w:w="0" w:type="dxa"/>
            </w:tcMar>
            <w:vAlign w:val="center"/>
          </w:tcPr>
          <w:p w14:paraId="729417CC" w14:textId="77777777" w:rsidR="00CD0CA8" w:rsidRDefault="00C60484">
            <w:pPr>
              <w:spacing w:before="100" w:after="100"/>
              <w:ind w:left="100" w:right="100" w:firstLine="0"/>
              <w:jc w:val="left"/>
            </w:pPr>
            <w:r>
              <w:rPr>
                <w:rFonts w:ascii="Arial" w:eastAsia="Arial" w:hAnsi="Arial" w:cs="Arial"/>
                <w:color w:val="000000"/>
                <w:sz w:val="22"/>
                <w:szCs w:val="22"/>
              </w:rPr>
              <w:t>Ministère de l'économie</w:t>
            </w:r>
          </w:p>
        </w:tc>
      </w:tr>
      <w:tr w:rsidR="00CD0CA8" w14:paraId="3A880B3D" w14:textId="77777777">
        <w:trPr>
          <w:cantSplit/>
          <w:jc w:val="center"/>
        </w:trPr>
        <w:tc>
          <w:tcPr>
            <w:tcW w:w="2448" w:type="dxa"/>
            <w:tcBorders>
              <w:bottom w:val="single" w:sz="16" w:space="0" w:color="666666"/>
            </w:tcBorders>
            <w:shd w:val="clear" w:color="auto" w:fill="FFFFFF"/>
            <w:tcMar>
              <w:top w:w="0" w:type="dxa"/>
              <w:left w:w="0" w:type="dxa"/>
              <w:bottom w:w="0" w:type="dxa"/>
              <w:right w:w="0" w:type="dxa"/>
            </w:tcMar>
            <w:vAlign w:val="center"/>
          </w:tcPr>
          <w:p w14:paraId="6527AFD3" w14:textId="77777777" w:rsidR="00CD0CA8" w:rsidRDefault="00C60484">
            <w:pPr>
              <w:spacing w:before="100" w:after="100"/>
              <w:ind w:left="100" w:right="100" w:firstLine="0"/>
              <w:jc w:val="left"/>
            </w:pPr>
            <w:r>
              <w:rPr>
                <w:rFonts w:ascii="Arial" w:eastAsia="Arial" w:hAnsi="Arial" w:cs="Arial"/>
                <w:color w:val="000000"/>
                <w:sz w:val="22"/>
                <w:szCs w:val="22"/>
              </w:rPr>
              <w:t>Nombre.de.foyers.fiscaux.imposables</w:t>
            </w:r>
          </w:p>
        </w:tc>
        <w:tc>
          <w:tcPr>
            <w:tcW w:w="2448" w:type="dxa"/>
            <w:tcBorders>
              <w:bottom w:val="single" w:sz="16" w:space="0" w:color="666666"/>
            </w:tcBorders>
            <w:shd w:val="clear" w:color="auto" w:fill="FFFFFF"/>
            <w:tcMar>
              <w:top w:w="0" w:type="dxa"/>
              <w:left w:w="0" w:type="dxa"/>
              <w:bottom w:w="0" w:type="dxa"/>
              <w:right w:w="0" w:type="dxa"/>
            </w:tcMar>
            <w:vAlign w:val="center"/>
          </w:tcPr>
          <w:p w14:paraId="3E912B56" w14:textId="77777777" w:rsidR="00CD0CA8" w:rsidRDefault="00C60484">
            <w:pPr>
              <w:spacing w:before="100" w:after="100"/>
              <w:ind w:left="100" w:right="100" w:firstLine="0"/>
              <w:jc w:val="left"/>
            </w:pPr>
            <w:r>
              <w:rPr>
                <w:rFonts w:ascii="Arial" w:eastAsia="Arial" w:hAnsi="Arial" w:cs="Arial"/>
                <w:color w:val="000000"/>
                <w:sz w:val="22"/>
                <w:szCs w:val="22"/>
              </w:rPr>
              <w:t>Nombre de foyers fiscaux imposables sur la commune</w:t>
            </w:r>
          </w:p>
        </w:tc>
        <w:tc>
          <w:tcPr>
            <w:tcW w:w="2448" w:type="dxa"/>
            <w:tcBorders>
              <w:bottom w:val="single" w:sz="16" w:space="0" w:color="666666"/>
            </w:tcBorders>
            <w:shd w:val="clear" w:color="auto" w:fill="FFFFFF"/>
            <w:tcMar>
              <w:top w:w="0" w:type="dxa"/>
              <w:left w:w="0" w:type="dxa"/>
              <w:bottom w:w="0" w:type="dxa"/>
              <w:right w:w="0" w:type="dxa"/>
            </w:tcMar>
            <w:vAlign w:val="center"/>
          </w:tcPr>
          <w:p w14:paraId="62385B7B" w14:textId="77777777" w:rsidR="00CD0CA8" w:rsidRDefault="00C60484">
            <w:pPr>
              <w:spacing w:before="100" w:after="100"/>
              <w:ind w:left="100" w:right="100" w:firstLine="0"/>
              <w:jc w:val="left"/>
            </w:pPr>
            <w:r>
              <w:rPr>
                <w:rFonts w:ascii="Arial" w:eastAsia="Arial" w:hAnsi="Arial" w:cs="Arial"/>
                <w:color w:val="000000"/>
                <w:sz w:val="22"/>
                <w:szCs w:val="22"/>
              </w:rPr>
              <w:t>Ircom_2011_revenus2010.xls</w:t>
            </w:r>
          </w:p>
        </w:tc>
        <w:tc>
          <w:tcPr>
            <w:tcW w:w="2448" w:type="dxa"/>
            <w:tcBorders>
              <w:bottom w:val="single" w:sz="16" w:space="0" w:color="666666"/>
            </w:tcBorders>
            <w:shd w:val="clear" w:color="auto" w:fill="FFFFFF"/>
            <w:tcMar>
              <w:top w:w="0" w:type="dxa"/>
              <w:left w:w="0" w:type="dxa"/>
              <w:bottom w:w="0" w:type="dxa"/>
              <w:right w:w="0" w:type="dxa"/>
            </w:tcMar>
            <w:vAlign w:val="center"/>
          </w:tcPr>
          <w:p w14:paraId="271A6456" w14:textId="77777777" w:rsidR="00CD0CA8" w:rsidRDefault="00C60484">
            <w:pPr>
              <w:spacing w:before="100" w:after="100"/>
              <w:ind w:left="100" w:right="100" w:firstLine="0"/>
              <w:jc w:val="left"/>
            </w:pPr>
            <w:r>
              <w:rPr>
                <w:rFonts w:ascii="Arial" w:eastAsia="Arial" w:hAnsi="Arial" w:cs="Arial"/>
                <w:color w:val="000000"/>
                <w:sz w:val="22"/>
                <w:szCs w:val="22"/>
              </w:rPr>
              <w:t>Ministère de l'économie</w:t>
            </w:r>
          </w:p>
        </w:tc>
      </w:tr>
    </w:tbl>
    <w:p w14:paraId="1023EE64" w14:textId="77777777" w:rsidR="00CD0CA8" w:rsidRDefault="00C60484">
      <w:pPr>
        <w:pStyle w:val="Heading2"/>
      </w:pPr>
      <w:bookmarkStart w:id="100" w:name="X712cb4f7617c9151889a1cfa6dbf613a017f050"/>
      <w:bookmarkEnd w:id="99"/>
      <w:r>
        <w:t>2.3 - Données concernant les fusions communales et les communes nouvelles</w:t>
      </w:r>
    </w:p>
    <w:p w14:paraId="4D7D33E4" w14:textId="40FAA529" w:rsidR="00CD0CA8" w:rsidRDefault="00C60484">
      <w:r>
        <w:t xml:space="preserve">La </w:t>
      </w:r>
      <w:hyperlink r:id="rId12">
        <w:r>
          <w:rPr>
            <w:rStyle w:val="Hyperlink"/>
          </w:rPr>
          <w:t>table de passage communale</w:t>
        </w:r>
      </w:hyperlink>
      <w:r>
        <w:t xml:space="preserve"> produite par l’INSEE restitue l’ensemble des changements qui ont </w:t>
      </w:r>
      <w:del w:id="101" w:author="RLG" w:date="2021-09-19T22:08:00Z">
        <w:r w:rsidDel="00C72BFC">
          <w:delText xml:space="preserve">touché </w:delText>
        </w:r>
      </w:del>
      <w:ins w:id="102" w:author="RLG" w:date="2021-09-19T22:08:00Z">
        <w:r w:rsidR="00C72BFC">
          <w:t>affecté</w:t>
        </w:r>
        <w:r w:rsidR="00C72BFC">
          <w:t xml:space="preserve"> </w:t>
        </w:r>
      </w:ins>
      <w:r>
        <w:t>des communes en France depuis 2003. Cette table ne concerne pas exclusivement les communes nouvelles.</w:t>
      </w:r>
    </w:p>
    <w:p w14:paraId="573C8932" w14:textId="77777777" w:rsidR="00CD0CA8" w:rsidRDefault="00C60484">
      <w:r>
        <w:t>Pour cette raison, nous avons associé à ce fichier d’origine d’autres tables mises à disposition par l’INSEE : la liste des communes nouvelles (</w:t>
      </w:r>
      <w:hyperlink r:id="rId13">
        <w:r>
          <w:rPr>
            <w:rStyle w:val="Hyperlink"/>
          </w:rPr>
          <w:t>un fichier par année depuis 2016</w:t>
        </w:r>
      </w:hyperlink>
      <w:r>
        <w:t>). Ces dernières comportent, pour chaque commune ayant participé à une fusion, les informations avant et après ce changement, ainsi que la date de décision et d’effet</w:t>
      </w:r>
      <w:r>
        <w:rPr>
          <w:rStyle w:val="FootnoteReference"/>
        </w:rPr>
        <w:footnoteReference w:id="2"/>
      </w:r>
      <w:r>
        <w:t xml:space="preserve">. Pour récupérer les créations de communes nouvelles antérieures </w:t>
      </w:r>
      <w:r>
        <w:lastRenderedPageBreak/>
        <w:t>au 2 janvier 2015, un fichier a été créé à partir de l’interface d’</w:t>
      </w:r>
      <w:hyperlink r:id="rId14">
        <w:r>
          <w:rPr>
            <w:rStyle w:val="Hyperlink"/>
          </w:rPr>
          <w:t>historique des communes</w:t>
        </w:r>
      </w:hyperlink>
      <w:r>
        <w:t xml:space="preserve"> de l’INSEE.</w:t>
      </w:r>
    </w:p>
    <w:p w14:paraId="4868150F" w14:textId="77777777" w:rsidR="00CD0CA8" w:rsidRDefault="00C60484">
      <w:r>
        <w:t>Le tableau suivant présente le récapitulatif des informations mises à disposition par l’INSEE :</w:t>
      </w:r>
    </w:p>
    <w:tbl>
      <w:tblPr>
        <w:tblW w:w="0" w:type="auto"/>
        <w:jc w:val="center"/>
        <w:tblLayout w:type="fixed"/>
        <w:tblLook w:val="0420" w:firstRow="1" w:lastRow="0" w:firstColumn="0" w:lastColumn="0" w:noHBand="0" w:noVBand="1"/>
      </w:tblPr>
      <w:tblGrid>
        <w:gridCol w:w="2448"/>
        <w:gridCol w:w="2448"/>
        <w:gridCol w:w="2448"/>
        <w:gridCol w:w="2448"/>
      </w:tblGrid>
      <w:tr w:rsidR="00CD0CA8" w14:paraId="5861D6D9" w14:textId="77777777">
        <w:trPr>
          <w:cantSplit/>
          <w:tblHeader/>
          <w:jc w:val="center"/>
        </w:trPr>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FCCEBE" w14:textId="77777777" w:rsidR="00CD0CA8" w:rsidRDefault="00C60484">
            <w:pPr>
              <w:spacing w:before="100" w:after="100"/>
              <w:ind w:left="100" w:right="100" w:firstLine="0"/>
              <w:jc w:val="left"/>
            </w:pPr>
            <w:r>
              <w:rPr>
                <w:rFonts w:ascii="Arial" w:eastAsia="Arial" w:hAnsi="Arial" w:cs="Arial"/>
                <w:color w:val="000000"/>
                <w:sz w:val="22"/>
                <w:szCs w:val="22"/>
              </w:rPr>
              <w:t>INSEE_CODE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C943741" w14:textId="77777777" w:rsidR="00CD0CA8" w:rsidRDefault="00C60484">
            <w:pPr>
              <w:spacing w:before="100" w:after="100"/>
              <w:ind w:left="100" w:right="100" w:firstLine="0"/>
              <w:jc w:val="left"/>
            </w:pPr>
            <w:r>
              <w:rPr>
                <w:rFonts w:ascii="Arial" w:eastAsia="Arial" w:hAnsi="Arial" w:cs="Arial"/>
                <w:color w:val="000000"/>
                <w:sz w:val="22"/>
                <w:szCs w:val="22"/>
              </w:rPr>
              <w:t>DESCRIPTION</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185F21" w14:textId="77777777" w:rsidR="00CD0CA8" w:rsidRDefault="00C60484">
            <w:pPr>
              <w:spacing w:before="100" w:after="100"/>
              <w:ind w:left="100" w:right="100" w:firstLine="0"/>
              <w:jc w:val="left"/>
            </w:pPr>
            <w:r>
              <w:rPr>
                <w:rFonts w:ascii="Arial" w:eastAsia="Arial" w:hAnsi="Arial" w:cs="Arial"/>
                <w:color w:val="000000"/>
                <w:sz w:val="22"/>
                <w:szCs w:val="22"/>
              </w:rPr>
              <w:t>SOURCE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063667" w14:textId="77777777" w:rsidR="00CD0CA8" w:rsidRDefault="00C60484">
            <w:pPr>
              <w:spacing w:before="100" w:after="100"/>
              <w:ind w:left="100" w:right="100" w:firstLine="0"/>
              <w:jc w:val="left"/>
            </w:pPr>
            <w:r>
              <w:rPr>
                <w:rFonts w:ascii="Arial" w:eastAsia="Arial" w:hAnsi="Arial" w:cs="Arial"/>
                <w:color w:val="000000"/>
                <w:sz w:val="22"/>
                <w:szCs w:val="22"/>
              </w:rPr>
              <w:t>PRODUCTEUR</w:t>
            </w:r>
          </w:p>
        </w:tc>
      </w:tr>
      <w:tr w:rsidR="00CD0CA8" w14:paraId="17345423" w14:textId="77777777">
        <w:trPr>
          <w:cantSplit/>
          <w:jc w:val="center"/>
        </w:trPr>
        <w:tc>
          <w:tcPr>
            <w:tcW w:w="2448" w:type="dxa"/>
            <w:shd w:val="clear" w:color="auto" w:fill="FFFFFF"/>
            <w:tcMar>
              <w:top w:w="0" w:type="dxa"/>
              <w:left w:w="0" w:type="dxa"/>
              <w:bottom w:w="0" w:type="dxa"/>
              <w:right w:w="0" w:type="dxa"/>
            </w:tcMar>
            <w:vAlign w:val="center"/>
          </w:tcPr>
          <w:p w14:paraId="3C7C1CF9" w14:textId="77777777" w:rsidR="00CD0CA8" w:rsidRDefault="00C60484">
            <w:pPr>
              <w:spacing w:before="100" w:after="100"/>
              <w:ind w:left="100" w:right="100" w:firstLine="0"/>
              <w:jc w:val="left"/>
            </w:pPr>
            <w:r>
              <w:rPr>
                <w:rFonts w:ascii="Arial" w:eastAsia="Arial" w:hAnsi="Arial" w:cs="Arial"/>
                <w:color w:val="000000"/>
                <w:sz w:val="22"/>
                <w:szCs w:val="22"/>
              </w:rPr>
              <w:t>annee_modif</w:t>
            </w:r>
          </w:p>
        </w:tc>
        <w:tc>
          <w:tcPr>
            <w:tcW w:w="2448" w:type="dxa"/>
            <w:shd w:val="clear" w:color="auto" w:fill="FFFFFF"/>
            <w:tcMar>
              <w:top w:w="0" w:type="dxa"/>
              <w:left w:w="0" w:type="dxa"/>
              <w:bottom w:w="0" w:type="dxa"/>
              <w:right w:w="0" w:type="dxa"/>
            </w:tcMar>
            <w:vAlign w:val="center"/>
          </w:tcPr>
          <w:p w14:paraId="007043A5" w14:textId="77777777" w:rsidR="00CD0CA8" w:rsidRDefault="00C60484">
            <w:pPr>
              <w:spacing w:before="100" w:after="100"/>
              <w:ind w:left="100" w:right="100" w:firstLine="0"/>
              <w:jc w:val="left"/>
            </w:pPr>
            <w:r>
              <w:rPr>
                <w:rFonts w:ascii="Arial" w:eastAsia="Arial" w:hAnsi="Arial" w:cs="Arial"/>
                <w:color w:val="000000"/>
                <w:sz w:val="22"/>
                <w:szCs w:val="22"/>
              </w:rPr>
              <w:t>Année de modification</w:t>
            </w:r>
          </w:p>
        </w:tc>
        <w:tc>
          <w:tcPr>
            <w:tcW w:w="2448" w:type="dxa"/>
            <w:shd w:val="clear" w:color="auto" w:fill="FFFFFF"/>
            <w:tcMar>
              <w:top w:w="0" w:type="dxa"/>
              <w:left w:w="0" w:type="dxa"/>
              <w:bottom w:w="0" w:type="dxa"/>
              <w:right w:w="0" w:type="dxa"/>
            </w:tcMar>
            <w:vAlign w:val="center"/>
          </w:tcPr>
          <w:p w14:paraId="6DDFB37B" w14:textId="77777777" w:rsidR="00CD0CA8" w:rsidRDefault="00C60484">
            <w:pPr>
              <w:spacing w:before="100" w:after="100"/>
              <w:ind w:left="100" w:right="100" w:firstLine="0"/>
              <w:jc w:val="left"/>
            </w:pPr>
            <w:r>
              <w:rPr>
                <w:rFonts w:ascii="Arial" w:eastAsia="Arial" w:hAnsi="Arial" w:cs="Arial"/>
                <w:color w:val="000000"/>
                <w:sz w:val="22"/>
                <w:szCs w:val="22"/>
              </w:rPr>
              <w:t>table_passage_geo2003_geo2021.xlsx</w:t>
            </w:r>
          </w:p>
        </w:tc>
        <w:tc>
          <w:tcPr>
            <w:tcW w:w="2448" w:type="dxa"/>
            <w:shd w:val="clear" w:color="auto" w:fill="FFFFFF"/>
            <w:tcMar>
              <w:top w:w="0" w:type="dxa"/>
              <w:left w:w="0" w:type="dxa"/>
              <w:bottom w:w="0" w:type="dxa"/>
              <w:right w:w="0" w:type="dxa"/>
            </w:tcMar>
            <w:vAlign w:val="center"/>
          </w:tcPr>
          <w:p w14:paraId="39F56BC6"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0D15E628" w14:textId="77777777">
        <w:trPr>
          <w:cantSplit/>
          <w:jc w:val="center"/>
        </w:trPr>
        <w:tc>
          <w:tcPr>
            <w:tcW w:w="2448" w:type="dxa"/>
            <w:shd w:val="clear" w:color="auto" w:fill="FFFFFF"/>
            <w:tcMar>
              <w:top w:w="0" w:type="dxa"/>
              <w:left w:w="0" w:type="dxa"/>
              <w:bottom w:w="0" w:type="dxa"/>
              <w:right w:w="0" w:type="dxa"/>
            </w:tcMar>
            <w:vAlign w:val="center"/>
          </w:tcPr>
          <w:p w14:paraId="4D8C87F3" w14:textId="77777777" w:rsidR="00CD0CA8" w:rsidRDefault="00C60484">
            <w:pPr>
              <w:spacing w:before="100" w:after="100"/>
              <w:ind w:left="100" w:right="100" w:firstLine="0"/>
              <w:jc w:val="left"/>
            </w:pPr>
            <w:r>
              <w:rPr>
                <w:rFonts w:ascii="Arial" w:eastAsia="Arial" w:hAnsi="Arial" w:cs="Arial"/>
                <w:color w:val="000000"/>
                <w:sz w:val="22"/>
                <w:szCs w:val="22"/>
              </w:rPr>
              <w:t>COM_FIN</w:t>
            </w:r>
          </w:p>
        </w:tc>
        <w:tc>
          <w:tcPr>
            <w:tcW w:w="2448" w:type="dxa"/>
            <w:shd w:val="clear" w:color="auto" w:fill="FFFFFF"/>
            <w:tcMar>
              <w:top w:w="0" w:type="dxa"/>
              <w:left w:w="0" w:type="dxa"/>
              <w:bottom w:w="0" w:type="dxa"/>
              <w:right w:w="0" w:type="dxa"/>
            </w:tcMar>
            <w:vAlign w:val="center"/>
          </w:tcPr>
          <w:p w14:paraId="234848D3" w14:textId="77777777" w:rsidR="00CD0CA8" w:rsidRDefault="00C60484">
            <w:pPr>
              <w:spacing w:before="100" w:after="100"/>
              <w:ind w:left="100" w:right="100" w:firstLine="0"/>
              <w:jc w:val="left"/>
            </w:pPr>
            <w:r>
              <w:rPr>
                <w:rFonts w:ascii="Arial" w:eastAsia="Arial" w:hAnsi="Arial" w:cs="Arial"/>
                <w:color w:val="000000"/>
                <w:sz w:val="22"/>
                <w:szCs w:val="22"/>
              </w:rPr>
              <w:t>Code INSEE de la commune finale</w:t>
            </w:r>
          </w:p>
        </w:tc>
        <w:tc>
          <w:tcPr>
            <w:tcW w:w="2448" w:type="dxa"/>
            <w:shd w:val="clear" w:color="auto" w:fill="FFFFFF"/>
            <w:tcMar>
              <w:top w:w="0" w:type="dxa"/>
              <w:left w:w="0" w:type="dxa"/>
              <w:bottom w:w="0" w:type="dxa"/>
              <w:right w:w="0" w:type="dxa"/>
            </w:tcMar>
            <w:vAlign w:val="center"/>
          </w:tcPr>
          <w:p w14:paraId="271E8E6F" w14:textId="77777777" w:rsidR="00CD0CA8" w:rsidRDefault="00C60484">
            <w:pPr>
              <w:spacing w:before="100" w:after="100"/>
              <w:ind w:left="100" w:right="100" w:firstLine="0"/>
              <w:jc w:val="left"/>
            </w:pPr>
            <w:r>
              <w:rPr>
                <w:rFonts w:ascii="Arial" w:eastAsia="Arial" w:hAnsi="Arial" w:cs="Arial"/>
                <w:color w:val="000000"/>
                <w:sz w:val="22"/>
                <w:szCs w:val="22"/>
              </w:rPr>
              <w:t>table_passage_geo2003_geo2021.xlsx</w:t>
            </w:r>
          </w:p>
        </w:tc>
        <w:tc>
          <w:tcPr>
            <w:tcW w:w="2448" w:type="dxa"/>
            <w:shd w:val="clear" w:color="auto" w:fill="FFFFFF"/>
            <w:tcMar>
              <w:top w:w="0" w:type="dxa"/>
              <w:left w:w="0" w:type="dxa"/>
              <w:bottom w:w="0" w:type="dxa"/>
              <w:right w:w="0" w:type="dxa"/>
            </w:tcMar>
            <w:vAlign w:val="center"/>
          </w:tcPr>
          <w:p w14:paraId="5A4B129D"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46386F46" w14:textId="77777777">
        <w:trPr>
          <w:cantSplit/>
          <w:jc w:val="center"/>
        </w:trPr>
        <w:tc>
          <w:tcPr>
            <w:tcW w:w="2448" w:type="dxa"/>
            <w:shd w:val="clear" w:color="auto" w:fill="FFFFFF"/>
            <w:tcMar>
              <w:top w:w="0" w:type="dxa"/>
              <w:left w:w="0" w:type="dxa"/>
              <w:bottom w:w="0" w:type="dxa"/>
              <w:right w:w="0" w:type="dxa"/>
            </w:tcMar>
            <w:vAlign w:val="center"/>
          </w:tcPr>
          <w:p w14:paraId="1C2B4D32" w14:textId="77777777" w:rsidR="00CD0CA8" w:rsidRDefault="00C60484">
            <w:pPr>
              <w:spacing w:before="100" w:after="100"/>
              <w:ind w:left="100" w:right="100" w:firstLine="0"/>
              <w:jc w:val="left"/>
            </w:pPr>
            <w:r>
              <w:rPr>
                <w:rFonts w:ascii="Arial" w:eastAsia="Arial" w:hAnsi="Arial" w:cs="Arial"/>
                <w:color w:val="000000"/>
                <w:sz w:val="22"/>
                <w:szCs w:val="22"/>
              </w:rPr>
              <w:t>COM_INI</w:t>
            </w:r>
          </w:p>
        </w:tc>
        <w:tc>
          <w:tcPr>
            <w:tcW w:w="2448" w:type="dxa"/>
            <w:shd w:val="clear" w:color="auto" w:fill="FFFFFF"/>
            <w:tcMar>
              <w:top w:w="0" w:type="dxa"/>
              <w:left w:w="0" w:type="dxa"/>
              <w:bottom w:w="0" w:type="dxa"/>
              <w:right w:w="0" w:type="dxa"/>
            </w:tcMar>
            <w:vAlign w:val="center"/>
          </w:tcPr>
          <w:p w14:paraId="443D47A3" w14:textId="77777777" w:rsidR="00CD0CA8" w:rsidRDefault="00C60484">
            <w:pPr>
              <w:spacing w:before="100" w:after="100"/>
              <w:ind w:left="100" w:right="100" w:firstLine="0"/>
              <w:jc w:val="left"/>
            </w:pPr>
            <w:r>
              <w:rPr>
                <w:rFonts w:ascii="Arial" w:eastAsia="Arial" w:hAnsi="Arial" w:cs="Arial"/>
                <w:color w:val="000000"/>
                <w:sz w:val="22"/>
                <w:szCs w:val="22"/>
              </w:rPr>
              <w:t>Code INSEE Commune initiale</w:t>
            </w:r>
          </w:p>
        </w:tc>
        <w:tc>
          <w:tcPr>
            <w:tcW w:w="2448" w:type="dxa"/>
            <w:shd w:val="clear" w:color="auto" w:fill="FFFFFF"/>
            <w:tcMar>
              <w:top w:w="0" w:type="dxa"/>
              <w:left w:w="0" w:type="dxa"/>
              <w:bottom w:w="0" w:type="dxa"/>
              <w:right w:w="0" w:type="dxa"/>
            </w:tcMar>
            <w:vAlign w:val="center"/>
          </w:tcPr>
          <w:p w14:paraId="7DF21533" w14:textId="77777777" w:rsidR="00CD0CA8" w:rsidRDefault="00C60484">
            <w:pPr>
              <w:spacing w:before="100" w:after="100"/>
              <w:ind w:left="100" w:right="100" w:firstLine="0"/>
              <w:jc w:val="left"/>
            </w:pPr>
            <w:r>
              <w:rPr>
                <w:rFonts w:ascii="Arial" w:eastAsia="Arial" w:hAnsi="Arial" w:cs="Arial"/>
                <w:color w:val="000000"/>
                <w:sz w:val="22"/>
                <w:szCs w:val="22"/>
              </w:rPr>
              <w:t>table_passage_geo2003_geo2021.xlsx</w:t>
            </w:r>
          </w:p>
        </w:tc>
        <w:tc>
          <w:tcPr>
            <w:tcW w:w="2448" w:type="dxa"/>
            <w:shd w:val="clear" w:color="auto" w:fill="FFFFFF"/>
            <w:tcMar>
              <w:top w:w="0" w:type="dxa"/>
              <w:left w:w="0" w:type="dxa"/>
              <w:bottom w:w="0" w:type="dxa"/>
              <w:right w:w="0" w:type="dxa"/>
            </w:tcMar>
            <w:vAlign w:val="center"/>
          </w:tcPr>
          <w:p w14:paraId="4B242F53"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6636C337" w14:textId="77777777">
        <w:trPr>
          <w:cantSplit/>
          <w:jc w:val="center"/>
        </w:trPr>
        <w:tc>
          <w:tcPr>
            <w:tcW w:w="2448" w:type="dxa"/>
            <w:shd w:val="clear" w:color="auto" w:fill="FFFFFF"/>
            <w:tcMar>
              <w:top w:w="0" w:type="dxa"/>
              <w:left w:w="0" w:type="dxa"/>
              <w:bottom w:w="0" w:type="dxa"/>
              <w:right w:w="0" w:type="dxa"/>
            </w:tcMar>
            <w:vAlign w:val="center"/>
          </w:tcPr>
          <w:p w14:paraId="7E11AE63" w14:textId="77777777" w:rsidR="00CD0CA8" w:rsidRDefault="00C60484">
            <w:pPr>
              <w:spacing w:before="100" w:after="100"/>
              <w:ind w:left="100" w:right="100" w:firstLine="0"/>
              <w:jc w:val="left"/>
            </w:pPr>
            <w:r>
              <w:rPr>
                <w:rFonts w:ascii="Arial" w:eastAsia="Arial" w:hAnsi="Arial" w:cs="Arial"/>
                <w:color w:val="000000"/>
                <w:sz w:val="22"/>
                <w:szCs w:val="22"/>
              </w:rPr>
              <w:t>LIB_COM_FIN</w:t>
            </w:r>
          </w:p>
        </w:tc>
        <w:tc>
          <w:tcPr>
            <w:tcW w:w="2448" w:type="dxa"/>
            <w:shd w:val="clear" w:color="auto" w:fill="FFFFFF"/>
            <w:tcMar>
              <w:top w:w="0" w:type="dxa"/>
              <w:left w:w="0" w:type="dxa"/>
              <w:bottom w:w="0" w:type="dxa"/>
              <w:right w:w="0" w:type="dxa"/>
            </w:tcMar>
            <w:vAlign w:val="center"/>
          </w:tcPr>
          <w:p w14:paraId="075C03A1" w14:textId="77777777" w:rsidR="00CD0CA8" w:rsidRDefault="00C60484">
            <w:pPr>
              <w:spacing w:before="100" w:after="100"/>
              <w:ind w:left="100" w:right="100" w:firstLine="0"/>
              <w:jc w:val="left"/>
            </w:pPr>
            <w:r>
              <w:rPr>
                <w:rFonts w:ascii="Arial" w:eastAsia="Arial" w:hAnsi="Arial" w:cs="Arial"/>
                <w:color w:val="000000"/>
                <w:sz w:val="22"/>
                <w:szCs w:val="22"/>
              </w:rPr>
              <w:t>Libellé de la commune finale</w:t>
            </w:r>
          </w:p>
        </w:tc>
        <w:tc>
          <w:tcPr>
            <w:tcW w:w="2448" w:type="dxa"/>
            <w:shd w:val="clear" w:color="auto" w:fill="FFFFFF"/>
            <w:tcMar>
              <w:top w:w="0" w:type="dxa"/>
              <w:left w:w="0" w:type="dxa"/>
              <w:bottom w:w="0" w:type="dxa"/>
              <w:right w:w="0" w:type="dxa"/>
            </w:tcMar>
            <w:vAlign w:val="center"/>
          </w:tcPr>
          <w:p w14:paraId="7003EE1C" w14:textId="77777777" w:rsidR="00CD0CA8" w:rsidRDefault="00C60484">
            <w:pPr>
              <w:spacing w:before="100" w:after="100"/>
              <w:ind w:left="100" w:right="100" w:firstLine="0"/>
              <w:jc w:val="left"/>
            </w:pPr>
            <w:r>
              <w:rPr>
                <w:rFonts w:ascii="Arial" w:eastAsia="Arial" w:hAnsi="Arial" w:cs="Arial"/>
                <w:color w:val="000000"/>
                <w:sz w:val="22"/>
                <w:szCs w:val="22"/>
              </w:rPr>
              <w:t>table_passage_geo2003_geo2021.xlsx</w:t>
            </w:r>
          </w:p>
        </w:tc>
        <w:tc>
          <w:tcPr>
            <w:tcW w:w="2448" w:type="dxa"/>
            <w:shd w:val="clear" w:color="auto" w:fill="FFFFFF"/>
            <w:tcMar>
              <w:top w:w="0" w:type="dxa"/>
              <w:left w:w="0" w:type="dxa"/>
              <w:bottom w:w="0" w:type="dxa"/>
              <w:right w:w="0" w:type="dxa"/>
            </w:tcMar>
            <w:vAlign w:val="center"/>
          </w:tcPr>
          <w:p w14:paraId="61D291F8"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1AD70B71" w14:textId="77777777">
        <w:trPr>
          <w:cantSplit/>
          <w:jc w:val="center"/>
        </w:trPr>
        <w:tc>
          <w:tcPr>
            <w:tcW w:w="2448" w:type="dxa"/>
            <w:shd w:val="clear" w:color="auto" w:fill="FFFFFF"/>
            <w:tcMar>
              <w:top w:w="0" w:type="dxa"/>
              <w:left w:w="0" w:type="dxa"/>
              <w:bottom w:w="0" w:type="dxa"/>
              <w:right w:w="0" w:type="dxa"/>
            </w:tcMar>
            <w:vAlign w:val="center"/>
          </w:tcPr>
          <w:p w14:paraId="5DEBF2F0" w14:textId="77777777" w:rsidR="00CD0CA8" w:rsidRDefault="00C60484">
            <w:pPr>
              <w:spacing w:before="100" w:after="100"/>
              <w:ind w:left="100" w:right="100" w:firstLine="0"/>
              <w:jc w:val="left"/>
            </w:pPr>
            <w:r>
              <w:rPr>
                <w:rFonts w:ascii="Arial" w:eastAsia="Arial" w:hAnsi="Arial" w:cs="Arial"/>
                <w:color w:val="000000"/>
                <w:sz w:val="22"/>
                <w:szCs w:val="22"/>
              </w:rPr>
              <w:t>LIB_COM_INI</w:t>
            </w:r>
          </w:p>
        </w:tc>
        <w:tc>
          <w:tcPr>
            <w:tcW w:w="2448" w:type="dxa"/>
            <w:shd w:val="clear" w:color="auto" w:fill="FFFFFF"/>
            <w:tcMar>
              <w:top w:w="0" w:type="dxa"/>
              <w:left w:w="0" w:type="dxa"/>
              <w:bottom w:w="0" w:type="dxa"/>
              <w:right w:w="0" w:type="dxa"/>
            </w:tcMar>
            <w:vAlign w:val="center"/>
          </w:tcPr>
          <w:p w14:paraId="3FD3D8D9" w14:textId="77777777" w:rsidR="00CD0CA8" w:rsidRDefault="00C60484">
            <w:pPr>
              <w:spacing w:before="100" w:after="100"/>
              <w:ind w:left="100" w:right="100" w:firstLine="0"/>
              <w:jc w:val="left"/>
            </w:pPr>
            <w:r>
              <w:rPr>
                <w:rFonts w:ascii="Arial" w:eastAsia="Arial" w:hAnsi="Arial" w:cs="Arial"/>
                <w:color w:val="000000"/>
                <w:sz w:val="22"/>
                <w:szCs w:val="22"/>
              </w:rPr>
              <w:t>Libellé de la commune initiale</w:t>
            </w:r>
          </w:p>
        </w:tc>
        <w:tc>
          <w:tcPr>
            <w:tcW w:w="2448" w:type="dxa"/>
            <w:shd w:val="clear" w:color="auto" w:fill="FFFFFF"/>
            <w:tcMar>
              <w:top w:w="0" w:type="dxa"/>
              <w:left w:w="0" w:type="dxa"/>
              <w:bottom w:w="0" w:type="dxa"/>
              <w:right w:w="0" w:type="dxa"/>
            </w:tcMar>
            <w:vAlign w:val="center"/>
          </w:tcPr>
          <w:p w14:paraId="3D32D9BE" w14:textId="77777777" w:rsidR="00CD0CA8" w:rsidRDefault="00C60484">
            <w:pPr>
              <w:spacing w:before="100" w:after="100"/>
              <w:ind w:left="100" w:right="100" w:firstLine="0"/>
              <w:jc w:val="left"/>
            </w:pPr>
            <w:r>
              <w:rPr>
                <w:rFonts w:ascii="Arial" w:eastAsia="Arial" w:hAnsi="Arial" w:cs="Arial"/>
                <w:color w:val="000000"/>
                <w:sz w:val="22"/>
                <w:szCs w:val="22"/>
              </w:rPr>
              <w:t>table_passage_geo2003_geo2021.xlsx</w:t>
            </w:r>
          </w:p>
        </w:tc>
        <w:tc>
          <w:tcPr>
            <w:tcW w:w="2448" w:type="dxa"/>
            <w:shd w:val="clear" w:color="auto" w:fill="FFFFFF"/>
            <w:tcMar>
              <w:top w:w="0" w:type="dxa"/>
              <w:left w:w="0" w:type="dxa"/>
              <w:bottom w:w="0" w:type="dxa"/>
              <w:right w:w="0" w:type="dxa"/>
            </w:tcMar>
            <w:vAlign w:val="center"/>
          </w:tcPr>
          <w:p w14:paraId="62D830DA" w14:textId="77777777" w:rsidR="00CD0CA8" w:rsidRDefault="00C60484">
            <w:pPr>
              <w:spacing w:before="100" w:after="100"/>
              <w:ind w:left="100" w:right="100" w:firstLine="0"/>
              <w:jc w:val="left"/>
            </w:pPr>
            <w:r>
              <w:rPr>
                <w:rFonts w:ascii="Arial" w:eastAsia="Arial" w:hAnsi="Arial" w:cs="Arial"/>
                <w:color w:val="000000"/>
                <w:sz w:val="22"/>
                <w:szCs w:val="22"/>
              </w:rPr>
              <w:t>INSEE</w:t>
            </w:r>
          </w:p>
        </w:tc>
      </w:tr>
      <w:tr w:rsidR="00CD0CA8" w14:paraId="76DD8F5C" w14:textId="77777777">
        <w:trPr>
          <w:cantSplit/>
          <w:jc w:val="center"/>
        </w:trPr>
        <w:tc>
          <w:tcPr>
            <w:tcW w:w="2448" w:type="dxa"/>
            <w:shd w:val="clear" w:color="auto" w:fill="FFFFFF"/>
            <w:tcMar>
              <w:top w:w="0" w:type="dxa"/>
              <w:left w:w="0" w:type="dxa"/>
              <w:bottom w:w="0" w:type="dxa"/>
              <w:right w:w="0" w:type="dxa"/>
            </w:tcMar>
            <w:vAlign w:val="center"/>
          </w:tcPr>
          <w:p w14:paraId="46DEA546" w14:textId="77777777" w:rsidR="00CD0CA8" w:rsidRDefault="00C60484">
            <w:pPr>
              <w:spacing w:before="100" w:after="100"/>
              <w:ind w:left="100" w:right="100" w:firstLine="0"/>
              <w:jc w:val="left"/>
            </w:pPr>
            <w:r>
              <w:rPr>
                <w:rFonts w:ascii="Arial" w:eastAsia="Arial" w:hAnsi="Arial" w:cs="Arial"/>
                <w:color w:val="000000"/>
                <w:sz w:val="22"/>
                <w:szCs w:val="22"/>
              </w:rPr>
              <w:t>DepComN</w:t>
            </w:r>
          </w:p>
        </w:tc>
        <w:tc>
          <w:tcPr>
            <w:tcW w:w="2448" w:type="dxa"/>
            <w:shd w:val="clear" w:color="auto" w:fill="FFFFFF"/>
            <w:tcMar>
              <w:top w:w="0" w:type="dxa"/>
              <w:left w:w="0" w:type="dxa"/>
              <w:bottom w:w="0" w:type="dxa"/>
              <w:right w:w="0" w:type="dxa"/>
            </w:tcMar>
            <w:vAlign w:val="center"/>
          </w:tcPr>
          <w:p w14:paraId="6677433F" w14:textId="77777777" w:rsidR="00CD0CA8" w:rsidRDefault="00C60484">
            <w:pPr>
              <w:spacing w:before="100" w:after="100"/>
              <w:ind w:left="100" w:right="100" w:firstLine="0"/>
              <w:jc w:val="left"/>
            </w:pPr>
            <w:r>
              <w:rPr>
                <w:rFonts w:ascii="Arial" w:eastAsia="Arial" w:hAnsi="Arial" w:cs="Arial"/>
                <w:color w:val="000000"/>
                <w:sz w:val="22"/>
                <w:szCs w:val="22"/>
              </w:rPr>
              <w:t>Code Insee de la commune nouvelle</w:t>
            </w:r>
          </w:p>
        </w:tc>
        <w:tc>
          <w:tcPr>
            <w:tcW w:w="2448" w:type="dxa"/>
            <w:shd w:val="clear" w:color="auto" w:fill="FFFFFF"/>
            <w:tcMar>
              <w:top w:w="0" w:type="dxa"/>
              <w:left w:w="0" w:type="dxa"/>
              <w:bottom w:w="0" w:type="dxa"/>
              <w:right w:w="0" w:type="dxa"/>
            </w:tcMar>
            <w:vAlign w:val="center"/>
          </w:tcPr>
          <w:p w14:paraId="085BB968"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41E48560"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1EB64B5E" w14:textId="77777777">
        <w:trPr>
          <w:cantSplit/>
          <w:jc w:val="center"/>
        </w:trPr>
        <w:tc>
          <w:tcPr>
            <w:tcW w:w="2448" w:type="dxa"/>
            <w:shd w:val="clear" w:color="auto" w:fill="FFFFFF"/>
            <w:tcMar>
              <w:top w:w="0" w:type="dxa"/>
              <w:left w:w="0" w:type="dxa"/>
              <w:bottom w:w="0" w:type="dxa"/>
              <w:right w:w="0" w:type="dxa"/>
            </w:tcMar>
            <w:vAlign w:val="center"/>
          </w:tcPr>
          <w:p w14:paraId="2CD1B44F" w14:textId="77777777" w:rsidR="00CD0CA8" w:rsidRDefault="00C60484">
            <w:pPr>
              <w:spacing w:before="100" w:after="100"/>
              <w:ind w:left="100" w:right="100" w:firstLine="0"/>
              <w:jc w:val="left"/>
            </w:pPr>
            <w:r>
              <w:rPr>
                <w:rFonts w:ascii="Arial" w:eastAsia="Arial" w:hAnsi="Arial" w:cs="Arial"/>
                <w:color w:val="000000"/>
                <w:sz w:val="22"/>
                <w:szCs w:val="22"/>
              </w:rPr>
              <w:t>NomCN</w:t>
            </w:r>
          </w:p>
        </w:tc>
        <w:tc>
          <w:tcPr>
            <w:tcW w:w="2448" w:type="dxa"/>
            <w:shd w:val="clear" w:color="auto" w:fill="FFFFFF"/>
            <w:tcMar>
              <w:top w:w="0" w:type="dxa"/>
              <w:left w:w="0" w:type="dxa"/>
              <w:bottom w:w="0" w:type="dxa"/>
              <w:right w:w="0" w:type="dxa"/>
            </w:tcMar>
            <w:vAlign w:val="center"/>
          </w:tcPr>
          <w:p w14:paraId="03FF0628" w14:textId="77777777" w:rsidR="00CD0CA8" w:rsidRDefault="00C60484">
            <w:pPr>
              <w:spacing w:before="100" w:after="100"/>
              <w:ind w:left="100" w:right="100" w:firstLine="0"/>
              <w:jc w:val="left"/>
            </w:pPr>
            <w:r>
              <w:rPr>
                <w:rFonts w:ascii="Arial" w:eastAsia="Arial" w:hAnsi="Arial" w:cs="Arial"/>
                <w:color w:val="000000"/>
                <w:sz w:val="22"/>
                <w:szCs w:val="22"/>
              </w:rPr>
              <w:t>Nom de la commune nouvelle</w:t>
            </w:r>
          </w:p>
        </w:tc>
        <w:tc>
          <w:tcPr>
            <w:tcW w:w="2448" w:type="dxa"/>
            <w:shd w:val="clear" w:color="auto" w:fill="FFFFFF"/>
            <w:tcMar>
              <w:top w:w="0" w:type="dxa"/>
              <w:left w:w="0" w:type="dxa"/>
              <w:bottom w:w="0" w:type="dxa"/>
              <w:right w:w="0" w:type="dxa"/>
            </w:tcMar>
            <w:vAlign w:val="center"/>
          </w:tcPr>
          <w:p w14:paraId="699BDCA2"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1B6C2438"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3F18C608" w14:textId="77777777">
        <w:trPr>
          <w:cantSplit/>
          <w:jc w:val="center"/>
        </w:trPr>
        <w:tc>
          <w:tcPr>
            <w:tcW w:w="2448" w:type="dxa"/>
            <w:shd w:val="clear" w:color="auto" w:fill="FFFFFF"/>
            <w:tcMar>
              <w:top w:w="0" w:type="dxa"/>
              <w:left w:w="0" w:type="dxa"/>
              <w:bottom w:w="0" w:type="dxa"/>
              <w:right w:w="0" w:type="dxa"/>
            </w:tcMar>
            <w:vAlign w:val="center"/>
          </w:tcPr>
          <w:p w14:paraId="52761284" w14:textId="77777777" w:rsidR="00CD0CA8" w:rsidRDefault="00C60484">
            <w:pPr>
              <w:spacing w:before="100" w:after="100"/>
              <w:ind w:left="100" w:right="100" w:firstLine="0"/>
              <w:jc w:val="left"/>
            </w:pPr>
            <w:r>
              <w:rPr>
                <w:rFonts w:ascii="Arial" w:eastAsia="Arial" w:hAnsi="Arial" w:cs="Arial"/>
                <w:color w:val="000000"/>
                <w:sz w:val="22"/>
                <w:szCs w:val="22"/>
              </w:rPr>
              <w:t>DepComA</w:t>
            </w:r>
          </w:p>
        </w:tc>
        <w:tc>
          <w:tcPr>
            <w:tcW w:w="2448" w:type="dxa"/>
            <w:shd w:val="clear" w:color="auto" w:fill="FFFFFF"/>
            <w:tcMar>
              <w:top w:w="0" w:type="dxa"/>
              <w:left w:w="0" w:type="dxa"/>
              <w:bottom w:w="0" w:type="dxa"/>
              <w:right w:w="0" w:type="dxa"/>
            </w:tcMar>
            <w:vAlign w:val="center"/>
          </w:tcPr>
          <w:p w14:paraId="16B122BB" w14:textId="77777777" w:rsidR="00CD0CA8" w:rsidRDefault="00C60484">
            <w:pPr>
              <w:spacing w:before="100" w:after="100"/>
              <w:ind w:left="100" w:right="100" w:firstLine="0"/>
              <w:jc w:val="left"/>
            </w:pPr>
            <w:r>
              <w:rPr>
                <w:rFonts w:ascii="Arial" w:eastAsia="Arial" w:hAnsi="Arial" w:cs="Arial"/>
                <w:color w:val="000000"/>
                <w:sz w:val="22"/>
                <w:szCs w:val="22"/>
              </w:rPr>
              <w:t>Code Insee de l'ancienne commune</w:t>
            </w:r>
          </w:p>
        </w:tc>
        <w:tc>
          <w:tcPr>
            <w:tcW w:w="2448" w:type="dxa"/>
            <w:shd w:val="clear" w:color="auto" w:fill="FFFFFF"/>
            <w:tcMar>
              <w:top w:w="0" w:type="dxa"/>
              <w:left w:w="0" w:type="dxa"/>
              <w:bottom w:w="0" w:type="dxa"/>
              <w:right w:w="0" w:type="dxa"/>
            </w:tcMar>
            <w:vAlign w:val="center"/>
          </w:tcPr>
          <w:p w14:paraId="248E0C12"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7871C17D"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01B5D0EE" w14:textId="77777777">
        <w:trPr>
          <w:cantSplit/>
          <w:jc w:val="center"/>
        </w:trPr>
        <w:tc>
          <w:tcPr>
            <w:tcW w:w="2448" w:type="dxa"/>
            <w:shd w:val="clear" w:color="auto" w:fill="FFFFFF"/>
            <w:tcMar>
              <w:top w:w="0" w:type="dxa"/>
              <w:left w:w="0" w:type="dxa"/>
              <w:bottom w:w="0" w:type="dxa"/>
              <w:right w:w="0" w:type="dxa"/>
            </w:tcMar>
            <w:vAlign w:val="center"/>
          </w:tcPr>
          <w:p w14:paraId="3471F0DB" w14:textId="77777777" w:rsidR="00CD0CA8" w:rsidRDefault="00C60484">
            <w:pPr>
              <w:spacing w:before="100" w:after="100"/>
              <w:ind w:left="100" w:right="100" w:firstLine="0"/>
              <w:jc w:val="left"/>
            </w:pPr>
            <w:r>
              <w:rPr>
                <w:rFonts w:ascii="Arial" w:eastAsia="Arial" w:hAnsi="Arial" w:cs="Arial"/>
                <w:color w:val="000000"/>
                <w:sz w:val="22"/>
                <w:szCs w:val="22"/>
              </w:rPr>
              <w:t>NomCA</w:t>
            </w:r>
          </w:p>
        </w:tc>
        <w:tc>
          <w:tcPr>
            <w:tcW w:w="2448" w:type="dxa"/>
            <w:shd w:val="clear" w:color="auto" w:fill="FFFFFF"/>
            <w:tcMar>
              <w:top w:w="0" w:type="dxa"/>
              <w:left w:w="0" w:type="dxa"/>
              <w:bottom w:w="0" w:type="dxa"/>
              <w:right w:w="0" w:type="dxa"/>
            </w:tcMar>
            <w:vAlign w:val="center"/>
          </w:tcPr>
          <w:p w14:paraId="1231D422" w14:textId="77777777" w:rsidR="00CD0CA8" w:rsidRDefault="00C60484">
            <w:pPr>
              <w:spacing w:before="100" w:after="100"/>
              <w:ind w:left="100" w:right="100" w:firstLine="0"/>
              <w:jc w:val="left"/>
            </w:pPr>
            <w:r>
              <w:rPr>
                <w:rFonts w:ascii="Arial" w:eastAsia="Arial" w:hAnsi="Arial" w:cs="Arial"/>
                <w:color w:val="000000"/>
                <w:sz w:val="22"/>
                <w:szCs w:val="22"/>
              </w:rPr>
              <w:t>Nom de l'ancienne commune</w:t>
            </w:r>
          </w:p>
        </w:tc>
        <w:tc>
          <w:tcPr>
            <w:tcW w:w="2448" w:type="dxa"/>
            <w:shd w:val="clear" w:color="auto" w:fill="FFFFFF"/>
            <w:tcMar>
              <w:top w:w="0" w:type="dxa"/>
              <w:left w:w="0" w:type="dxa"/>
              <w:bottom w:w="0" w:type="dxa"/>
              <w:right w:w="0" w:type="dxa"/>
            </w:tcMar>
            <w:vAlign w:val="center"/>
          </w:tcPr>
          <w:p w14:paraId="1CA3D646"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545FFE91"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1437B99F" w14:textId="77777777">
        <w:trPr>
          <w:cantSplit/>
          <w:jc w:val="center"/>
        </w:trPr>
        <w:tc>
          <w:tcPr>
            <w:tcW w:w="2448" w:type="dxa"/>
            <w:shd w:val="clear" w:color="auto" w:fill="FFFFFF"/>
            <w:tcMar>
              <w:top w:w="0" w:type="dxa"/>
              <w:left w:w="0" w:type="dxa"/>
              <w:bottom w:w="0" w:type="dxa"/>
              <w:right w:w="0" w:type="dxa"/>
            </w:tcMar>
            <w:vAlign w:val="center"/>
          </w:tcPr>
          <w:p w14:paraId="371CDC2E" w14:textId="77777777" w:rsidR="00CD0CA8" w:rsidRDefault="00C60484">
            <w:pPr>
              <w:spacing w:before="100" w:after="100"/>
              <w:ind w:left="100" w:right="100" w:firstLine="0"/>
              <w:jc w:val="left"/>
            </w:pPr>
            <w:r>
              <w:rPr>
                <w:rFonts w:ascii="Arial" w:eastAsia="Arial" w:hAnsi="Arial" w:cs="Arial"/>
                <w:color w:val="000000"/>
                <w:sz w:val="22"/>
                <w:szCs w:val="22"/>
              </w:rPr>
              <w:t>ChefLieu</w:t>
            </w:r>
          </w:p>
        </w:tc>
        <w:tc>
          <w:tcPr>
            <w:tcW w:w="2448" w:type="dxa"/>
            <w:shd w:val="clear" w:color="auto" w:fill="FFFFFF"/>
            <w:tcMar>
              <w:top w:w="0" w:type="dxa"/>
              <w:left w:w="0" w:type="dxa"/>
              <w:bottom w:w="0" w:type="dxa"/>
              <w:right w:w="0" w:type="dxa"/>
            </w:tcMar>
            <w:vAlign w:val="center"/>
          </w:tcPr>
          <w:p w14:paraId="6937A082" w14:textId="77777777" w:rsidR="00CD0CA8" w:rsidRDefault="00C60484">
            <w:pPr>
              <w:spacing w:before="100" w:after="100"/>
              <w:ind w:left="100" w:right="100" w:firstLine="0"/>
              <w:jc w:val="left"/>
            </w:pPr>
            <w:r>
              <w:rPr>
                <w:rFonts w:ascii="Arial" w:eastAsia="Arial" w:hAnsi="Arial" w:cs="Arial"/>
                <w:color w:val="000000"/>
                <w:sz w:val="22"/>
                <w:szCs w:val="22"/>
              </w:rPr>
              <w:t>Statut de commune chef-lieu (O=OUI, N=NON)</w:t>
            </w:r>
          </w:p>
        </w:tc>
        <w:tc>
          <w:tcPr>
            <w:tcW w:w="2448" w:type="dxa"/>
            <w:shd w:val="clear" w:color="auto" w:fill="FFFFFF"/>
            <w:tcMar>
              <w:top w:w="0" w:type="dxa"/>
              <w:left w:w="0" w:type="dxa"/>
              <w:bottom w:w="0" w:type="dxa"/>
              <w:right w:w="0" w:type="dxa"/>
            </w:tcMar>
            <w:vAlign w:val="center"/>
          </w:tcPr>
          <w:p w14:paraId="16159D3B"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563D9987"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332AD554" w14:textId="77777777">
        <w:trPr>
          <w:cantSplit/>
          <w:jc w:val="center"/>
        </w:trPr>
        <w:tc>
          <w:tcPr>
            <w:tcW w:w="2448" w:type="dxa"/>
            <w:shd w:val="clear" w:color="auto" w:fill="FFFFFF"/>
            <w:tcMar>
              <w:top w:w="0" w:type="dxa"/>
              <w:left w:w="0" w:type="dxa"/>
              <w:bottom w:w="0" w:type="dxa"/>
              <w:right w:w="0" w:type="dxa"/>
            </w:tcMar>
            <w:vAlign w:val="center"/>
          </w:tcPr>
          <w:p w14:paraId="38D8B99E" w14:textId="77777777" w:rsidR="00CD0CA8" w:rsidRDefault="00C60484">
            <w:pPr>
              <w:spacing w:before="100" w:after="100"/>
              <w:ind w:left="100" w:right="100" w:firstLine="0"/>
              <w:jc w:val="left"/>
            </w:pPr>
            <w:r>
              <w:rPr>
                <w:rFonts w:ascii="Arial" w:eastAsia="Arial" w:hAnsi="Arial" w:cs="Arial"/>
                <w:color w:val="000000"/>
                <w:sz w:val="22"/>
                <w:szCs w:val="22"/>
              </w:rPr>
              <w:t>ComDLG</w:t>
            </w:r>
          </w:p>
        </w:tc>
        <w:tc>
          <w:tcPr>
            <w:tcW w:w="2448" w:type="dxa"/>
            <w:shd w:val="clear" w:color="auto" w:fill="FFFFFF"/>
            <w:tcMar>
              <w:top w:w="0" w:type="dxa"/>
              <w:left w:w="0" w:type="dxa"/>
              <w:bottom w:w="0" w:type="dxa"/>
              <w:right w:w="0" w:type="dxa"/>
            </w:tcMar>
            <w:vAlign w:val="center"/>
          </w:tcPr>
          <w:p w14:paraId="6D55A65B" w14:textId="77777777" w:rsidR="00CD0CA8" w:rsidRDefault="00C60484">
            <w:pPr>
              <w:spacing w:before="100" w:after="100"/>
              <w:ind w:left="100" w:right="100" w:firstLine="0"/>
              <w:jc w:val="left"/>
            </w:pPr>
            <w:r>
              <w:rPr>
                <w:rFonts w:ascii="Arial" w:eastAsia="Arial" w:hAnsi="Arial" w:cs="Arial"/>
                <w:color w:val="000000"/>
                <w:sz w:val="22"/>
                <w:szCs w:val="22"/>
              </w:rPr>
              <w:t>Statut de Commune déléguée (O=OUI, N=NON)</w:t>
            </w:r>
          </w:p>
        </w:tc>
        <w:tc>
          <w:tcPr>
            <w:tcW w:w="2448" w:type="dxa"/>
            <w:shd w:val="clear" w:color="auto" w:fill="FFFFFF"/>
            <w:tcMar>
              <w:top w:w="0" w:type="dxa"/>
              <w:left w:w="0" w:type="dxa"/>
              <w:bottom w:w="0" w:type="dxa"/>
              <w:right w:w="0" w:type="dxa"/>
            </w:tcMar>
            <w:vAlign w:val="center"/>
          </w:tcPr>
          <w:p w14:paraId="09DBE799"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545099D8"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0834E201" w14:textId="77777777">
        <w:trPr>
          <w:cantSplit/>
          <w:jc w:val="center"/>
        </w:trPr>
        <w:tc>
          <w:tcPr>
            <w:tcW w:w="2448" w:type="dxa"/>
            <w:shd w:val="clear" w:color="auto" w:fill="FFFFFF"/>
            <w:tcMar>
              <w:top w:w="0" w:type="dxa"/>
              <w:left w:w="0" w:type="dxa"/>
              <w:bottom w:w="0" w:type="dxa"/>
              <w:right w:w="0" w:type="dxa"/>
            </w:tcMar>
            <w:vAlign w:val="center"/>
          </w:tcPr>
          <w:p w14:paraId="0D46B389" w14:textId="77777777" w:rsidR="00CD0CA8" w:rsidRDefault="00C60484">
            <w:pPr>
              <w:spacing w:before="100" w:after="100"/>
              <w:ind w:left="100" w:right="100" w:firstLine="0"/>
              <w:jc w:val="left"/>
            </w:pPr>
            <w:r>
              <w:rPr>
                <w:rFonts w:ascii="Arial" w:eastAsia="Arial" w:hAnsi="Arial" w:cs="Arial"/>
                <w:color w:val="000000"/>
                <w:sz w:val="22"/>
                <w:szCs w:val="22"/>
              </w:rPr>
              <w:t>Date1</w:t>
            </w:r>
          </w:p>
        </w:tc>
        <w:tc>
          <w:tcPr>
            <w:tcW w:w="2448" w:type="dxa"/>
            <w:shd w:val="clear" w:color="auto" w:fill="FFFFFF"/>
            <w:tcMar>
              <w:top w:w="0" w:type="dxa"/>
              <w:left w:w="0" w:type="dxa"/>
              <w:bottom w:w="0" w:type="dxa"/>
              <w:right w:w="0" w:type="dxa"/>
            </w:tcMar>
            <w:vAlign w:val="center"/>
          </w:tcPr>
          <w:p w14:paraId="6C625533" w14:textId="77777777" w:rsidR="00CD0CA8" w:rsidRDefault="00C60484">
            <w:pPr>
              <w:spacing w:before="100" w:after="100"/>
              <w:ind w:left="100" w:right="100" w:firstLine="0"/>
              <w:jc w:val="left"/>
            </w:pPr>
            <w:r>
              <w:rPr>
                <w:rFonts w:ascii="Arial" w:eastAsia="Arial" w:hAnsi="Arial" w:cs="Arial"/>
                <w:color w:val="000000"/>
                <w:sz w:val="22"/>
                <w:szCs w:val="22"/>
              </w:rPr>
              <w:t>Date de l’arrêté préfectoral (JJ/MM/AAAA)</w:t>
            </w:r>
          </w:p>
        </w:tc>
        <w:tc>
          <w:tcPr>
            <w:tcW w:w="2448" w:type="dxa"/>
            <w:shd w:val="clear" w:color="auto" w:fill="FFFFFF"/>
            <w:tcMar>
              <w:top w:w="0" w:type="dxa"/>
              <w:left w:w="0" w:type="dxa"/>
              <w:bottom w:w="0" w:type="dxa"/>
              <w:right w:w="0" w:type="dxa"/>
            </w:tcMar>
            <w:vAlign w:val="center"/>
          </w:tcPr>
          <w:p w14:paraId="136B7BD8"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1D7AB9C1"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378950EC" w14:textId="77777777">
        <w:trPr>
          <w:cantSplit/>
          <w:jc w:val="center"/>
        </w:trPr>
        <w:tc>
          <w:tcPr>
            <w:tcW w:w="2448" w:type="dxa"/>
            <w:shd w:val="clear" w:color="auto" w:fill="FFFFFF"/>
            <w:tcMar>
              <w:top w:w="0" w:type="dxa"/>
              <w:left w:w="0" w:type="dxa"/>
              <w:bottom w:w="0" w:type="dxa"/>
              <w:right w:w="0" w:type="dxa"/>
            </w:tcMar>
            <w:vAlign w:val="center"/>
          </w:tcPr>
          <w:p w14:paraId="6FCEFF60"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Date2</w:t>
            </w:r>
          </w:p>
        </w:tc>
        <w:tc>
          <w:tcPr>
            <w:tcW w:w="2448" w:type="dxa"/>
            <w:shd w:val="clear" w:color="auto" w:fill="FFFFFF"/>
            <w:tcMar>
              <w:top w:w="0" w:type="dxa"/>
              <w:left w:w="0" w:type="dxa"/>
              <w:bottom w:w="0" w:type="dxa"/>
              <w:right w:w="0" w:type="dxa"/>
            </w:tcMar>
            <w:vAlign w:val="center"/>
          </w:tcPr>
          <w:p w14:paraId="7327FCDC" w14:textId="77777777" w:rsidR="00CD0CA8" w:rsidRDefault="00C60484">
            <w:pPr>
              <w:spacing w:before="100" w:after="100"/>
              <w:ind w:left="100" w:right="100" w:firstLine="0"/>
              <w:jc w:val="left"/>
            </w:pPr>
            <w:r>
              <w:rPr>
                <w:rFonts w:ascii="Arial" w:eastAsia="Arial" w:hAnsi="Arial" w:cs="Arial"/>
                <w:color w:val="000000"/>
                <w:sz w:val="22"/>
                <w:szCs w:val="22"/>
              </w:rPr>
              <w:t>Date d'effet (si différente du 1er janvier de l'année suivante)</w:t>
            </w:r>
          </w:p>
        </w:tc>
        <w:tc>
          <w:tcPr>
            <w:tcW w:w="2448" w:type="dxa"/>
            <w:shd w:val="clear" w:color="auto" w:fill="FFFFFF"/>
            <w:tcMar>
              <w:top w:w="0" w:type="dxa"/>
              <w:left w:w="0" w:type="dxa"/>
              <w:bottom w:w="0" w:type="dxa"/>
              <w:right w:w="0" w:type="dxa"/>
            </w:tcMar>
            <w:vAlign w:val="center"/>
          </w:tcPr>
          <w:p w14:paraId="601C6ED8"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shd w:val="clear" w:color="auto" w:fill="FFFFFF"/>
            <w:tcMar>
              <w:top w:w="0" w:type="dxa"/>
              <w:left w:w="0" w:type="dxa"/>
              <w:bottom w:w="0" w:type="dxa"/>
              <w:right w:w="0" w:type="dxa"/>
            </w:tcMar>
            <w:vAlign w:val="center"/>
          </w:tcPr>
          <w:p w14:paraId="3DD5361A"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r w:rsidR="00CD0CA8" w14:paraId="6EBDCE2C" w14:textId="77777777">
        <w:trPr>
          <w:cantSplit/>
          <w:jc w:val="center"/>
        </w:trPr>
        <w:tc>
          <w:tcPr>
            <w:tcW w:w="2448" w:type="dxa"/>
            <w:tcBorders>
              <w:bottom w:val="single" w:sz="16" w:space="0" w:color="666666"/>
            </w:tcBorders>
            <w:shd w:val="clear" w:color="auto" w:fill="FFFFFF"/>
            <w:tcMar>
              <w:top w:w="0" w:type="dxa"/>
              <w:left w:w="0" w:type="dxa"/>
              <w:bottom w:w="0" w:type="dxa"/>
              <w:right w:w="0" w:type="dxa"/>
            </w:tcMar>
            <w:vAlign w:val="center"/>
          </w:tcPr>
          <w:p w14:paraId="29F24088" w14:textId="77777777" w:rsidR="00CD0CA8" w:rsidRDefault="00C60484">
            <w:pPr>
              <w:spacing w:before="100" w:after="100"/>
              <w:ind w:left="100" w:right="100" w:firstLine="0"/>
              <w:jc w:val="left"/>
            </w:pPr>
            <w:r>
              <w:rPr>
                <w:rFonts w:ascii="Arial" w:eastAsia="Arial" w:hAnsi="Arial" w:cs="Arial"/>
                <w:color w:val="000000"/>
                <w:sz w:val="22"/>
                <w:szCs w:val="22"/>
              </w:rPr>
              <w:t>Date3</w:t>
            </w:r>
          </w:p>
        </w:tc>
        <w:tc>
          <w:tcPr>
            <w:tcW w:w="2448" w:type="dxa"/>
            <w:tcBorders>
              <w:bottom w:val="single" w:sz="16" w:space="0" w:color="666666"/>
            </w:tcBorders>
            <w:shd w:val="clear" w:color="auto" w:fill="FFFFFF"/>
            <w:tcMar>
              <w:top w:w="0" w:type="dxa"/>
              <w:left w:w="0" w:type="dxa"/>
              <w:bottom w:w="0" w:type="dxa"/>
              <w:right w:w="0" w:type="dxa"/>
            </w:tcMar>
            <w:vAlign w:val="center"/>
          </w:tcPr>
          <w:p w14:paraId="4DA2703B" w14:textId="77777777" w:rsidR="00CD0CA8" w:rsidRDefault="00C60484">
            <w:pPr>
              <w:spacing w:before="100" w:after="100"/>
              <w:ind w:left="100" w:right="100" w:firstLine="0"/>
              <w:jc w:val="left"/>
            </w:pPr>
            <w:r>
              <w:rPr>
                <w:rFonts w:ascii="Arial" w:eastAsia="Arial" w:hAnsi="Arial" w:cs="Arial"/>
                <w:color w:val="000000"/>
                <w:sz w:val="22"/>
                <w:szCs w:val="22"/>
              </w:rPr>
              <w:t>Date de publication au JO (renseignée si la parution au JO a eu lieu à la date de mise en ligne)</w:t>
            </w:r>
          </w:p>
        </w:tc>
        <w:tc>
          <w:tcPr>
            <w:tcW w:w="2448" w:type="dxa"/>
            <w:tcBorders>
              <w:bottom w:val="single" w:sz="16" w:space="0" w:color="666666"/>
            </w:tcBorders>
            <w:shd w:val="clear" w:color="auto" w:fill="FFFFFF"/>
            <w:tcMar>
              <w:top w:w="0" w:type="dxa"/>
              <w:left w:w="0" w:type="dxa"/>
              <w:bottom w:w="0" w:type="dxa"/>
              <w:right w:w="0" w:type="dxa"/>
            </w:tcMar>
            <w:vAlign w:val="center"/>
          </w:tcPr>
          <w:p w14:paraId="6BB86491" w14:textId="77777777" w:rsidR="00CD0CA8" w:rsidRDefault="00C60484">
            <w:pPr>
              <w:spacing w:before="100" w:after="100"/>
              <w:ind w:left="100" w:right="100" w:firstLine="0"/>
              <w:jc w:val="left"/>
            </w:pPr>
            <w:r>
              <w:rPr>
                <w:rFonts w:ascii="Arial" w:eastAsia="Arial" w:hAnsi="Arial" w:cs="Arial"/>
                <w:color w:val="000000"/>
                <w:sz w:val="22"/>
                <w:szCs w:val="22"/>
              </w:rPr>
              <w:t>communes_nouvelles_2012…2021.xls</w:t>
            </w:r>
          </w:p>
        </w:tc>
        <w:tc>
          <w:tcPr>
            <w:tcW w:w="2448" w:type="dxa"/>
            <w:tcBorders>
              <w:bottom w:val="single" w:sz="16" w:space="0" w:color="666666"/>
            </w:tcBorders>
            <w:shd w:val="clear" w:color="auto" w:fill="FFFFFF"/>
            <w:tcMar>
              <w:top w:w="0" w:type="dxa"/>
              <w:left w:w="0" w:type="dxa"/>
              <w:bottom w:w="0" w:type="dxa"/>
              <w:right w:w="0" w:type="dxa"/>
            </w:tcMar>
            <w:vAlign w:val="center"/>
          </w:tcPr>
          <w:p w14:paraId="1BF7066A" w14:textId="77777777" w:rsidR="00CD0CA8" w:rsidRDefault="00C60484">
            <w:pPr>
              <w:spacing w:before="100" w:after="100"/>
              <w:ind w:left="100" w:right="100" w:firstLine="0"/>
              <w:jc w:val="left"/>
            </w:pPr>
            <w:r>
              <w:rPr>
                <w:rFonts w:ascii="Arial" w:eastAsia="Arial" w:hAnsi="Arial" w:cs="Arial"/>
                <w:color w:val="000000"/>
                <w:sz w:val="22"/>
                <w:szCs w:val="22"/>
              </w:rPr>
              <w:t>INSEE (fichiers consolidés à partir de 2015)</w:t>
            </w:r>
          </w:p>
        </w:tc>
      </w:tr>
    </w:tbl>
    <w:p w14:paraId="029B5AA2" w14:textId="07A9047D" w:rsidR="00CD0CA8" w:rsidRDefault="00C60484">
      <w:pPr>
        <w:pStyle w:val="Heading1"/>
      </w:pPr>
      <w:bookmarkStart w:id="103" w:name="les-méthodes-mises-en-œuvre"/>
      <w:bookmarkEnd w:id="91"/>
      <w:bookmarkEnd w:id="100"/>
      <w:r>
        <w:t xml:space="preserve">3 - </w:t>
      </w:r>
      <w:del w:id="104" w:author="RLG" w:date="2021-09-19T22:35:00Z">
        <w:r w:rsidDel="00C72BFC">
          <w:delText>Les méthodes mises en œuvre</w:delText>
        </w:r>
      </w:del>
      <w:ins w:id="105" w:author="RLG" w:date="2021-09-19T22:35:00Z">
        <w:r w:rsidR="00C72BFC">
          <w:t>Méthodes</w:t>
        </w:r>
      </w:ins>
    </w:p>
    <w:p w14:paraId="1CF0BB04" w14:textId="432BA388" w:rsidR="00CD0CA8" w:rsidRDefault="00C60484">
      <w:del w:id="106" w:author="RLG" w:date="2021-09-19T22:08:00Z">
        <w:r w:rsidDel="00C72BFC">
          <w:delText>Nous allons détailler</w:delText>
        </w:r>
      </w:del>
      <w:ins w:id="107" w:author="RLG" w:date="2021-09-19T22:08:00Z">
        <w:r w:rsidR="00C72BFC">
          <w:t>Cette section détaille</w:t>
        </w:r>
      </w:ins>
      <w:del w:id="108" w:author="RLG" w:date="2021-09-19T22:08:00Z">
        <w:r w:rsidDel="00C72BFC">
          <w:delText xml:space="preserve"> ici</w:delText>
        </w:r>
      </w:del>
      <w:r>
        <w:t xml:space="preserve"> les étapes </w:t>
      </w:r>
      <w:del w:id="109" w:author="RLG" w:date="2021-09-19T22:08:00Z">
        <w:r w:rsidDel="00C72BFC">
          <w:delText xml:space="preserve">réalisées </w:delText>
        </w:r>
      </w:del>
      <w:ins w:id="110" w:author="RLG" w:date="2021-09-19T22:08:00Z">
        <w:r w:rsidR="00C72BFC">
          <w:t>nécessaires</w:t>
        </w:r>
        <w:r w:rsidR="00C72BFC">
          <w:t xml:space="preserve"> </w:t>
        </w:r>
      </w:ins>
      <w:r>
        <w:t>pour importer, préparer</w:t>
      </w:r>
      <w:ins w:id="111" w:author="RLG" w:date="2021-09-19T22:08:00Z">
        <w:r w:rsidR="00C72BFC">
          <w:t xml:space="preserve"> et</w:t>
        </w:r>
      </w:ins>
      <w:del w:id="112" w:author="RLG" w:date="2021-09-19T22:08:00Z">
        <w:r w:rsidDel="00C72BFC">
          <w:delText>,</w:delText>
        </w:r>
      </w:del>
      <w:r>
        <w:t xml:space="preserve"> agréger </w:t>
      </w:r>
      <w:del w:id="113" w:author="RLG" w:date="2021-09-19T22:08:00Z">
        <w:r w:rsidDel="00C72BFC">
          <w:delText>et exporter l’ensemble des</w:delText>
        </w:r>
      </w:del>
      <w:ins w:id="114" w:author="RLG" w:date="2021-09-19T22:08:00Z">
        <w:r w:rsidR="00C72BFC">
          <w:t>les</w:t>
        </w:r>
      </w:ins>
      <w:r>
        <w:t xml:space="preserve"> données </w:t>
      </w:r>
      <w:del w:id="115" w:author="RLG" w:date="2021-09-19T22:08:00Z">
        <w:r w:rsidDel="00C72BFC">
          <w:delText xml:space="preserve">nécessaires </w:delText>
        </w:r>
      </w:del>
      <w:ins w:id="116" w:author="RLG" w:date="2021-09-19T22:08:00Z">
        <w:r w:rsidR="00C72BFC">
          <w:t>relatives</w:t>
        </w:r>
        <w:r w:rsidR="00C72BFC">
          <w:t xml:space="preserve"> </w:t>
        </w:r>
      </w:ins>
      <w:r>
        <w:t>à l’analyse du phénomène des communes nouvelles.</w:t>
      </w:r>
    </w:p>
    <w:p w14:paraId="5A434AD7" w14:textId="4531502E" w:rsidR="00CD0CA8" w:rsidRDefault="00C60484">
      <w:pPr>
        <w:pStyle w:val="Heading2"/>
      </w:pPr>
      <w:bookmarkStart w:id="117" w:name="import-des-géométries-de-référence"/>
      <w:r>
        <w:t xml:space="preserve">3.1 - </w:t>
      </w:r>
      <w:del w:id="118" w:author="RLG" w:date="2021-09-19T22:09:00Z">
        <w:r w:rsidDel="00C72BFC">
          <w:delText>Import des g</w:delText>
        </w:r>
      </w:del>
      <w:ins w:id="119" w:author="RLG" w:date="2021-09-19T22:09:00Z">
        <w:r w:rsidR="00C72BFC">
          <w:t>G</w:t>
        </w:r>
      </w:ins>
      <w:r>
        <w:t>éométries de référence</w:t>
      </w:r>
    </w:p>
    <w:p w14:paraId="629B0866" w14:textId="3B4A145C" w:rsidR="00CD0CA8" w:rsidDel="00C72BFC" w:rsidRDefault="00C60484">
      <w:pPr>
        <w:rPr>
          <w:del w:id="120" w:author="RLG" w:date="2021-09-19T22:10:00Z"/>
        </w:rPr>
      </w:pPr>
      <w:del w:id="121" w:author="RLG" w:date="2021-09-19T22:09:00Z">
        <w:r w:rsidDel="00C72BFC">
          <w:delText>Le fond</w:delText>
        </w:r>
      </w:del>
      <w:ins w:id="122" w:author="RLG" w:date="2021-09-19T22:09:00Z">
        <w:r w:rsidR="00C72BFC">
          <w:t>La construction des géométries de référence repose sur le fichier</w:t>
        </w:r>
      </w:ins>
      <w:r>
        <w:t xml:space="preserve"> géographique </w:t>
      </w:r>
      <w:hyperlink r:id="rId15" w:anchor="geofla">
        <w:proofErr w:type="spellStart"/>
        <w:r>
          <w:rPr>
            <w:rStyle w:val="Hyperlink"/>
          </w:rPr>
          <w:t>Geofla®Communes</w:t>
        </w:r>
        <w:proofErr w:type="spellEnd"/>
        <w:r>
          <w:rPr>
            <w:rStyle w:val="Hyperlink"/>
          </w:rPr>
          <w:t xml:space="preserve"> édition 2011 France Métropolitaine</w:t>
        </w:r>
      </w:hyperlink>
      <w:r>
        <w:t xml:space="preserve"> </w:t>
      </w:r>
      <w:del w:id="123" w:author="RLG" w:date="2021-09-19T22:09:00Z">
        <w:r w:rsidDel="00C72BFC">
          <w:delText xml:space="preserve">a d’abord été importé, c’est l’objet </w:delText>
        </w:r>
      </w:del>
      <w:ins w:id="124" w:author="RLG" w:date="2021-09-19T22:09:00Z">
        <w:r w:rsidR="00C72BFC">
          <w:t>(objet `</w:t>
        </w:r>
      </w:ins>
      <w:r>
        <w:t>geom2011</w:t>
      </w:r>
      <w:ins w:id="125" w:author="RLG" w:date="2021-09-19T22:09:00Z">
        <w:r w:rsidR="00C72BFC">
          <w:t>`)</w:t>
        </w:r>
      </w:ins>
      <w:r>
        <w:t xml:space="preserve">. Les arrondissements marseillais, lyonnais et parisiens ont été agrégés au niveau communal pour un meilleur appariement avec les données statistiques de référence utilisées ultérieurement. Les communes de Corse ont également été supprimées, étant donné (1) qu’elles ne sont pas concernées par le processus de création de communes nouvelles et (2) que cela permet d’améliorer la résolution et simplicité des représentations </w:t>
      </w:r>
      <w:proofErr w:type="spellStart"/>
      <w:r>
        <w:t>cartographiques</w:t>
      </w:r>
      <w:ins w:id="126" w:author="RLG" w:date="2021-09-19T22:10:00Z">
        <w:r w:rsidR="00C72BFC">
          <w:t>.</w:t>
        </w:r>
      </w:ins>
      <w:del w:id="127" w:author="RLG" w:date="2021-09-19T22:10:00Z">
        <w:r w:rsidDel="00C72BFC">
          <w:delText>.</w:delText>
        </w:r>
      </w:del>
    </w:p>
    <w:p w14:paraId="709E1947" w14:textId="284FAE92" w:rsidR="00CD0CA8" w:rsidRDefault="00C60484" w:rsidP="00C72BFC">
      <w:r>
        <w:t>Ce</w:t>
      </w:r>
      <w:proofErr w:type="spellEnd"/>
      <w:r>
        <w:t xml:space="preserve"> fond communal </w:t>
      </w:r>
      <w:del w:id="128" w:author="RLG" w:date="2021-09-19T22:10:00Z">
        <w:r w:rsidDel="00C72BFC">
          <w:delText>a ensuite été agrégé au niveau des départements pour permettre des cartographies plus lisibles, c’est l’objet</w:delText>
        </w:r>
      </w:del>
      <w:ins w:id="129" w:author="RLG" w:date="2021-09-19T22:10:00Z">
        <w:r w:rsidR="00C72BFC">
          <w:t>est également agrégé au niveau départemental à des fins de représentation cartographique</w:t>
        </w:r>
      </w:ins>
      <w:r>
        <w:t xml:space="preserve"> </w:t>
      </w:r>
      <w:ins w:id="130" w:author="RLG" w:date="2021-09-19T22:10:00Z">
        <w:r w:rsidR="00C72BFC">
          <w:t>(`</w:t>
        </w:r>
      </w:ins>
      <w:proofErr w:type="spellStart"/>
      <w:r>
        <w:t>dep</w:t>
      </w:r>
      <w:proofErr w:type="spellEnd"/>
      <w:ins w:id="131" w:author="RLG" w:date="2021-09-19T22:10:00Z">
        <w:r w:rsidR="00C72BFC">
          <w:t>`)</w:t>
        </w:r>
      </w:ins>
      <w:r>
        <w:t>.</w:t>
      </w:r>
    </w:p>
    <w:p w14:paraId="7C3CAC08" w14:textId="73408A5C" w:rsidR="00CD0CA8" w:rsidRDefault="00C60484">
      <w:del w:id="132" w:author="RLG" w:date="2021-09-19T22:10:00Z">
        <w:r w:rsidDel="00C72BFC">
          <w:delText xml:space="preserve">Nous avons finalement extrait le </w:delText>
        </w:r>
      </w:del>
      <w:proofErr w:type="spellStart"/>
      <w:ins w:id="133" w:author="RLG" w:date="2021-09-19T22:10:00Z">
        <w:r w:rsidR="00C72BFC">
          <w:t>Le</w:t>
        </w:r>
      </w:ins>
      <w:r>
        <w:t>code</w:t>
      </w:r>
      <w:proofErr w:type="spellEnd"/>
      <w:r>
        <w:t xml:space="preserve"> communal </w:t>
      </w:r>
      <w:del w:id="134" w:author="RLG" w:date="2021-09-19T22:10:00Z">
        <w:r w:rsidDel="00C72BFC">
          <w:delText xml:space="preserve">de ces géométries, ce dernier </w:delText>
        </w:r>
      </w:del>
      <w:r>
        <w:t>servant de référence pour les jointures ultérieures avec les données attributaires</w:t>
      </w:r>
      <w:ins w:id="135" w:author="RLG" w:date="2021-09-19T22:11:00Z">
        <w:r w:rsidR="00C72BFC">
          <w:t xml:space="preserve"> est extrait de ces </w:t>
        </w:r>
        <w:commentRangeStart w:id="136"/>
        <w:r w:rsidR="00C72BFC">
          <w:t>géométries</w:t>
        </w:r>
        <w:commentRangeEnd w:id="136"/>
        <w:r w:rsidR="00C72BFC">
          <w:rPr>
            <w:rStyle w:val="CommentReference"/>
          </w:rPr>
          <w:commentReference w:id="136"/>
        </w:r>
      </w:ins>
      <w:r>
        <w:t>.</w:t>
      </w:r>
    </w:p>
    <w:p w14:paraId="3EA096D5" w14:textId="12794FF2" w:rsidR="00CD0CA8" w:rsidRDefault="00C60484">
      <w:pPr>
        <w:pStyle w:val="Heading2"/>
      </w:pPr>
      <w:bookmarkStart w:id="137" w:name="préparation-des-données-statistiques"/>
      <w:bookmarkEnd w:id="117"/>
      <w:r>
        <w:t xml:space="preserve">3.2 - </w:t>
      </w:r>
      <w:del w:id="138" w:author="RLG" w:date="2021-09-19T22:11:00Z">
        <w:r w:rsidDel="00C72BFC">
          <w:delText>Préparation des d</w:delText>
        </w:r>
      </w:del>
      <w:ins w:id="139" w:author="RLG" w:date="2021-09-19T22:11:00Z">
        <w:r w:rsidR="00C72BFC">
          <w:t>D</w:t>
        </w:r>
      </w:ins>
      <w:r>
        <w:t>onnées statistiques</w:t>
      </w:r>
    </w:p>
    <w:p w14:paraId="31C740D2" w14:textId="217CCE62" w:rsidR="00CD0CA8" w:rsidRDefault="00C60484">
      <w:del w:id="140" w:author="RLG" w:date="2021-09-19T22:11:00Z">
        <w:r w:rsidDel="00C72BFC">
          <w:delText>Il a ensuite fallu importer les</w:delText>
        </w:r>
      </w:del>
      <w:ins w:id="141" w:author="RLG" w:date="2021-09-19T22:11:00Z">
        <w:r w:rsidR="00C72BFC">
          <w:t>La jointure des</w:t>
        </w:r>
      </w:ins>
      <w:r>
        <w:t xml:space="preserve"> indicateurs contenus dans les tables de référence</w:t>
      </w:r>
      <w:del w:id="142" w:author="RLG" w:date="2021-09-19T22:11:00Z">
        <w:r w:rsidDel="00C72BFC">
          <w:delText>, réaliser une jointure</w:delText>
        </w:r>
      </w:del>
      <w:ins w:id="143" w:author="RLG" w:date="2021-09-19T22:11:00Z">
        <w:r w:rsidR="00C72BFC">
          <w:t xml:space="preserve"> est réalisée</w:t>
        </w:r>
      </w:ins>
      <w:r>
        <w:t xml:space="preserve"> avec les codes communaux 2011</w:t>
      </w:r>
      <w:ins w:id="144" w:author="RLG" w:date="2021-09-19T22:13:00Z">
        <w:r w:rsidR="00C72BFC">
          <w:t xml:space="preserve">, ainsi que les indicateurs d’intérêt INSEE définis dans le </w:t>
        </w:r>
        <w:commentRangeStart w:id="145"/>
        <w:r w:rsidR="00C72BFC">
          <w:t xml:space="preserve">Tableau XXX </w:t>
        </w:r>
        <w:commentRangeEnd w:id="145"/>
        <w:r w:rsidR="00C72BFC">
          <w:rPr>
            <w:rStyle w:val="CommentReference"/>
          </w:rPr>
          <w:commentReference w:id="145"/>
        </w:r>
        <w:r w:rsidR="00C72BFC">
          <w:t>(objet `df2011`).</w:t>
        </w:r>
      </w:ins>
      <w:del w:id="146" w:author="RLG" w:date="2021-09-19T22:12:00Z">
        <w:r w:rsidDel="00C72BFC">
          <w:delText xml:space="preserve"> et filtrer les indicateurs pour ne conserver que les indicateurs d’intérêt. Le tout a été inclus dans un objet df2011</w:delText>
        </w:r>
      </w:del>
      <w:del w:id="147" w:author="RLG" w:date="2021-09-19T22:13:00Z">
        <w:r w:rsidDel="00C72BFC">
          <w:delText>, regroupant donc les données contextuelles d’intérêt pour cette étude, aux géographies du 1</w:delText>
        </w:r>
        <w:r w:rsidDel="00C72BFC">
          <w:rPr>
            <w:vertAlign w:val="superscript"/>
          </w:rPr>
          <w:delText>er</w:delText>
        </w:r>
        <w:r w:rsidDel="00C72BFC">
          <w:delText xml:space="preserve"> janvier 2011.</w:delText>
        </w:r>
      </w:del>
    </w:p>
    <w:p w14:paraId="440E9127" w14:textId="77777777" w:rsidR="00CD0CA8" w:rsidRDefault="00C60484">
      <w:r>
        <w:t>Les catégories du zonage en aires urbaines ont également été regroupées, pour faciliter les analyses de cette typologie</w:t>
      </w:r>
      <w:commentRangeStart w:id="148"/>
      <w:r>
        <w:t>. Nous avons ainsi créé des catégories pour les communes constituant par exemple les petits pôles (codes ZAU 221 et 222), une catégorie hors influence des pôles (300 et 400) ou encore les communes périurbaines (112 et 120).</w:t>
      </w:r>
      <w:commentRangeEnd w:id="148"/>
      <w:r w:rsidR="00C72BFC">
        <w:rPr>
          <w:rStyle w:val="CommentReference"/>
        </w:rPr>
        <w:commentReference w:id="148"/>
      </w:r>
    </w:p>
    <w:p w14:paraId="7DE36F57" w14:textId="1CF7AE1F" w:rsidR="00CD0CA8" w:rsidRDefault="00C60484">
      <w:pPr>
        <w:pStyle w:val="Heading2"/>
      </w:pPr>
      <w:bookmarkStart w:id="149" w:name="X003726f0b78b2a70ed5446566f53a414ba2e3ff"/>
      <w:bookmarkEnd w:id="137"/>
      <w:r>
        <w:lastRenderedPageBreak/>
        <w:t xml:space="preserve">3.3 - </w:t>
      </w:r>
      <w:del w:id="150" w:author="RLG" w:date="2021-09-19T22:35:00Z">
        <w:r w:rsidDel="00C72BFC">
          <w:delText>Données concernant les f</w:delText>
        </w:r>
      </w:del>
      <w:ins w:id="151" w:author="RLG" w:date="2021-09-19T22:35:00Z">
        <w:r w:rsidR="00C72BFC">
          <w:t>F</w:t>
        </w:r>
      </w:ins>
      <w:r>
        <w:t xml:space="preserve">usions communales et </w:t>
      </w:r>
      <w:del w:id="152" w:author="RLG" w:date="2021-09-19T22:35:00Z">
        <w:r w:rsidDel="00C72BFC">
          <w:delText xml:space="preserve">les </w:delText>
        </w:r>
      </w:del>
      <w:r>
        <w:t>communes nouvelles</w:t>
      </w:r>
    </w:p>
    <w:p w14:paraId="19334535" w14:textId="446FEE18" w:rsidR="00CD0CA8" w:rsidRDefault="00C60484">
      <w:del w:id="153" w:author="RLG" w:date="2021-09-19T22:36:00Z">
        <w:r w:rsidDel="00C10548">
          <w:delText>La partie la plus technique de l’importation a concerné les données concernant les fusions communales. Nous avons tout d’abord importé la</w:delText>
        </w:r>
      </w:del>
      <w:ins w:id="154" w:author="RLG" w:date="2021-09-19T22:36:00Z">
        <w:r w:rsidR="00C10548">
          <w:t>Afin de créer les information chronologiques sur les fusions communales, la</w:t>
        </w:r>
      </w:ins>
      <w:r>
        <w:t xml:space="preserve"> </w:t>
      </w:r>
      <w:hyperlink r:id="rId16">
        <w:r>
          <w:rPr>
            <w:rStyle w:val="Hyperlink"/>
          </w:rPr>
          <w:t>table de passage communale</w:t>
        </w:r>
      </w:hyperlink>
      <w:r>
        <w:t xml:space="preserve"> </w:t>
      </w:r>
      <w:del w:id="155" w:author="RLG" w:date="2021-09-19T22:36:00Z">
        <w:r w:rsidDel="00C10548">
          <w:delText xml:space="preserve">qui </w:delText>
        </w:r>
      </w:del>
      <w:ins w:id="156" w:author="RLG" w:date="2021-09-19T22:36:00Z">
        <w:r w:rsidR="00C10548">
          <w:t>constitue la source primaire, qui</w:t>
        </w:r>
        <w:r w:rsidR="00C10548">
          <w:t xml:space="preserve"> </w:t>
        </w:r>
      </w:ins>
      <w:r>
        <w:t>présente l’ensemble des changements qui ont touché des communes en France depuis 2003</w:t>
      </w:r>
      <w:ins w:id="157" w:author="RLG" w:date="2021-09-19T22:36:00Z">
        <w:r w:rsidR="00C10548">
          <w:t>,</w:t>
        </w:r>
      </w:ins>
      <w:r>
        <w:t xml:space="preserve"> ainsi que les tables mises à disposition par l’INSEE (</w:t>
      </w:r>
      <w:hyperlink r:id="rId17">
        <w:r>
          <w:rPr>
            <w:rStyle w:val="Hyperlink"/>
          </w:rPr>
          <w:t>un</w:t>
        </w:r>
        <w:r>
          <w:rPr>
            <w:rStyle w:val="Hyperlink"/>
          </w:rPr>
          <w:t xml:space="preserve"> </w:t>
        </w:r>
        <w:r>
          <w:rPr>
            <w:rStyle w:val="Hyperlink"/>
          </w:rPr>
          <w:t>fichier par année depuis 2016</w:t>
        </w:r>
      </w:hyperlink>
      <w:r>
        <w:t>)</w:t>
      </w:r>
      <w:ins w:id="158" w:author="RLG" w:date="2021-09-19T22:39:00Z">
        <w:r w:rsidR="00C10548">
          <w:rPr>
            <w:rStyle w:val="FootnoteReference"/>
          </w:rPr>
          <w:footnoteReference w:id="3"/>
        </w:r>
      </w:ins>
      <w:r>
        <w:t>.</w:t>
      </w:r>
    </w:p>
    <w:p w14:paraId="5EF2CB9B" w14:textId="5F006E9D" w:rsidR="00CD0CA8" w:rsidRDefault="00C60484">
      <w:del w:id="162" w:author="RLG" w:date="2021-09-19T22:37:00Z">
        <w:r w:rsidDel="00C10548">
          <w:delText>Nous avons regroupé toutes ces informations</w:delText>
        </w:r>
      </w:del>
      <w:ins w:id="163" w:author="RLG" w:date="2021-09-19T22:37:00Z">
        <w:r w:rsidR="00C10548">
          <w:t>Ces informations ont été regroupées</w:t>
        </w:r>
      </w:ins>
      <w:r>
        <w:t xml:space="preserve"> au sein d’un seul objet. Si la date d’effet (Date2) était manquante au niveau des données fournies par l’INSEE, on appliquait alors la valeur au 1</w:t>
      </w:r>
      <w:r>
        <w:rPr>
          <w:vertAlign w:val="superscript"/>
        </w:rPr>
        <w:t>er</w:t>
      </w:r>
      <w:r>
        <w:t xml:space="preserve"> janvier de l’année suivante à ce champ </w:t>
      </w:r>
      <w:commentRangeStart w:id="164"/>
      <w:del w:id="165" w:author="RLG" w:date="2021-09-19T22:37:00Z">
        <w:r w:rsidDel="00C10548">
          <w:delText>(c’était la signification de l’absence de donnée dans ce champs)</w:delText>
        </w:r>
      </w:del>
      <w:ins w:id="166" w:author="RLG" w:date="2021-09-19T22:37:00Z">
        <w:r w:rsidR="00C10548">
          <w:t>(suivant les infor</w:t>
        </w:r>
      </w:ins>
      <w:ins w:id="167" w:author="RLG" w:date="2021-09-19T22:38:00Z">
        <w:r w:rsidR="00C10548">
          <w:t>mations sur les données manquantes dans la documentation INSEE)</w:t>
        </w:r>
      </w:ins>
      <w:r>
        <w:t>.</w:t>
      </w:r>
      <w:commentRangeEnd w:id="164"/>
      <w:r w:rsidR="00C10548">
        <w:rPr>
          <w:rStyle w:val="CommentReference"/>
        </w:rPr>
        <w:commentReference w:id="164"/>
      </w:r>
    </w:p>
    <w:p w14:paraId="2379F2D8" w14:textId="589BA2AE" w:rsidR="00CD0CA8" w:rsidRDefault="00C60484">
      <w:del w:id="168" w:author="RLG" w:date="2021-09-19T22:38:00Z">
        <w:r w:rsidDel="00C10548">
          <w:delText>À noter que pour mettre à jour la table de passage avec d’éventuelles</w:delText>
        </w:r>
      </w:del>
      <w:ins w:id="169" w:author="RLG" w:date="2021-09-19T22:38:00Z">
        <w:r w:rsidR="00C10548">
          <w:t>Cette démarche permettra de compléter aisément le fichier à l’avenir, pour tenir compte des</w:t>
        </w:r>
      </w:ins>
      <w:r>
        <w:t xml:space="preserve"> fusions ultérieures</w:t>
      </w:r>
      <w:ins w:id="170" w:author="RLG" w:date="2021-09-19T22:38:00Z">
        <w:r w:rsidR="00C10548">
          <w:t> :</w:t>
        </w:r>
      </w:ins>
      <w:del w:id="171" w:author="RLG" w:date="2021-09-19T22:38:00Z">
        <w:r w:rsidDel="00C10548">
          <w:delText>,</w:delText>
        </w:r>
      </w:del>
      <w:r>
        <w:t xml:space="preserve"> il suffira de rajouter les fichier les plus récents (dans le dossier </w:t>
      </w:r>
      <w:ins w:id="172" w:author="RLG" w:date="2021-09-19T22:38:00Z">
        <w:r w:rsidR="00C10548">
          <w:t>`</w:t>
        </w:r>
      </w:ins>
      <w:r>
        <w:t>data-</w:t>
      </w:r>
      <w:proofErr w:type="spellStart"/>
      <w:r>
        <w:t>raw</w:t>
      </w:r>
      <w:proofErr w:type="spellEnd"/>
      <w:ins w:id="173" w:author="RLG" w:date="2021-09-19T22:38:00Z">
        <w:r w:rsidR="00C10548">
          <w:t>`</w:t>
        </w:r>
      </w:ins>
      <w:r>
        <w:t xml:space="preserve"> comme dans le code pour importer ces derniers) :</w:t>
      </w:r>
    </w:p>
    <w:p w14:paraId="186613C6" w14:textId="77777777" w:rsidR="00CD0CA8" w:rsidRDefault="00C60484">
      <w:pPr>
        <w:numPr>
          <w:ilvl w:val="0"/>
          <w:numId w:val="22"/>
        </w:numPr>
      </w:pPr>
      <w:r>
        <w:t>La nouvelle table concernant les fusions de l’année écoulée (2021 par exemple, donc situation au 1</w:t>
      </w:r>
      <w:r>
        <w:rPr>
          <w:vertAlign w:val="superscript"/>
        </w:rPr>
        <w:t>er</w:t>
      </w:r>
      <w:r>
        <w:t xml:space="preserve"> janvier 2022) ;</w:t>
      </w:r>
    </w:p>
    <w:p w14:paraId="1F115B76" w14:textId="77777777" w:rsidR="00CD0CA8" w:rsidRDefault="00C60484">
      <w:pPr>
        <w:numPr>
          <w:ilvl w:val="0"/>
          <w:numId w:val="22"/>
        </w:numPr>
      </w:pPr>
      <w:r>
        <w:t>La table des évolutions mises à jour (s’appelant probablement 2003-2022).</w:t>
      </w:r>
    </w:p>
    <w:p w14:paraId="77EE911C" w14:textId="4DA9708A" w:rsidR="00CD0CA8" w:rsidDel="00C10548" w:rsidRDefault="00C60484">
      <w:pPr>
        <w:rPr>
          <w:del w:id="174" w:author="RLG" w:date="2021-09-19T22:39:00Z"/>
        </w:rPr>
      </w:pPr>
      <w:del w:id="175" w:author="RLG" w:date="2021-09-19T22:39:00Z">
        <w:r w:rsidDel="00C10548">
          <w:delText xml:space="preserve">À noter également que les dates des fichiers Excel fournis par l’INSEE ne sont pas formatés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transformer l’ensemble au format </w:delText>
        </w:r>
        <w:commentRangeStart w:id="176"/>
        <w:r w:rsidDel="00C10548">
          <w:delText>date</w:delText>
        </w:r>
      </w:del>
      <w:commentRangeEnd w:id="176"/>
      <w:r w:rsidR="00C10548">
        <w:rPr>
          <w:rStyle w:val="CommentReference"/>
        </w:rPr>
        <w:commentReference w:id="176"/>
      </w:r>
      <w:del w:id="177" w:author="RLG" w:date="2021-09-19T22:39:00Z">
        <w:r w:rsidDel="00C10548">
          <w:delText>).</w:delText>
        </w:r>
      </w:del>
    </w:p>
    <w:p w14:paraId="1641D7CF" w14:textId="77777777" w:rsidR="00CD0CA8" w:rsidRDefault="00C60484">
      <w:pPr>
        <w:pStyle w:val="Heading3"/>
      </w:pPr>
      <w:bookmarkStart w:id="178" w:name="identification-des-communes-fusionnantes"/>
      <w:r>
        <w:t>3.3.1 - Identification des communes fusionnantes</w:t>
      </w:r>
    </w:p>
    <w:p w14:paraId="7700E4C1" w14:textId="77777777" w:rsidR="00CD0CA8" w:rsidRDefault="00C60484">
      <w:commentRangeStart w:id="179"/>
      <w:r>
        <w:t>Nous avons commencé par identifier les communes ayant connu une fusion à partir de la table de passage globale fournie par l’INSEE depuis la géométrie de 2003. Cette dernière comporte une page dédiée à ces fusions. Il faut garder à l’esprit que cette table comprend toutes les fusions depuis 2003. Elle comprend donc des fusions de communes qui n’ont pas créé de communes nouvelles. C’est pour cela qu’il ne faudra pas confondre le champs FUSION créé ici et le champs COM_NOUV, créé plus tard, qui concerne bien les seules communes nouvelles.</w:t>
      </w:r>
      <w:commentRangeEnd w:id="179"/>
      <w:r w:rsidR="00C10548">
        <w:rPr>
          <w:rStyle w:val="CommentReference"/>
        </w:rPr>
        <w:commentReference w:id="179"/>
      </w:r>
    </w:p>
    <w:p w14:paraId="7854C808" w14:textId="77777777" w:rsidR="00CD0CA8" w:rsidRDefault="00C60484">
      <w:pPr>
        <w:pStyle w:val="Heading3"/>
      </w:pPr>
      <w:bookmarkStart w:id="180" w:name="X5c2d4aa11cc6fb7fa566864acb2841fc4704f7c"/>
      <w:bookmarkEnd w:id="178"/>
      <w:r>
        <w:lastRenderedPageBreak/>
        <w:t>3.3.2 - Identification et caractérisation des communes nouvelles</w:t>
      </w:r>
    </w:p>
    <w:p w14:paraId="678AC7ED" w14:textId="07DB1DA3" w:rsidR="00CD0CA8" w:rsidRDefault="00C60484">
      <w:del w:id="181" w:author="RLG" w:date="2021-09-19T22:41:00Z">
        <w:r w:rsidDel="00C10548">
          <w:delText>Nous avons ensuite importé les</w:delText>
        </w:r>
      </w:del>
      <w:ins w:id="182" w:author="RLG" w:date="2021-09-19T22:41:00Z">
        <w:r w:rsidR="00C10548">
          <w:t>Les</w:t>
        </w:r>
      </w:ins>
      <w:r>
        <w:t xml:space="preserve"> informations contenues dans les tables de passage </w:t>
      </w:r>
      <w:del w:id="183" w:author="RLG" w:date="2021-09-19T22:41:00Z">
        <w:r w:rsidDel="00C10548">
          <w:delText xml:space="preserve">spécifiques </w:delText>
        </w:r>
      </w:del>
      <w:ins w:id="184" w:author="RLG" w:date="2021-09-19T22:41:00Z">
        <w:r w:rsidR="00C10548">
          <w:t>par années</w:t>
        </w:r>
        <w:r w:rsidR="00C10548">
          <w:t xml:space="preserve"> </w:t>
        </w:r>
      </w:ins>
      <w:r>
        <w:t>(celles fournies année par année depuis 2016 par l’INSEE et celle créée manuellement pour les fusions ayant eu lieu entre 2012 et 2015)</w:t>
      </w:r>
      <w:ins w:id="185" w:author="RLG" w:date="2021-09-19T22:41:00Z">
        <w:r w:rsidR="00C10548">
          <w:t xml:space="preserve"> sont ajoutées : </w:t>
        </w:r>
      </w:ins>
      <w:del w:id="186" w:author="RLG" w:date="2021-09-19T22:41:00Z">
        <w:r w:rsidDel="00C10548">
          <w:delText>. Elles concernent bien des</w:delText>
        </w:r>
      </w:del>
      <w:ins w:id="187" w:author="RLG" w:date="2021-09-19T22:41:00Z">
        <w:r w:rsidR="00C10548">
          <w:t>elles décrivent des</w:t>
        </w:r>
      </w:ins>
      <w:r>
        <w:t xml:space="preserve"> communes créées après l’élaboration du statut de commune nouvelle (par la loi du 16 décembre 2010 intitulée « Loi de réforme des collectivités territoriales »)</w:t>
      </w:r>
      <w:ins w:id="188" w:author="RLG" w:date="2021-09-19T22:41:00Z">
        <w:r w:rsidR="00C10548">
          <w:t xml:space="preserve">, et </w:t>
        </w:r>
        <w:proofErr w:type="spellStart"/>
        <w:r w:rsidR="00C10548">
          <w:t>sont</w:t>
        </w:r>
      </w:ins>
      <w:del w:id="189" w:author="RLG" w:date="2021-09-19T22:41:00Z">
        <w:r w:rsidDel="00C10548">
          <w:delText xml:space="preserve"> et elles </w:delText>
        </w:r>
      </w:del>
      <w:r>
        <w:t>sont</w:t>
      </w:r>
      <w:proofErr w:type="spellEnd"/>
      <w:r>
        <w:t xml:space="preserve"> plus détaillées concernant ces fusions (création ou non de communes déléguées et date de création sont par exemple renseignés)</w:t>
      </w:r>
      <w:r>
        <w:rPr>
          <w:rStyle w:val="FootnoteReference"/>
        </w:rPr>
        <w:footnoteReference w:id="4"/>
      </w:r>
      <w:r>
        <w:t>.</w:t>
      </w:r>
    </w:p>
    <w:p w14:paraId="5224B406" w14:textId="77777777" w:rsidR="00CD0CA8" w:rsidRDefault="00C60484">
      <w:r>
        <w:t>Certains cas particuliers ont demandé un traitement spécifique :</w:t>
      </w:r>
    </w:p>
    <w:p w14:paraId="651B3DB8" w14:textId="0D04BAE8" w:rsidR="00CD0CA8" w:rsidRDefault="00C60484">
      <w:pPr>
        <w:numPr>
          <w:ilvl w:val="0"/>
          <w:numId w:val="23"/>
        </w:numPr>
      </w:pPr>
      <w:r>
        <w:t>Bettoncourt-le-Haut a fusionné en 1972 avec Épizon, sous le statut de commune-associée. Au 1</w:t>
      </w:r>
      <w:r>
        <w:rPr>
          <w:vertAlign w:val="superscript"/>
        </w:rPr>
        <w:t>er</w:t>
      </w:r>
      <w:r>
        <w:t xml:space="preserve"> janvier 2013, avec la création de la commune-nouvelle d’Épizon, la commune de Bettoncourt-le-Haut est devenue commune déléguée. Comme on ne dispose pas des données 2011 pour Bettoncourt-le-Haut, on préfère ignorer cette dernière en considérant que la commune nouvelle d’Épizon est le résultat de la fusion des seules Épizon et Pautaines-Augeville. </w:t>
      </w:r>
      <w:ins w:id="190" w:author="RLG" w:date="2021-09-19T22:41:00Z">
        <w:r w:rsidR="00C10548">
          <w:t>(</w:t>
        </w:r>
      </w:ins>
      <w:r>
        <w:t xml:space="preserve">Source : </w:t>
      </w:r>
      <w:hyperlink r:id="rId18">
        <w:r>
          <w:rPr>
            <w:rStyle w:val="Hyperlink"/>
          </w:rPr>
          <w:t>fiche spécifique de l’INSEE</w:t>
        </w:r>
      </w:hyperlink>
      <w:ins w:id="191" w:author="RLG" w:date="2021-09-19T22:41:00Z">
        <w:r w:rsidR="00C10548">
          <w:rPr>
            <w:rStyle w:val="Hyperlink"/>
          </w:rPr>
          <w:t>)</w:t>
        </w:r>
      </w:ins>
      <w:r>
        <w:t>.</w:t>
      </w:r>
    </w:p>
    <w:p w14:paraId="611B9921" w14:textId="77777777" w:rsidR="00CD0CA8" w:rsidRDefault="00C60484">
      <w:pPr>
        <w:numPr>
          <w:ilvl w:val="0"/>
          <w:numId w:val="23"/>
        </w:numPr>
      </w:pPr>
      <w:r>
        <w:t>On doit également traiter individuellement le cas de la commune de L’Oudon, qui a changé de code communal à plusieurs reprises : issue de la fusion-association de dix communes en 1973, elle avait jusqu’en 1990 le code 14472. Du fait d’un transfert de chef-lieu, le code a été modifié en 14697. Après un nouveau transfert de chef-lieu en 2014, l’INSEE décide en 2016 de ré-attribuer le code de 14472. Cette commune a ensuite fusionné au 1</w:t>
      </w:r>
      <w:r>
        <w:rPr>
          <w:vertAlign w:val="superscript"/>
        </w:rPr>
        <w:t>er</w:t>
      </w:r>
      <w:r>
        <w:t xml:space="preserve"> janvier 2017 au sein de la commune nouvelle de Saint-Pierre-en-Auge. Pour éviter les problèmes d’associations entre les données, nous avons laissé l’ancien code 14697, qui est celui utilisé dans les données INSEE que nous utilisons (millésime 2011).</w:t>
      </w:r>
    </w:p>
    <w:p w14:paraId="7ACE664B" w14:textId="4697FACF" w:rsidR="00CD0CA8" w:rsidRDefault="00C60484">
      <w:r>
        <w:t xml:space="preserve">Enfin, </w:t>
      </w:r>
      <w:del w:id="192" w:author="RLG" w:date="2021-09-19T22:42:00Z">
        <w:r w:rsidDel="00C10548">
          <w:delText>nous avons choisi de distinguer</w:delText>
        </w:r>
      </w:del>
      <w:ins w:id="193" w:author="RLG" w:date="2021-09-19T22:42:00Z">
        <w:r w:rsidR="00C10548">
          <w:t>distinguons</w:t>
        </w:r>
      </w:ins>
      <w:r>
        <w:t xml:space="preserve"> les vagues de fusions : une première, concernant très peu de communes, </w:t>
      </w:r>
      <w:commentRangeStart w:id="194"/>
      <w:r>
        <w:t>entre le 1</w:t>
      </w:r>
      <w:r>
        <w:rPr>
          <w:vertAlign w:val="superscript"/>
        </w:rPr>
        <w:t>er</w:t>
      </w:r>
      <w:r>
        <w:t xml:space="preserve"> janvier 2011 et le 1</w:t>
      </w:r>
      <w:r>
        <w:rPr>
          <w:vertAlign w:val="superscript"/>
        </w:rPr>
        <w:t>er</w:t>
      </w:r>
      <w:r>
        <w:t xml:space="preserve"> janvier 2015 inclus, ensuite une vague par an pour les années 2015, 2016, 2017 et 2018 puis un creux assez net nous a conduit à réunir les années 2019 et 2020</w:t>
      </w:r>
      <w:commentRangeEnd w:id="194"/>
      <w:r w:rsidR="00C10548">
        <w:rPr>
          <w:rStyle w:val="CommentReference"/>
        </w:rPr>
        <w:commentReference w:id="194"/>
      </w:r>
      <w:r>
        <w:t>. Cette périodisation pourra être modifiée en fonction d’évolutions les prochaines années (la poursuite des fusions est probable).</w:t>
      </w:r>
    </w:p>
    <w:p w14:paraId="5B374D3F" w14:textId="77777777" w:rsidR="00CD0CA8" w:rsidRDefault="00C60484">
      <w:pPr>
        <w:pStyle w:val="Heading3"/>
      </w:pPr>
      <w:bookmarkStart w:id="195" w:name="gestion-des-scissions-communales"/>
      <w:bookmarkEnd w:id="180"/>
      <w:r>
        <w:t>3.3.3 - Gestion des scissions communales</w:t>
      </w:r>
    </w:p>
    <w:p w14:paraId="739B496B" w14:textId="77777777" w:rsidR="00CD0CA8" w:rsidRDefault="00C60484">
      <w:r>
        <w:t>Dans la table de passage, des scissions communales étaient mentionnées. L’étape présentée ici a permis que ces dernières ne soient pas considérées comme des fusions ou des communes nouvelles.</w:t>
      </w:r>
    </w:p>
    <w:p w14:paraId="275C7E6A" w14:textId="77777777" w:rsidR="00CD0CA8" w:rsidRDefault="00C60484">
      <w:r>
        <w:t>Il faut, là encore, noter un cas particulier : en 2012, la commune de Robert-Magny-Laneuville-à-Rémy (52427) se scinde en Robert-Magny (52427) et Laneuville-à-Rémy (52266). Au 1</w:t>
      </w:r>
      <w:r>
        <w:rPr>
          <w:vertAlign w:val="superscript"/>
        </w:rPr>
        <w:t>er</w:t>
      </w:r>
      <w:r>
        <w:t xml:space="preserve"> janvier 2016, Robert-Magny fusionne avec </w:t>
      </w:r>
      <w:r>
        <w:lastRenderedPageBreak/>
        <w:t xml:space="preserve">Montier-en-Der (52331) pour former La Porte du Der (52331). Comme on ne dispose pas des données 2011 pour Laneuville-à-Rémy, on préfère ignorer cette </w:t>
      </w:r>
      <w:commentRangeStart w:id="196"/>
      <w:r>
        <w:t>scission</w:t>
      </w:r>
      <w:commentRangeEnd w:id="196"/>
      <w:r w:rsidR="00C10548">
        <w:rPr>
          <w:rStyle w:val="CommentReference"/>
        </w:rPr>
        <w:commentReference w:id="196"/>
      </w:r>
      <w:r>
        <w:t xml:space="preserve">. Source : </w:t>
      </w:r>
      <w:hyperlink r:id="rId19">
        <w:r>
          <w:rPr>
            <w:rStyle w:val="Hyperlink"/>
          </w:rPr>
          <w:t>fiche spécifique de l’INSEE</w:t>
        </w:r>
      </w:hyperlink>
      <w:r>
        <w:t>.</w:t>
      </w:r>
    </w:p>
    <w:p w14:paraId="226A7BC1" w14:textId="77777777" w:rsidR="00CD0CA8" w:rsidRDefault="00C60484">
      <w:pPr>
        <w:pStyle w:val="Heading2"/>
      </w:pPr>
      <w:bookmarkStart w:id="197" w:name="X6ced6b4b550fd7e6c51f6f8b7747f00d5de29c4"/>
      <w:bookmarkEnd w:id="149"/>
      <w:bookmarkEnd w:id="195"/>
      <w:r>
        <w:t>3.4 - Agrégation des indicateurs en version la plus récente et calcul des ratios</w:t>
      </w:r>
    </w:p>
    <w:p w14:paraId="6A1A6D62" w14:textId="58C4EB39" w:rsidR="00CD0CA8" w:rsidRDefault="00C60484">
      <w:r>
        <w:t>Une étape majeure a ensuite été l’agrégation des indicateurs, pour les communes ayant fusionné. Cette agrégation</w:t>
      </w:r>
      <w:del w:id="198" w:author="RLG" w:date="2021-09-19T22:43:00Z">
        <w:r w:rsidDel="00C10548">
          <w:delText>, si elle est parfois simple</w:delText>
        </w:r>
      </w:del>
      <w:ins w:id="199" w:author="RLG" w:date="2021-09-19T22:43:00Z">
        <w:r w:rsidR="00C10548">
          <w:t>, souvent simple</w:t>
        </w:r>
      </w:ins>
      <w:r>
        <w:t xml:space="preserve"> (</w:t>
      </w:r>
      <w:del w:id="200" w:author="RLG" w:date="2021-09-19T22:43:00Z">
        <w:r w:rsidDel="00C10548">
          <w:delText>pour les statistiques de stocks, il s’agit de banales additions</w:delText>
        </w:r>
      </w:del>
      <w:ins w:id="201" w:author="RLG" w:date="2021-09-19T22:43:00Z">
        <w:r w:rsidR="00C10548">
          <w:t xml:space="preserve">simples additions de chaque </w:t>
        </w:r>
      </w:ins>
      <w:ins w:id="202" w:author="RLG" w:date="2021-09-19T22:44:00Z">
        <w:r w:rsidR="00C10548">
          <w:t>variables décrivant les communes ayant fusionné</w:t>
        </w:r>
      </w:ins>
      <w:r>
        <w:t xml:space="preserve">), </w:t>
      </w:r>
      <w:del w:id="203" w:author="RLG" w:date="2021-09-19T22:44:00Z">
        <w:r w:rsidDel="00C10548">
          <w:delText>a été rendue plus ardue par la présence de</w:delText>
        </w:r>
      </w:del>
      <w:ins w:id="204" w:author="RLG" w:date="2021-09-19T22:44:00Z">
        <w:r w:rsidR="00C10548">
          <w:t>présente plus de difficultés de jointure pour les</w:t>
        </w:r>
      </w:ins>
      <w:r>
        <w:t xml:space="preserve"> ratios. </w:t>
      </w:r>
      <w:commentRangeStart w:id="205"/>
      <w:r>
        <w:t>Pour ce faire, une fonction spécifique, comix, a été créée. Elle permet d’agréger les données selon leurs spécificités statistiques (données textuelles, de stock, de ratio).</w:t>
      </w:r>
      <w:commentRangeEnd w:id="205"/>
      <w:r w:rsidR="00C10548">
        <w:rPr>
          <w:rStyle w:val="CommentReference"/>
        </w:rPr>
        <w:commentReference w:id="205"/>
      </w:r>
    </w:p>
    <w:p w14:paraId="12E33361" w14:textId="45DF2F62" w:rsidR="00CD0CA8" w:rsidRDefault="00C60484">
      <w:r>
        <w:t xml:space="preserve">Nous avons, au préalable, importé les zonages de référence pour l’année la plus récente (2021 ici), ce qui permet d’avoir les informations les plus à jour possible (cas de quelques communes ayant changé de département avec les fusions). Ce sont ces zonages qui constituent le matériau de base de l’objet </w:t>
      </w:r>
      <w:ins w:id="206" w:author="RLG" w:date="2021-09-19T22:45:00Z">
        <w:r w:rsidR="00C10548">
          <w:t>`</w:t>
        </w:r>
      </w:ins>
      <w:proofErr w:type="spellStart"/>
      <w:r>
        <w:t>df_new</w:t>
      </w:r>
      <w:proofErr w:type="spellEnd"/>
      <w:ins w:id="207" w:author="RLG" w:date="2021-09-19T22:45:00Z">
        <w:r w:rsidR="00C10548">
          <w:t>`</w:t>
        </w:r>
      </w:ins>
      <w:r>
        <w:t>.</w:t>
      </w:r>
    </w:p>
    <w:p w14:paraId="3136BD7F" w14:textId="77777777" w:rsidR="00CD0CA8" w:rsidRDefault="00C60484">
      <w:commentRangeStart w:id="208"/>
      <w:r>
        <w:t>Dans le code est aussi proposé l’import des données du zonage en aires urbaines, zonage qui n’est cependant plus disponible à partir de la géographie administrative au 1</w:t>
      </w:r>
      <w:r>
        <w:rPr>
          <w:vertAlign w:val="superscript"/>
        </w:rPr>
        <w:t>er</w:t>
      </w:r>
      <w:r>
        <w:t xml:space="preserve"> janvier 2021.</w:t>
      </w:r>
    </w:p>
    <w:p w14:paraId="1C107FE4" w14:textId="1E299D91" w:rsidR="00CD0CA8" w:rsidRDefault="00C60484">
      <w:r>
        <w:t xml:space="preserve">Nous avons ensuite utilisé la fonction comix </w:t>
      </w:r>
      <w:del w:id="209" w:author="RLG" w:date="2021-09-19T22:45:00Z">
        <w:r w:rsidDel="00C10548">
          <w:delText xml:space="preserve">précédemment créée </w:delText>
        </w:r>
      </w:del>
      <w:r>
        <w:t>pour agréger les données d’intérêt en fonction de la géographie la plus récente (ici, au 1</w:t>
      </w:r>
      <w:r>
        <w:rPr>
          <w:vertAlign w:val="superscript"/>
        </w:rPr>
        <w:t>er</w:t>
      </w:r>
      <w:r>
        <w:t xml:space="preserve"> janvier 2021).</w:t>
      </w:r>
    </w:p>
    <w:p w14:paraId="4006FDA2" w14:textId="77777777" w:rsidR="00CD0CA8" w:rsidRDefault="00C60484">
      <w:r>
        <w:t>Les variables agrégées ont ensuite été jointes à la table df_new. Les codes INSEE aux géographies du 1</w:t>
      </w:r>
      <w:r>
        <w:rPr>
          <w:vertAlign w:val="superscript"/>
        </w:rPr>
        <w:t>er</w:t>
      </w:r>
      <w:r>
        <w:t xml:space="preserve"> janvier de l’année la plus récente ont également été joints à la table de données du 1</w:t>
      </w:r>
      <w:r>
        <w:rPr>
          <w:vertAlign w:val="superscript"/>
        </w:rPr>
        <w:t>er</w:t>
      </w:r>
      <w:r>
        <w:t xml:space="preserve"> janvier 2011.</w:t>
      </w:r>
    </w:p>
    <w:p w14:paraId="673D0558" w14:textId="77777777" w:rsidR="00CD0CA8" w:rsidRDefault="00C60484">
      <w:r>
        <w:t>Pour les jeux de données aux géographies 2011 et pour l’année la plus récente, des ratios d’intérêt ont été compilés à partir des stocks préalablement chargés et agrégés. Ces ratios ont été définis sur les bases de ce qui est renseigné dans la feuille “ratios” du fichier meta.xls.</w:t>
      </w:r>
      <w:commentRangeEnd w:id="208"/>
      <w:r w:rsidR="00C10548">
        <w:rPr>
          <w:rStyle w:val="CommentReference"/>
        </w:rPr>
        <w:commentReference w:id="208"/>
      </w:r>
    </w:p>
    <w:p w14:paraId="2B02E47A" w14:textId="77777777" w:rsidR="00CD0CA8" w:rsidRDefault="00C60484">
      <w:pPr>
        <w:pStyle w:val="Heading2"/>
      </w:pPr>
      <w:bookmarkStart w:id="210" w:name="X65161ee834254dd15ae8f409380407d9037b7ac"/>
      <w:bookmarkEnd w:id="197"/>
      <w:r>
        <w:t>3.5 - Résumé des indicateurs disponibles par fichier de données de référence</w:t>
      </w:r>
    </w:p>
    <w:p w14:paraId="2903D831" w14:textId="77777777" w:rsidR="00CD0CA8" w:rsidRDefault="00C60484">
      <w:r>
        <w:t>Deux jeux de données ont ainsi été produits : * Le premier, df2011, contient l’ensemble des données communales françaises désirées en fonction de la géographie administrative au 1</w:t>
      </w:r>
      <w:r>
        <w:rPr>
          <w:vertAlign w:val="superscript"/>
        </w:rPr>
        <w:t>er</w:t>
      </w:r>
      <w:r>
        <w:t xml:space="preserve"> janvier 2011. * Le second, df_new, contient les informations en fonction de la géographie administrative du 1</w:t>
      </w:r>
      <w:r>
        <w:rPr>
          <w:vertAlign w:val="superscript"/>
        </w:rPr>
        <w:t>er</w:t>
      </w:r>
      <w:r>
        <w:t xml:space="preserve"> janvier de la dernière année pour laquelle les données ont été publiées par l’INSEE. Les données 2011 ont été regroupées en fonction du fichier des fusions délivré par l’INSEE et la fonction comix.</w:t>
      </w:r>
    </w:p>
    <w:p w14:paraId="1389884D" w14:textId="77777777" w:rsidR="00CD0CA8" w:rsidRDefault="00C60484">
      <w:r>
        <w:t>Voici les codes respectifs que ces fichiers contiennent, ainsi qu’un descriptif de leur contenu.</w:t>
      </w:r>
    </w:p>
    <w:tbl>
      <w:tblPr>
        <w:tblW w:w="0" w:type="auto"/>
        <w:jc w:val="center"/>
        <w:tblLayout w:type="fixed"/>
        <w:tblLook w:val="0420" w:firstRow="1" w:lastRow="0" w:firstColumn="0" w:lastColumn="0" w:noHBand="0" w:noVBand="1"/>
      </w:tblPr>
      <w:tblGrid>
        <w:gridCol w:w="5760"/>
        <w:gridCol w:w="5760"/>
      </w:tblGrid>
      <w:tr w:rsidR="00CD0CA8" w14:paraId="0AEA4193" w14:textId="77777777">
        <w:trPr>
          <w:cantSplit/>
          <w:tblHeader/>
          <w:jc w:val="center"/>
        </w:trPr>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3EA3CD" w14:textId="77777777" w:rsidR="00CD0CA8" w:rsidRDefault="00C60484">
            <w:pPr>
              <w:spacing w:before="100" w:after="100"/>
              <w:ind w:left="100" w:right="100" w:firstLine="0"/>
              <w:jc w:val="left"/>
            </w:pPr>
            <w:r>
              <w:rPr>
                <w:rFonts w:ascii="Arial" w:eastAsia="Arial" w:hAnsi="Arial" w:cs="Arial"/>
                <w:color w:val="000000"/>
                <w:sz w:val="22"/>
                <w:szCs w:val="22"/>
              </w:rPr>
              <w:t>codes</w:t>
            </w:r>
          </w:p>
        </w:tc>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1EC14B" w14:textId="77777777" w:rsidR="00CD0CA8" w:rsidRDefault="00C60484">
            <w:pPr>
              <w:spacing w:before="100" w:after="100"/>
              <w:ind w:left="100" w:right="100" w:firstLine="0"/>
              <w:jc w:val="left"/>
            </w:pPr>
            <w:r>
              <w:rPr>
                <w:rFonts w:ascii="Arial" w:eastAsia="Arial" w:hAnsi="Arial" w:cs="Arial"/>
                <w:color w:val="000000"/>
                <w:sz w:val="22"/>
                <w:szCs w:val="22"/>
              </w:rPr>
              <w:t>label</w:t>
            </w:r>
          </w:p>
        </w:tc>
      </w:tr>
      <w:tr w:rsidR="00CD0CA8" w14:paraId="4D3BD487" w14:textId="77777777">
        <w:trPr>
          <w:cantSplit/>
          <w:jc w:val="center"/>
        </w:trPr>
        <w:tc>
          <w:tcPr>
            <w:tcW w:w="5760" w:type="dxa"/>
            <w:shd w:val="clear" w:color="auto" w:fill="FFFFFF"/>
            <w:tcMar>
              <w:top w:w="0" w:type="dxa"/>
              <w:left w:w="0" w:type="dxa"/>
              <w:bottom w:w="0" w:type="dxa"/>
              <w:right w:w="0" w:type="dxa"/>
            </w:tcMar>
            <w:vAlign w:val="center"/>
          </w:tcPr>
          <w:p w14:paraId="57E26A62" w14:textId="77777777" w:rsidR="00CD0CA8" w:rsidRDefault="00C60484">
            <w:pPr>
              <w:spacing w:before="100" w:after="100"/>
              <w:ind w:left="100" w:right="100" w:firstLine="0"/>
              <w:jc w:val="left"/>
            </w:pPr>
            <w:r>
              <w:rPr>
                <w:rFonts w:ascii="Arial" w:eastAsia="Arial" w:hAnsi="Arial" w:cs="Arial"/>
                <w:color w:val="000000"/>
                <w:sz w:val="22"/>
                <w:szCs w:val="22"/>
              </w:rPr>
              <w:t>CODGEO</w:t>
            </w:r>
          </w:p>
        </w:tc>
        <w:tc>
          <w:tcPr>
            <w:tcW w:w="5760" w:type="dxa"/>
            <w:shd w:val="clear" w:color="auto" w:fill="FFFFFF"/>
            <w:tcMar>
              <w:top w:w="0" w:type="dxa"/>
              <w:left w:w="0" w:type="dxa"/>
              <w:bottom w:w="0" w:type="dxa"/>
              <w:right w:w="0" w:type="dxa"/>
            </w:tcMar>
            <w:vAlign w:val="center"/>
          </w:tcPr>
          <w:p w14:paraId="24182478" w14:textId="77777777" w:rsidR="00CD0CA8" w:rsidRDefault="00C60484">
            <w:pPr>
              <w:spacing w:before="100" w:after="100"/>
              <w:ind w:left="100" w:right="100" w:firstLine="0"/>
              <w:jc w:val="left"/>
            </w:pPr>
            <w:r>
              <w:rPr>
                <w:rFonts w:ascii="Arial" w:eastAsia="Arial" w:hAnsi="Arial" w:cs="Arial"/>
                <w:color w:val="000000"/>
                <w:sz w:val="22"/>
                <w:szCs w:val="22"/>
              </w:rPr>
              <w:t>Code INSEE, découpage géographique au 01/01/2011</w:t>
            </w:r>
          </w:p>
        </w:tc>
      </w:tr>
      <w:tr w:rsidR="00CD0CA8" w14:paraId="29091A33" w14:textId="77777777">
        <w:trPr>
          <w:cantSplit/>
          <w:jc w:val="center"/>
        </w:trPr>
        <w:tc>
          <w:tcPr>
            <w:tcW w:w="5760" w:type="dxa"/>
            <w:shd w:val="clear" w:color="auto" w:fill="FFFFFF"/>
            <w:tcMar>
              <w:top w:w="0" w:type="dxa"/>
              <w:left w:w="0" w:type="dxa"/>
              <w:bottom w:w="0" w:type="dxa"/>
              <w:right w:w="0" w:type="dxa"/>
            </w:tcMar>
            <w:vAlign w:val="center"/>
          </w:tcPr>
          <w:p w14:paraId="0B551D15"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LIBGEO</w:t>
            </w:r>
          </w:p>
        </w:tc>
        <w:tc>
          <w:tcPr>
            <w:tcW w:w="5760" w:type="dxa"/>
            <w:shd w:val="clear" w:color="auto" w:fill="FFFFFF"/>
            <w:tcMar>
              <w:top w:w="0" w:type="dxa"/>
              <w:left w:w="0" w:type="dxa"/>
              <w:bottom w:w="0" w:type="dxa"/>
              <w:right w:w="0" w:type="dxa"/>
            </w:tcMar>
            <w:vAlign w:val="center"/>
          </w:tcPr>
          <w:p w14:paraId="5B496088" w14:textId="77777777" w:rsidR="00CD0CA8" w:rsidRDefault="00C60484">
            <w:pPr>
              <w:spacing w:before="100" w:after="100"/>
              <w:ind w:left="100" w:right="100" w:firstLine="0"/>
              <w:jc w:val="left"/>
            </w:pPr>
            <w:r>
              <w:rPr>
                <w:rFonts w:ascii="Arial" w:eastAsia="Arial" w:hAnsi="Arial" w:cs="Arial"/>
                <w:color w:val="000000"/>
                <w:sz w:val="22"/>
                <w:szCs w:val="22"/>
              </w:rPr>
              <w:t>Nom de la commune, découpage géographique au 01/01/2011</w:t>
            </w:r>
          </w:p>
        </w:tc>
      </w:tr>
      <w:tr w:rsidR="00CD0CA8" w14:paraId="7B6498FD" w14:textId="77777777">
        <w:trPr>
          <w:cantSplit/>
          <w:jc w:val="center"/>
        </w:trPr>
        <w:tc>
          <w:tcPr>
            <w:tcW w:w="5760" w:type="dxa"/>
            <w:shd w:val="clear" w:color="auto" w:fill="FFFFFF"/>
            <w:tcMar>
              <w:top w:w="0" w:type="dxa"/>
              <w:left w:w="0" w:type="dxa"/>
              <w:bottom w:w="0" w:type="dxa"/>
              <w:right w:w="0" w:type="dxa"/>
            </w:tcMar>
            <w:vAlign w:val="center"/>
          </w:tcPr>
          <w:p w14:paraId="5D3ED35E" w14:textId="77777777" w:rsidR="00CD0CA8" w:rsidRDefault="00C60484">
            <w:pPr>
              <w:spacing w:before="100" w:after="100"/>
              <w:ind w:left="100" w:right="100" w:firstLine="0"/>
              <w:jc w:val="left"/>
            </w:pPr>
            <w:r>
              <w:rPr>
                <w:rFonts w:ascii="Arial" w:eastAsia="Arial" w:hAnsi="Arial" w:cs="Arial"/>
                <w:color w:val="000000"/>
                <w:sz w:val="22"/>
                <w:szCs w:val="22"/>
              </w:rPr>
              <w:t>CODE_DEPT</w:t>
            </w:r>
          </w:p>
        </w:tc>
        <w:tc>
          <w:tcPr>
            <w:tcW w:w="5760" w:type="dxa"/>
            <w:shd w:val="clear" w:color="auto" w:fill="FFFFFF"/>
            <w:tcMar>
              <w:top w:w="0" w:type="dxa"/>
              <w:left w:w="0" w:type="dxa"/>
              <w:bottom w:w="0" w:type="dxa"/>
              <w:right w:w="0" w:type="dxa"/>
            </w:tcMar>
            <w:vAlign w:val="center"/>
          </w:tcPr>
          <w:p w14:paraId="4E3FA9DE" w14:textId="77777777" w:rsidR="00CD0CA8" w:rsidRDefault="00C60484">
            <w:pPr>
              <w:spacing w:before="100" w:after="100"/>
              <w:ind w:left="100" w:right="100" w:firstLine="0"/>
              <w:jc w:val="left"/>
            </w:pPr>
            <w:r>
              <w:rPr>
                <w:rFonts w:ascii="Arial" w:eastAsia="Arial" w:hAnsi="Arial" w:cs="Arial"/>
                <w:color w:val="000000"/>
                <w:sz w:val="22"/>
                <w:szCs w:val="22"/>
              </w:rPr>
              <w:t>Code départemental</w:t>
            </w:r>
          </w:p>
        </w:tc>
      </w:tr>
      <w:tr w:rsidR="00CD0CA8" w14:paraId="34753F1B" w14:textId="77777777">
        <w:trPr>
          <w:cantSplit/>
          <w:jc w:val="center"/>
        </w:trPr>
        <w:tc>
          <w:tcPr>
            <w:tcW w:w="5760" w:type="dxa"/>
            <w:shd w:val="clear" w:color="auto" w:fill="FFFFFF"/>
            <w:tcMar>
              <w:top w:w="0" w:type="dxa"/>
              <w:left w:w="0" w:type="dxa"/>
              <w:bottom w:w="0" w:type="dxa"/>
              <w:right w:w="0" w:type="dxa"/>
            </w:tcMar>
            <w:vAlign w:val="center"/>
          </w:tcPr>
          <w:p w14:paraId="5D4E1EF7" w14:textId="77777777" w:rsidR="00CD0CA8" w:rsidRDefault="00C60484">
            <w:pPr>
              <w:spacing w:before="100" w:after="100"/>
              <w:ind w:left="100" w:right="100" w:firstLine="0"/>
              <w:jc w:val="left"/>
            </w:pPr>
            <w:r>
              <w:rPr>
                <w:rFonts w:ascii="Arial" w:eastAsia="Arial" w:hAnsi="Arial" w:cs="Arial"/>
                <w:color w:val="000000"/>
                <w:sz w:val="22"/>
                <w:szCs w:val="22"/>
              </w:rPr>
              <w:t>CATAEU2010</w:t>
            </w:r>
          </w:p>
        </w:tc>
        <w:tc>
          <w:tcPr>
            <w:tcW w:w="5760" w:type="dxa"/>
            <w:shd w:val="clear" w:color="auto" w:fill="FFFFFF"/>
            <w:tcMar>
              <w:top w:w="0" w:type="dxa"/>
              <w:left w:w="0" w:type="dxa"/>
              <w:bottom w:w="0" w:type="dxa"/>
              <w:right w:w="0" w:type="dxa"/>
            </w:tcMar>
            <w:vAlign w:val="center"/>
          </w:tcPr>
          <w:p w14:paraId="1906C9B7" w14:textId="77777777" w:rsidR="00CD0CA8" w:rsidRDefault="00C60484">
            <w:pPr>
              <w:spacing w:before="100" w:after="100"/>
              <w:ind w:left="100" w:right="100" w:firstLine="0"/>
              <w:jc w:val="left"/>
            </w:pPr>
            <w:r>
              <w:rPr>
                <w:rFonts w:ascii="Arial" w:eastAsia="Arial" w:hAnsi="Arial" w:cs="Arial"/>
                <w:color w:val="000000"/>
                <w:sz w:val="22"/>
                <w:szCs w:val="22"/>
              </w:rPr>
              <w:t>Catégorie de communes dans le zonage en aires urbaines 2010</w:t>
            </w:r>
          </w:p>
        </w:tc>
      </w:tr>
      <w:tr w:rsidR="00CD0CA8" w14:paraId="524EB326" w14:textId="77777777">
        <w:trPr>
          <w:cantSplit/>
          <w:jc w:val="center"/>
        </w:trPr>
        <w:tc>
          <w:tcPr>
            <w:tcW w:w="5760" w:type="dxa"/>
            <w:shd w:val="clear" w:color="auto" w:fill="FFFFFF"/>
            <w:tcMar>
              <w:top w:w="0" w:type="dxa"/>
              <w:left w:w="0" w:type="dxa"/>
              <w:bottom w:w="0" w:type="dxa"/>
              <w:right w:w="0" w:type="dxa"/>
            </w:tcMar>
            <w:vAlign w:val="center"/>
          </w:tcPr>
          <w:p w14:paraId="1102CF8B" w14:textId="77777777" w:rsidR="00CD0CA8" w:rsidRDefault="00C60484">
            <w:pPr>
              <w:spacing w:before="100" w:after="100"/>
              <w:ind w:left="100" w:right="100" w:firstLine="0"/>
              <w:jc w:val="left"/>
            </w:pPr>
            <w:r>
              <w:rPr>
                <w:rFonts w:ascii="Arial" w:eastAsia="Arial" w:hAnsi="Arial" w:cs="Arial"/>
                <w:color w:val="000000"/>
                <w:sz w:val="22"/>
                <w:szCs w:val="22"/>
              </w:rPr>
              <w:t>REG</w:t>
            </w:r>
          </w:p>
        </w:tc>
        <w:tc>
          <w:tcPr>
            <w:tcW w:w="5760" w:type="dxa"/>
            <w:shd w:val="clear" w:color="auto" w:fill="FFFFFF"/>
            <w:tcMar>
              <w:top w:w="0" w:type="dxa"/>
              <w:left w:w="0" w:type="dxa"/>
              <w:bottom w:w="0" w:type="dxa"/>
              <w:right w:w="0" w:type="dxa"/>
            </w:tcMar>
            <w:vAlign w:val="center"/>
          </w:tcPr>
          <w:p w14:paraId="33E0CE14" w14:textId="77777777" w:rsidR="00CD0CA8" w:rsidRDefault="00C60484">
            <w:pPr>
              <w:spacing w:before="100" w:after="100"/>
              <w:ind w:left="100" w:right="100" w:firstLine="0"/>
              <w:jc w:val="left"/>
            </w:pPr>
            <w:r>
              <w:rPr>
                <w:rFonts w:ascii="Arial" w:eastAsia="Arial" w:hAnsi="Arial" w:cs="Arial"/>
                <w:color w:val="000000"/>
                <w:sz w:val="22"/>
                <w:szCs w:val="22"/>
              </w:rPr>
              <w:t>Région</w:t>
            </w:r>
          </w:p>
        </w:tc>
      </w:tr>
      <w:tr w:rsidR="00CD0CA8" w14:paraId="33DDAA14" w14:textId="77777777">
        <w:trPr>
          <w:cantSplit/>
          <w:jc w:val="center"/>
        </w:trPr>
        <w:tc>
          <w:tcPr>
            <w:tcW w:w="5760" w:type="dxa"/>
            <w:shd w:val="clear" w:color="auto" w:fill="FFFFFF"/>
            <w:tcMar>
              <w:top w:w="0" w:type="dxa"/>
              <w:left w:w="0" w:type="dxa"/>
              <w:bottom w:w="0" w:type="dxa"/>
              <w:right w:w="0" w:type="dxa"/>
            </w:tcMar>
            <w:vAlign w:val="center"/>
          </w:tcPr>
          <w:p w14:paraId="303BA980" w14:textId="77777777" w:rsidR="00CD0CA8" w:rsidRDefault="00C60484">
            <w:pPr>
              <w:spacing w:before="100" w:after="100"/>
              <w:ind w:left="100" w:right="100" w:firstLine="0"/>
              <w:jc w:val="left"/>
            </w:pPr>
            <w:r>
              <w:rPr>
                <w:rFonts w:ascii="Arial" w:eastAsia="Arial" w:hAnsi="Arial" w:cs="Arial"/>
                <w:color w:val="000000"/>
                <w:sz w:val="22"/>
                <w:szCs w:val="22"/>
              </w:rPr>
              <w:t>AU2010</w:t>
            </w:r>
          </w:p>
        </w:tc>
        <w:tc>
          <w:tcPr>
            <w:tcW w:w="5760" w:type="dxa"/>
            <w:shd w:val="clear" w:color="auto" w:fill="FFFFFF"/>
            <w:tcMar>
              <w:top w:w="0" w:type="dxa"/>
              <w:left w:w="0" w:type="dxa"/>
              <w:bottom w:w="0" w:type="dxa"/>
              <w:right w:w="0" w:type="dxa"/>
            </w:tcMar>
            <w:vAlign w:val="center"/>
          </w:tcPr>
          <w:p w14:paraId="7BE24E2A" w14:textId="77777777" w:rsidR="00CD0CA8" w:rsidRDefault="00C60484">
            <w:pPr>
              <w:spacing w:before="100" w:after="100"/>
              <w:ind w:left="100" w:right="100" w:firstLine="0"/>
              <w:jc w:val="left"/>
            </w:pPr>
            <w:r>
              <w:rPr>
                <w:rFonts w:ascii="Arial" w:eastAsia="Arial" w:hAnsi="Arial" w:cs="Arial"/>
                <w:color w:val="000000"/>
                <w:sz w:val="22"/>
                <w:szCs w:val="22"/>
              </w:rPr>
              <w:t>Aire urbaine 2010</w:t>
            </w:r>
          </w:p>
        </w:tc>
      </w:tr>
      <w:tr w:rsidR="00CD0CA8" w14:paraId="73BC6E00" w14:textId="77777777">
        <w:trPr>
          <w:cantSplit/>
          <w:jc w:val="center"/>
        </w:trPr>
        <w:tc>
          <w:tcPr>
            <w:tcW w:w="5760" w:type="dxa"/>
            <w:shd w:val="clear" w:color="auto" w:fill="FFFFFF"/>
            <w:tcMar>
              <w:top w:w="0" w:type="dxa"/>
              <w:left w:w="0" w:type="dxa"/>
              <w:bottom w:w="0" w:type="dxa"/>
              <w:right w:w="0" w:type="dxa"/>
            </w:tcMar>
            <w:vAlign w:val="center"/>
          </w:tcPr>
          <w:p w14:paraId="59D28ED1" w14:textId="77777777" w:rsidR="00CD0CA8" w:rsidRDefault="00C60484">
            <w:pPr>
              <w:spacing w:before="100" w:after="100"/>
              <w:ind w:left="100" w:right="100" w:firstLine="0"/>
              <w:jc w:val="left"/>
            </w:pPr>
            <w:r>
              <w:rPr>
                <w:rFonts w:ascii="Arial" w:eastAsia="Arial" w:hAnsi="Arial" w:cs="Arial"/>
                <w:color w:val="000000"/>
                <w:sz w:val="22"/>
                <w:szCs w:val="22"/>
              </w:rPr>
              <w:t>EPCI</w:t>
            </w:r>
          </w:p>
        </w:tc>
        <w:tc>
          <w:tcPr>
            <w:tcW w:w="5760" w:type="dxa"/>
            <w:shd w:val="clear" w:color="auto" w:fill="FFFFFF"/>
            <w:tcMar>
              <w:top w:w="0" w:type="dxa"/>
              <w:left w:w="0" w:type="dxa"/>
              <w:bottom w:w="0" w:type="dxa"/>
              <w:right w:w="0" w:type="dxa"/>
            </w:tcMar>
            <w:vAlign w:val="center"/>
          </w:tcPr>
          <w:p w14:paraId="7DBDC1B0" w14:textId="77777777" w:rsidR="00CD0CA8" w:rsidRDefault="00C60484">
            <w:pPr>
              <w:spacing w:before="100" w:after="100"/>
              <w:ind w:left="100" w:right="100" w:firstLine="0"/>
              <w:jc w:val="left"/>
            </w:pPr>
            <w:r>
              <w:rPr>
                <w:rFonts w:ascii="Arial" w:eastAsia="Arial" w:hAnsi="Arial" w:cs="Arial"/>
                <w:color w:val="000000"/>
                <w:sz w:val="22"/>
                <w:szCs w:val="22"/>
              </w:rPr>
              <w:t>EPCI</w:t>
            </w:r>
          </w:p>
        </w:tc>
      </w:tr>
      <w:tr w:rsidR="00CD0CA8" w14:paraId="035DCE1C" w14:textId="77777777">
        <w:trPr>
          <w:cantSplit/>
          <w:jc w:val="center"/>
        </w:trPr>
        <w:tc>
          <w:tcPr>
            <w:tcW w:w="5760" w:type="dxa"/>
            <w:shd w:val="clear" w:color="auto" w:fill="FFFFFF"/>
            <w:tcMar>
              <w:top w:w="0" w:type="dxa"/>
              <w:left w:w="0" w:type="dxa"/>
              <w:bottom w:w="0" w:type="dxa"/>
              <w:right w:w="0" w:type="dxa"/>
            </w:tcMar>
            <w:vAlign w:val="center"/>
          </w:tcPr>
          <w:p w14:paraId="1ED4F9F3" w14:textId="77777777" w:rsidR="00CD0CA8" w:rsidRDefault="00C60484">
            <w:pPr>
              <w:spacing w:before="100" w:after="100"/>
              <w:ind w:left="100" w:right="100" w:firstLine="0"/>
              <w:jc w:val="left"/>
            </w:pPr>
            <w:r>
              <w:rPr>
                <w:rFonts w:ascii="Arial" w:eastAsia="Arial" w:hAnsi="Arial" w:cs="Arial"/>
                <w:color w:val="000000"/>
                <w:sz w:val="22"/>
                <w:szCs w:val="22"/>
              </w:rPr>
              <w:t>P09_ACT1564</w:t>
            </w:r>
          </w:p>
        </w:tc>
        <w:tc>
          <w:tcPr>
            <w:tcW w:w="5760" w:type="dxa"/>
            <w:shd w:val="clear" w:color="auto" w:fill="FFFFFF"/>
            <w:tcMar>
              <w:top w:w="0" w:type="dxa"/>
              <w:left w:w="0" w:type="dxa"/>
              <w:bottom w:w="0" w:type="dxa"/>
              <w:right w:w="0" w:type="dxa"/>
            </w:tcMar>
            <w:vAlign w:val="center"/>
          </w:tcPr>
          <w:p w14:paraId="6B85B42B" w14:textId="77777777" w:rsidR="00CD0CA8" w:rsidRDefault="00C60484">
            <w:pPr>
              <w:spacing w:before="100" w:after="100"/>
              <w:ind w:left="100" w:right="100" w:firstLine="0"/>
              <w:jc w:val="left"/>
            </w:pPr>
            <w:r>
              <w:rPr>
                <w:rFonts w:ascii="Arial" w:eastAsia="Arial" w:hAnsi="Arial" w:cs="Arial"/>
                <w:color w:val="000000"/>
                <w:sz w:val="22"/>
                <w:szCs w:val="22"/>
              </w:rPr>
              <w:t>Actifs 15-64 ans en 2009</w:t>
            </w:r>
          </w:p>
        </w:tc>
      </w:tr>
      <w:tr w:rsidR="00CD0CA8" w14:paraId="0343FBD7" w14:textId="77777777">
        <w:trPr>
          <w:cantSplit/>
          <w:jc w:val="center"/>
        </w:trPr>
        <w:tc>
          <w:tcPr>
            <w:tcW w:w="5760" w:type="dxa"/>
            <w:shd w:val="clear" w:color="auto" w:fill="FFFFFF"/>
            <w:tcMar>
              <w:top w:w="0" w:type="dxa"/>
              <w:left w:w="0" w:type="dxa"/>
              <w:bottom w:w="0" w:type="dxa"/>
              <w:right w:w="0" w:type="dxa"/>
            </w:tcMar>
            <w:vAlign w:val="center"/>
          </w:tcPr>
          <w:p w14:paraId="40B8BEA5" w14:textId="77777777" w:rsidR="00CD0CA8" w:rsidRDefault="00C60484">
            <w:pPr>
              <w:spacing w:before="100" w:after="100"/>
              <w:ind w:left="100" w:right="100" w:firstLine="0"/>
              <w:jc w:val="left"/>
            </w:pPr>
            <w:r>
              <w:rPr>
                <w:rFonts w:ascii="Arial" w:eastAsia="Arial" w:hAnsi="Arial" w:cs="Arial"/>
                <w:color w:val="000000"/>
                <w:sz w:val="22"/>
                <w:szCs w:val="22"/>
              </w:rPr>
              <w:t>P09_CHOM1564</w:t>
            </w:r>
          </w:p>
        </w:tc>
        <w:tc>
          <w:tcPr>
            <w:tcW w:w="5760" w:type="dxa"/>
            <w:shd w:val="clear" w:color="auto" w:fill="FFFFFF"/>
            <w:tcMar>
              <w:top w:w="0" w:type="dxa"/>
              <w:left w:w="0" w:type="dxa"/>
              <w:bottom w:w="0" w:type="dxa"/>
              <w:right w:w="0" w:type="dxa"/>
            </w:tcMar>
            <w:vAlign w:val="center"/>
          </w:tcPr>
          <w:p w14:paraId="0A769BCF" w14:textId="77777777" w:rsidR="00CD0CA8" w:rsidRDefault="00C60484">
            <w:pPr>
              <w:spacing w:before="100" w:after="100"/>
              <w:ind w:left="100" w:right="100" w:firstLine="0"/>
              <w:jc w:val="left"/>
            </w:pPr>
            <w:r>
              <w:rPr>
                <w:rFonts w:ascii="Arial" w:eastAsia="Arial" w:hAnsi="Arial" w:cs="Arial"/>
                <w:color w:val="000000"/>
                <w:sz w:val="22"/>
                <w:szCs w:val="22"/>
              </w:rPr>
              <w:t>Chômeurs 15-64 ans en 2009</w:t>
            </w:r>
          </w:p>
        </w:tc>
      </w:tr>
      <w:tr w:rsidR="00CD0CA8" w14:paraId="72FE20F1" w14:textId="77777777">
        <w:trPr>
          <w:cantSplit/>
          <w:jc w:val="center"/>
        </w:trPr>
        <w:tc>
          <w:tcPr>
            <w:tcW w:w="5760" w:type="dxa"/>
            <w:shd w:val="clear" w:color="auto" w:fill="FFFFFF"/>
            <w:tcMar>
              <w:top w:w="0" w:type="dxa"/>
              <w:left w:w="0" w:type="dxa"/>
              <w:bottom w:w="0" w:type="dxa"/>
              <w:right w:w="0" w:type="dxa"/>
            </w:tcMar>
            <w:vAlign w:val="center"/>
          </w:tcPr>
          <w:p w14:paraId="62211DF4" w14:textId="77777777" w:rsidR="00CD0CA8" w:rsidRDefault="00C60484">
            <w:pPr>
              <w:spacing w:before="100" w:after="100"/>
              <w:ind w:left="100" w:right="100" w:firstLine="0"/>
              <w:jc w:val="left"/>
            </w:pPr>
            <w:r>
              <w:rPr>
                <w:rFonts w:ascii="Arial" w:eastAsia="Arial" w:hAnsi="Arial" w:cs="Arial"/>
                <w:color w:val="000000"/>
                <w:sz w:val="22"/>
                <w:szCs w:val="22"/>
              </w:rPr>
              <w:t>P09_ETUD1564</w:t>
            </w:r>
          </w:p>
        </w:tc>
        <w:tc>
          <w:tcPr>
            <w:tcW w:w="5760" w:type="dxa"/>
            <w:shd w:val="clear" w:color="auto" w:fill="FFFFFF"/>
            <w:tcMar>
              <w:top w:w="0" w:type="dxa"/>
              <w:left w:w="0" w:type="dxa"/>
              <w:bottom w:w="0" w:type="dxa"/>
              <w:right w:w="0" w:type="dxa"/>
            </w:tcMar>
            <w:vAlign w:val="center"/>
          </w:tcPr>
          <w:p w14:paraId="2B86F1FC" w14:textId="77777777" w:rsidR="00CD0CA8" w:rsidRDefault="00C60484">
            <w:pPr>
              <w:spacing w:before="100" w:after="100"/>
              <w:ind w:left="100" w:right="100" w:firstLine="0"/>
              <w:jc w:val="left"/>
            </w:pPr>
            <w:r>
              <w:rPr>
                <w:rFonts w:ascii="Arial" w:eastAsia="Arial" w:hAnsi="Arial" w:cs="Arial"/>
                <w:color w:val="000000"/>
                <w:sz w:val="22"/>
                <w:szCs w:val="22"/>
              </w:rPr>
              <w:t>Elèv. Etud. Stag. non rémunérés 15-64 ans en 2009</w:t>
            </w:r>
          </w:p>
        </w:tc>
      </w:tr>
      <w:tr w:rsidR="00CD0CA8" w14:paraId="1A4AEDFD" w14:textId="77777777">
        <w:trPr>
          <w:cantSplit/>
          <w:jc w:val="center"/>
        </w:trPr>
        <w:tc>
          <w:tcPr>
            <w:tcW w:w="5760" w:type="dxa"/>
            <w:shd w:val="clear" w:color="auto" w:fill="FFFFFF"/>
            <w:tcMar>
              <w:top w:w="0" w:type="dxa"/>
              <w:left w:w="0" w:type="dxa"/>
              <w:bottom w:w="0" w:type="dxa"/>
              <w:right w:w="0" w:type="dxa"/>
            </w:tcMar>
            <w:vAlign w:val="center"/>
          </w:tcPr>
          <w:p w14:paraId="1A42B9EF" w14:textId="77777777" w:rsidR="00CD0CA8" w:rsidRDefault="00C60484">
            <w:pPr>
              <w:spacing w:before="100" w:after="100"/>
              <w:ind w:left="100" w:right="100" w:firstLine="0"/>
              <w:jc w:val="left"/>
            </w:pPr>
            <w:r>
              <w:rPr>
                <w:rFonts w:ascii="Arial" w:eastAsia="Arial" w:hAnsi="Arial" w:cs="Arial"/>
                <w:color w:val="000000"/>
                <w:sz w:val="22"/>
                <w:szCs w:val="22"/>
              </w:rPr>
              <w:t>P09_RETR1564</w:t>
            </w:r>
          </w:p>
        </w:tc>
        <w:tc>
          <w:tcPr>
            <w:tcW w:w="5760" w:type="dxa"/>
            <w:shd w:val="clear" w:color="auto" w:fill="FFFFFF"/>
            <w:tcMar>
              <w:top w:w="0" w:type="dxa"/>
              <w:left w:w="0" w:type="dxa"/>
              <w:bottom w:w="0" w:type="dxa"/>
              <w:right w:w="0" w:type="dxa"/>
            </w:tcMar>
            <w:vAlign w:val="center"/>
          </w:tcPr>
          <w:p w14:paraId="0CE3CD62" w14:textId="77777777" w:rsidR="00CD0CA8" w:rsidRDefault="00C60484">
            <w:pPr>
              <w:spacing w:before="100" w:after="100"/>
              <w:ind w:left="100" w:right="100" w:firstLine="0"/>
              <w:jc w:val="left"/>
            </w:pPr>
            <w:r>
              <w:rPr>
                <w:rFonts w:ascii="Arial" w:eastAsia="Arial" w:hAnsi="Arial" w:cs="Arial"/>
                <w:color w:val="000000"/>
                <w:sz w:val="22"/>
                <w:szCs w:val="22"/>
              </w:rPr>
              <w:t>Retraités Préretraités 15-64 ans en 2009</w:t>
            </w:r>
          </w:p>
        </w:tc>
      </w:tr>
      <w:tr w:rsidR="00CD0CA8" w14:paraId="3E4E0874" w14:textId="77777777">
        <w:trPr>
          <w:cantSplit/>
          <w:jc w:val="center"/>
        </w:trPr>
        <w:tc>
          <w:tcPr>
            <w:tcW w:w="5760" w:type="dxa"/>
            <w:shd w:val="clear" w:color="auto" w:fill="FFFFFF"/>
            <w:tcMar>
              <w:top w:w="0" w:type="dxa"/>
              <w:left w:w="0" w:type="dxa"/>
              <w:bottom w:w="0" w:type="dxa"/>
              <w:right w:w="0" w:type="dxa"/>
            </w:tcMar>
            <w:vAlign w:val="center"/>
          </w:tcPr>
          <w:p w14:paraId="4798BE07" w14:textId="77777777" w:rsidR="00CD0CA8" w:rsidRDefault="00C60484">
            <w:pPr>
              <w:spacing w:before="100" w:after="100"/>
              <w:ind w:left="100" w:right="100" w:firstLine="0"/>
              <w:jc w:val="left"/>
            </w:pPr>
            <w:r>
              <w:rPr>
                <w:rFonts w:ascii="Arial" w:eastAsia="Arial" w:hAnsi="Arial" w:cs="Arial"/>
                <w:color w:val="000000"/>
                <w:sz w:val="22"/>
                <w:szCs w:val="22"/>
              </w:rPr>
              <w:t>C09_ACT1564_Agr</w:t>
            </w:r>
          </w:p>
        </w:tc>
        <w:tc>
          <w:tcPr>
            <w:tcW w:w="5760" w:type="dxa"/>
            <w:shd w:val="clear" w:color="auto" w:fill="FFFFFF"/>
            <w:tcMar>
              <w:top w:w="0" w:type="dxa"/>
              <w:left w:w="0" w:type="dxa"/>
              <w:bottom w:w="0" w:type="dxa"/>
              <w:right w:w="0" w:type="dxa"/>
            </w:tcMar>
            <w:vAlign w:val="center"/>
          </w:tcPr>
          <w:p w14:paraId="49BEF872" w14:textId="77777777" w:rsidR="00CD0CA8" w:rsidRDefault="00C60484">
            <w:pPr>
              <w:spacing w:before="100" w:after="100"/>
              <w:ind w:left="100" w:right="100" w:firstLine="0"/>
              <w:jc w:val="left"/>
            </w:pPr>
            <w:r>
              <w:rPr>
                <w:rFonts w:ascii="Arial" w:eastAsia="Arial" w:hAnsi="Arial" w:cs="Arial"/>
                <w:color w:val="000000"/>
                <w:sz w:val="22"/>
                <w:szCs w:val="22"/>
              </w:rPr>
              <w:t>Actifs 15-64 ans Agriculteurs exploitants en 2009</w:t>
            </w:r>
          </w:p>
        </w:tc>
      </w:tr>
      <w:tr w:rsidR="00CD0CA8" w14:paraId="3EB62B1D" w14:textId="77777777">
        <w:trPr>
          <w:cantSplit/>
          <w:jc w:val="center"/>
        </w:trPr>
        <w:tc>
          <w:tcPr>
            <w:tcW w:w="5760" w:type="dxa"/>
            <w:shd w:val="clear" w:color="auto" w:fill="FFFFFF"/>
            <w:tcMar>
              <w:top w:w="0" w:type="dxa"/>
              <w:left w:w="0" w:type="dxa"/>
              <w:bottom w:w="0" w:type="dxa"/>
              <w:right w:w="0" w:type="dxa"/>
            </w:tcMar>
            <w:vAlign w:val="center"/>
          </w:tcPr>
          <w:p w14:paraId="52A71837" w14:textId="77777777" w:rsidR="00CD0CA8" w:rsidRDefault="00C60484">
            <w:pPr>
              <w:spacing w:before="100" w:after="100"/>
              <w:ind w:left="100" w:right="100" w:firstLine="0"/>
              <w:jc w:val="left"/>
            </w:pPr>
            <w:r>
              <w:rPr>
                <w:rFonts w:ascii="Arial" w:eastAsia="Arial" w:hAnsi="Arial" w:cs="Arial"/>
                <w:color w:val="000000"/>
                <w:sz w:val="22"/>
                <w:szCs w:val="22"/>
              </w:rPr>
              <w:t>C09_ACT1564_ArtCom</w:t>
            </w:r>
          </w:p>
        </w:tc>
        <w:tc>
          <w:tcPr>
            <w:tcW w:w="5760" w:type="dxa"/>
            <w:shd w:val="clear" w:color="auto" w:fill="FFFFFF"/>
            <w:tcMar>
              <w:top w:w="0" w:type="dxa"/>
              <w:left w:w="0" w:type="dxa"/>
              <w:bottom w:w="0" w:type="dxa"/>
              <w:right w:w="0" w:type="dxa"/>
            </w:tcMar>
            <w:vAlign w:val="center"/>
          </w:tcPr>
          <w:p w14:paraId="6F58DA28" w14:textId="77777777" w:rsidR="00CD0CA8" w:rsidRDefault="00C60484">
            <w:pPr>
              <w:spacing w:before="100" w:after="100"/>
              <w:ind w:left="100" w:right="100" w:firstLine="0"/>
              <w:jc w:val="left"/>
            </w:pPr>
            <w:r>
              <w:rPr>
                <w:rFonts w:ascii="Arial" w:eastAsia="Arial" w:hAnsi="Arial" w:cs="Arial"/>
                <w:color w:val="000000"/>
                <w:sz w:val="22"/>
                <w:szCs w:val="22"/>
              </w:rPr>
              <w:t>Actifs 15-64 ans Artisans, Comm., Chefs entr. en 2009</w:t>
            </w:r>
          </w:p>
        </w:tc>
      </w:tr>
      <w:tr w:rsidR="00CD0CA8" w14:paraId="69679036" w14:textId="77777777">
        <w:trPr>
          <w:cantSplit/>
          <w:jc w:val="center"/>
        </w:trPr>
        <w:tc>
          <w:tcPr>
            <w:tcW w:w="5760" w:type="dxa"/>
            <w:shd w:val="clear" w:color="auto" w:fill="FFFFFF"/>
            <w:tcMar>
              <w:top w:w="0" w:type="dxa"/>
              <w:left w:w="0" w:type="dxa"/>
              <w:bottom w:w="0" w:type="dxa"/>
              <w:right w:w="0" w:type="dxa"/>
            </w:tcMar>
            <w:vAlign w:val="center"/>
          </w:tcPr>
          <w:p w14:paraId="6DA0D7AA" w14:textId="77777777" w:rsidR="00CD0CA8" w:rsidRDefault="00C60484">
            <w:pPr>
              <w:spacing w:before="100" w:after="100"/>
              <w:ind w:left="100" w:right="100" w:firstLine="0"/>
              <w:jc w:val="left"/>
            </w:pPr>
            <w:r>
              <w:rPr>
                <w:rFonts w:ascii="Arial" w:eastAsia="Arial" w:hAnsi="Arial" w:cs="Arial"/>
                <w:color w:val="000000"/>
                <w:sz w:val="22"/>
                <w:szCs w:val="22"/>
              </w:rPr>
              <w:t>C09_ACT1564_Cadr</w:t>
            </w:r>
          </w:p>
        </w:tc>
        <w:tc>
          <w:tcPr>
            <w:tcW w:w="5760" w:type="dxa"/>
            <w:shd w:val="clear" w:color="auto" w:fill="FFFFFF"/>
            <w:tcMar>
              <w:top w:w="0" w:type="dxa"/>
              <w:left w:w="0" w:type="dxa"/>
              <w:bottom w:w="0" w:type="dxa"/>
              <w:right w:w="0" w:type="dxa"/>
            </w:tcMar>
            <w:vAlign w:val="center"/>
          </w:tcPr>
          <w:p w14:paraId="4E7E96AF" w14:textId="77777777" w:rsidR="00CD0CA8" w:rsidRDefault="00C60484">
            <w:pPr>
              <w:spacing w:before="100" w:after="100"/>
              <w:ind w:left="100" w:right="100" w:firstLine="0"/>
              <w:jc w:val="left"/>
            </w:pPr>
            <w:r>
              <w:rPr>
                <w:rFonts w:ascii="Arial" w:eastAsia="Arial" w:hAnsi="Arial" w:cs="Arial"/>
                <w:color w:val="000000"/>
                <w:sz w:val="22"/>
                <w:szCs w:val="22"/>
              </w:rPr>
              <w:t>Actifs 15-64 ans Cadres, Prof. intel. sup. en 2009</w:t>
            </w:r>
          </w:p>
        </w:tc>
      </w:tr>
      <w:tr w:rsidR="00CD0CA8" w14:paraId="6C66DF6C" w14:textId="77777777">
        <w:trPr>
          <w:cantSplit/>
          <w:jc w:val="center"/>
        </w:trPr>
        <w:tc>
          <w:tcPr>
            <w:tcW w:w="5760" w:type="dxa"/>
            <w:shd w:val="clear" w:color="auto" w:fill="FFFFFF"/>
            <w:tcMar>
              <w:top w:w="0" w:type="dxa"/>
              <w:left w:w="0" w:type="dxa"/>
              <w:bottom w:w="0" w:type="dxa"/>
              <w:right w:w="0" w:type="dxa"/>
            </w:tcMar>
            <w:vAlign w:val="center"/>
          </w:tcPr>
          <w:p w14:paraId="45146340" w14:textId="77777777" w:rsidR="00CD0CA8" w:rsidRDefault="00C60484">
            <w:pPr>
              <w:spacing w:before="100" w:after="100"/>
              <w:ind w:left="100" w:right="100" w:firstLine="0"/>
              <w:jc w:val="left"/>
            </w:pPr>
            <w:r>
              <w:rPr>
                <w:rFonts w:ascii="Arial" w:eastAsia="Arial" w:hAnsi="Arial" w:cs="Arial"/>
                <w:color w:val="000000"/>
                <w:sz w:val="22"/>
                <w:szCs w:val="22"/>
              </w:rPr>
              <w:t>C09_ACT1564_ProfInt</w:t>
            </w:r>
          </w:p>
        </w:tc>
        <w:tc>
          <w:tcPr>
            <w:tcW w:w="5760" w:type="dxa"/>
            <w:shd w:val="clear" w:color="auto" w:fill="FFFFFF"/>
            <w:tcMar>
              <w:top w:w="0" w:type="dxa"/>
              <w:left w:w="0" w:type="dxa"/>
              <w:bottom w:w="0" w:type="dxa"/>
              <w:right w:w="0" w:type="dxa"/>
            </w:tcMar>
            <w:vAlign w:val="center"/>
          </w:tcPr>
          <w:p w14:paraId="3A305CDA" w14:textId="77777777" w:rsidR="00CD0CA8" w:rsidRDefault="00C60484">
            <w:pPr>
              <w:spacing w:before="100" w:after="100"/>
              <w:ind w:left="100" w:right="100" w:firstLine="0"/>
              <w:jc w:val="left"/>
            </w:pPr>
            <w:r>
              <w:rPr>
                <w:rFonts w:ascii="Arial" w:eastAsia="Arial" w:hAnsi="Arial" w:cs="Arial"/>
                <w:color w:val="000000"/>
                <w:sz w:val="22"/>
                <w:szCs w:val="22"/>
              </w:rPr>
              <w:t>Actifs 15-64 ans Prof. intermédiaires en 2009</w:t>
            </w:r>
          </w:p>
        </w:tc>
      </w:tr>
      <w:tr w:rsidR="00CD0CA8" w14:paraId="6FDF38FE" w14:textId="77777777">
        <w:trPr>
          <w:cantSplit/>
          <w:jc w:val="center"/>
        </w:trPr>
        <w:tc>
          <w:tcPr>
            <w:tcW w:w="5760" w:type="dxa"/>
            <w:shd w:val="clear" w:color="auto" w:fill="FFFFFF"/>
            <w:tcMar>
              <w:top w:w="0" w:type="dxa"/>
              <w:left w:w="0" w:type="dxa"/>
              <w:bottom w:w="0" w:type="dxa"/>
              <w:right w:w="0" w:type="dxa"/>
            </w:tcMar>
            <w:vAlign w:val="center"/>
          </w:tcPr>
          <w:p w14:paraId="41963655" w14:textId="77777777" w:rsidR="00CD0CA8" w:rsidRDefault="00C60484">
            <w:pPr>
              <w:spacing w:before="100" w:after="100"/>
              <w:ind w:left="100" w:right="100" w:firstLine="0"/>
              <w:jc w:val="left"/>
            </w:pPr>
            <w:r>
              <w:rPr>
                <w:rFonts w:ascii="Arial" w:eastAsia="Arial" w:hAnsi="Arial" w:cs="Arial"/>
                <w:color w:val="000000"/>
                <w:sz w:val="22"/>
                <w:szCs w:val="22"/>
              </w:rPr>
              <w:t>C09_ACT1564_Empl</w:t>
            </w:r>
          </w:p>
        </w:tc>
        <w:tc>
          <w:tcPr>
            <w:tcW w:w="5760" w:type="dxa"/>
            <w:shd w:val="clear" w:color="auto" w:fill="FFFFFF"/>
            <w:tcMar>
              <w:top w:w="0" w:type="dxa"/>
              <w:left w:w="0" w:type="dxa"/>
              <w:bottom w:w="0" w:type="dxa"/>
              <w:right w:w="0" w:type="dxa"/>
            </w:tcMar>
            <w:vAlign w:val="center"/>
          </w:tcPr>
          <w:p w14:paraId="3AAF3DB6" w14:textId="77777777" w:rsidR="00CD0CA8" w:rsidRDefault="00C60484">
            <w:pPr>
              <w:spacing w:before="100" w:after="100"/>
              <w:ind w:left="100" w:right="100" w:firstLine="0"/>
              <w:jc w:val="left"/>
            </w:pPr>
            <w:r>
              <w:rPr>
                <w:rFonts w:ascii="Arial" w:eastAsia="Arial" w:hAnsi="Arial" w:cs="Arial"/>
                <w:color w:val="000000"/>
                <w:sz w:val="22"/>
                <w:szCs w:val="22"/>
              </w:rPr>
              <w:t>Actifs 15-64 ans Employés en 2009</w:t>
            </w:r>
          </w:p>
        </w:tc>
      </w:tr>
      <w:tr w:rsidR="00CD0CA8" w14:paraId="55FC3511" w14:textId="77777777">
        <w:trPr>
          <w:cantSplit/>
          <w:jc w:val="center"/>
        </w:trPr>
        <w:tc>
          <w:tcPr>
            <w:tcW w:w="5760" w:type="dxa"/>
            <w:shd w:val="clear" w:color="auto" w:fill="FFFFFF"/>
            <w:tcMar>
              <w:top w:w="0" w:type="dxa"/>
              <w:left w:w="0" w:type="dxa"/>
              <w:bottom w:w="0" w:type="dxa"/>
              <w:right w:w="0" w:type="dxa"/>
            </w:tcMar>
            <w:vAlign w:val="center"/>
          </w:tcPr>
          <w:p w14:paraId="619A6C38" w14:textId="77777777" w:rsidR="00CD0CA8" w:rsidRDefault="00C60484">
            <w:pPr>
              <w:spacing w:before="100" w:after="100"/>
              <w:ind w:left="100" w:right="100" w:firstLine="0"/>
              <w:jc w:val="left"/>
            </w:pPr>
            <w:r>
              <w:rPr>
                <w:rFonts w:ascii="Arial" w:eastAsia="Arial" w:hAnsi="Arial" w:cs="Arial"/>
                <w:color w:val="000000"/>
                <w:sz w:val="22"/>
                <w:szCs w:val="22"/>
              </w:rPr>
              <w:t>C09_ACT1564_Ouvr</w:t>
            </w:r>
          </w:p>
        </w:tc>
        <w:tc>
          <w:tcPr>
            <w:tcW w:w="5760" w:type="dxa"/>
            <w:shd w:val="clear" w:color="auto" w:fill="FFFFFF"/>
            <w:tcMar>
              <w:top w:w="0" w:type="dxa"/>
              <w:left w:w="0" w:type="dxa"/>
              <w:bottom w:w="0" w:type="dxa"/>
              <w:right w:w="0" w:type="dxa"/>
            </w:tcMar>
            <w:vAlign w:val="center"/>
          </w:tcPr>
          <w:p w14:paraId="7C369B99" w14:textId="77777777" w:rsidR="00CD0CA8" w:rsidRDefault="00C60484">
            <w:pPr>
              <w:spacing w:before="100" w:after="100"/>
              <w:ind w:left="100" w:right="100" w:firstLine="0"/>
              <w:jc w:val="left"/>
            </w:pPr>
            <w:r>
              <w:rPr>
                <w:rFonts w:ascii="Arial" w:eastAsia="Arial" w:hAnsi="Arial" w:cs="Arial"/>
                <w:color w:val="000000"/>
                <w:sz w:val="22"/>
                <w:szCs w:val="22"/>
              </w:rPr>
              <w:t>Actifs 15-64 ans Ouvriers en 2009</w:t>
            </w:r>
          </w:p>
        </w:tc>
      </w:tr>
      <w:tr w:rsidR="00CD0CA8" w14:paraId="458E2EA4" w14:textId="77777777">
        <w:trPr>
          <w:cantSplit/>
          <w:jc w:val="center"/>
        </w:trPr>
        <w:tc>
          <w:tcPr>
            <w:tcW w:w="5760" w:type="dxa"/>
            <w:shd w:val="clear" w:color="auto" w:fill="FFFFFF"/>
            <w:tcMar>
              <w:top w:w="0" w:type="dxa"/>
              <w:left w:w="0" w:type="dxa"/>
              <w:bottom w:w="0" w:type="dxa"/>
              <w:right w:w="0" w:type="dxa"/>
            </w:tcMar>
            <w:vAlign w:val="center"/>
          </w:tcPr>
          <w:p w14:paraId="478CAA03" w14:textId="77777777" w:rsidR="00CD0CA8" w:rsidRDefault="00C60484">
            <w:pPr>
              <w:spacing w:before="100" w:after="100"/>
              <w:ind w:left="100" w:right="100" w:firstLine="0"/>
              <w:jc w:val="left"/>
            </w:pPr>
            <w:r>
              <w:rPr>
                <w:rFonts w:ascii="Arial" w:eastAsia="Arial" w:hAnsi="Arial" w:cs="Arial"/>
                <w:color w:val="000000"/>
                <w:sz w:val="22"/>
                <w:szCs w:val="22"/>
              </w:rPr>
              <w:t>P09_EMPLT</w:t>
            </w:r>
          </w:p>
        </w:tc>
        <w:tc>
          <w:tcPr>
            <w:tcW w:w="5760" w:type="dxa"/>
            <w:shd w:val="clear" w:color="auto" w:fill="FFFFFF"/>
            <w:tcMar>
              <w:top w:w="0" w:type="dxa"/>
              <w:left w:w="0" w:type="dxa"/>
              <w:bottom w:w="0" w:type="dxa"/>
              <w:right w:w="0" w:type="dxa"/>
            </w:tcMar>
            <w:vAlign w:val="center"/>
          </w:tcPr>
          <w:p w14:paraId="7A6310F3" w14:textId="77777777" w:rsidR="00CD0CA8" w:rsidRDefault="00C60484">
            <w:pPr>
              <w:spacing w:before="100" w:after="100"/>
              <w:ind w:left="100" w:right="100" w:firstLine="0"/>
              <w:jc w:val="left"/>
            </w:pPr>
            <w:r>
              <w:rPr>
                <w:rFonts w:ascii="Arial" w:eastAsia="Arial" w:hAnsi="Arial" w:cs="Arial"/>
                <w:color w:val="000000"/>
                <w:sz w:val="22"/>
                <w:szCs w:val="22"/>
              </w:rPr>
              <w:t>Emplois au LT en 2009</w:t>
            </w:r>
          </w:p>
        </w:tc>
      </w:tr>
      <w:tr w:rsidR="00CD0CA8" w14:paraId="2C3261DC" w14:textId="77777777">
        <w:trPr>
          <w:cantSplit/>
          <w:jc w:val="center"/>
        </w:trPr>
        <w:tc>
          <w:tcPr>
            <w:tcW w:w="5760" w:type="dxa"/>
            <w:shd w:val="clear" w:color="auto" w:fill="FFFFFF"/>
            <w:tcMar>
              <w:top w:w="0" w:type="dxa"/>
              <w:left w:w="0" w:type="dxa"/>
              <w:bottom w:w="0" w:type="dxa"/>
              <w:right w:w="0" w:type="dxa"/>
            </w:tcMar>
            <w:vAlign w:val="center"/>
          </w:tcPr>
          <w:p w14:paraId="7AA026DC" w14:textId="77777777" w:rsidR="00CD0CA8" w:rsidRDefault="00C60484">
            <w:pPr>
              <w:spacing w:before="100" w:after="100"/>
              <w:ind w:left="100" w:right="100" w:firstLine="0"/>
              <w:jc w:val="left"/>
            </w:pPr>
            <w:r>
              <w:rPr>
                <w:rFonts w:ascii="Arial" w:eastAsia="Arial" w:hAnsi="Arial" w:cs="Arial"/>
                <w:color w:val="000000"/>
                <w:sz w:val="22"/>
                <w:szCs w:val="22"/>
              </w:rPr>
              <w:t>C09_EMPLT_AGRI</w:t>
            </w:r>
          </w:p>
        </w:tc>
        <w:tc>
          <w:tcPr>
            <w:tcW w:w="5760" w:type="dxa"/>
            <w:shd w:val="clear" w:color="auto" w:fill="FFFFFF"/>
            <w:tcMar>
              <w:top w:w="0" w:type="dxa"/>
              <w:left w:w="0" w:type="dxa"/>
              <w:bottom w:w="0" w:type="dxa"/>
              <w:right w:w="0" w:type="dxa"/>
            </w:tcMar>
            <w:vAlign w:val="center"/>
          </w:tcPr>
          <w:p w14:paraId="6CFFCB97" w14:textId="77777777" w:rsidR="00CD0CA8" w:rsidRDefault="00C60484">
            <w:pPr>
              <w:spacing w:before="100" w:after="100"/>
              <w:ind w:left="100" w:right="100" w:firstLine="0"/>
              <w:jc w:val="left"/>
            </w:pPr>
            <w:r>
              <w:rPr>
                <w:rFonts w:ascii="Arial" w:eastAsia="Arial" w:hAnsi="Arial" w:cs="Arial"/>
                <w:color w:val="000000"/>
                <w:sz w:val="22"/>
                <w:szCs w:val="22"/>
              </w:rPr>
              <w:t>Emplois au LT Agriculture en 2009</w:t>
            </w:r>
          </w:p>
        </w:tc>
      </w:tr>
      <w:tr w:rsidR="00CD0CA8" w14:paraId="2BFFC2A7" w14:textId="77777777">
        <w:trPr>
          <w:cantSplit/>
          <w:jc w:val="center"/>
        </w:trPr>
        <w:tc>
          <w:tcPr>
            <w:tcW w:w="5760" w:type="dxa"/>
            <w:shd w:val="clear" w:color="auto" w:fill="FFFFFF"/>
            <w:tcMar>
              <w:top w:w="0" w:type="dxa"/>
              <w:left w:w="0" w:type="dxa"/>
              <w:bottom w:w="0" w:type="dxa"/>
              <w:right w:w="0" w:type="dxa"/>
            </w:tcMar>
            <w:vAlign w:val="center"/>
          </w:tcPr>
          <w:p w14:paraId="23E0EE18" w14:textId="77777777" w:rsidR="00CD0CA8" w:rsidRDefault="00C60484">
            <w:pPr>
              <w:spacing w:before="100" w:after="100"/>
              <w:ind w:left="100" w:right="100" w:firstLine="0"/>
              <w:jc w:val="left"/>
            </w:pPr>
            <w:r>
              <w:rPr>
                <w:rFonts w:ascii="Arial" w:eastAsia="Arial" w:hAnsi="Arial" w:cs="Arial"/>
                <w:color w:val="000000"/>
                <w:sz w:val="22"/>
                <w:szCs w:val="22"/>
              </w:rPr>
              <w:t>C09_EMPLT_INDUS</w:t>
            </w:r>
          </w:p>
        </w:tc>
        <w:tc>
          <w:tcPr>
            <w:tcW w:w="5760" w:type="dxa"/>
            <w:shd w:val="clear" w:color="auto" w:fill="FFFFFF"/>
            <w:tcMar>
              <w:top w:w="0" w:type="dxa"/>
              <w:left w:w="0" w:type="dxa"/>
              <w:bottom w:w="0" w:type="dxa"/>
              <w:right w:w="0" w:type="dxa"/>
            </w:tcMar>
            <w:vAlign w:val="center"/>
          </w:tcPr>
          <w:p w14:paraId="071AD8E7" w14:textId="77777777" w:rsidR="00CD0CA8" w:rsidRDefault="00C60484">
            <w:pPr>
              <w:spacing w:before="100" w:after="100"/>
              <w:ind w:left="100" w:right="100" w:firstLine="0"/>
              <w:jc w:val="left"/>
            </w:pPr>
            <w:r>
              <w:rPr>
                <w:rFonts w:ascii="Arial" w:eastAsia="Arial" w:hAnsi="Arial" w:cs="Arial"/>
                <w:color w:val="000000"/>
                <w:sz w:val="22"/>
                <w:szCs w:val="22"/>
              </w:rPr>
              <w:t>Emplois au LT Industrie en 2009</w:t>
            </w:r>
          </w:p>
        </w:tc>
      </w:tr>
      <w:tr w:rsidR="00CD0CA8" w14:paraId="18EDE054" w14:textId="77777777">
        <w:trPr>
          <w:cantSplit/>
          <w:jc w:val="center"/>
        </w:trPr>
        <w:tc>
          <w:tcPr>
            <w:tcW w:w="5760" w:type="dxa"/>
            <w:shd w:val="clear" w:color="auto" w:fill="FFFFFF"/>
            <w:tcMar>
              <w:top w:w="0" w:type="dxa"/>
              <w:left w:w="0" w:type="dxa"/>
              <w:bottom w:w="0" w:type="dxa"/>
              <w:right w:w="0" w:type="dxa"/>
            </w:tcMar>
            <w:vAlign w:val="center"/>
          </w:tcPr>
          <w:p w14:paraId="0DDB4502" w14:textId="77777777" w:rsidR="00CD0CA8" w:rsidRDefault="00C60484">
            <w:pPr>
              <w:spacing w:before="100" w:after="100"/>
              <w:ind w:left="100" w:right="100" w:firstLine="0"/>
              <w:jc w:val="left"/>
            </w:pPr>
            <w:r>
              <w:rPr>
                <w:rFonts w:ascii="Arial" w:eastAsia="Arial" w:hAnsi="Arial" w:cs="Arial"/>
                <w:color w:val="000000"/>
                <w:sz w:val="22"/>
                <w:szCs w:val="22"/>
              </w:rPr>
              <w:t>C09_EMPLT_CONST</w:t>
            </w:r>
          </w:p>
        </w:tc>
        <w:tc>
          <w:tcPr>
            <w:tcW w:w="5760" w:type="dxa"/>
            <w:shd w:val="clear" w:color="auto" w:fill="FFFFFF"/>
            <w:tcMar>
              <w:top w:w="0" w:type="dxa"/>
              <w:left w:w="0" w:type="dxa"/>
              <w:bottom w:w="0" w:type="dxa"/>
              <w:right w:w="0" w:type="dxa"/>
            </w:tcMar>
            <w:vAlign w:val="center"/>
          </w:tcPr>
          <w:p w14:paraId="2FF30404" w14:textId="77777777" w:rsidR="00CD0CA8" w:rsidRDefault="00C60484">
            <w:pPr>
              <w:spacing w:before="100" w:after="100"/>
              <w:ind w:left="100" w:right="100" w:firstLine="0"/>
              <w:jc w:val="left"/>
            </w:pPr>
            <w:r>
              <w:rPr>
                <w:rFonts w:ascii="Arial" w:eastAsia="Arial" w:hAnsi="Arial" w:cs="Arial"/>
                <w:color w:val="000000"/>
                <w:sz w:val="22"/>
                <w:szCs w:val="22"/>
              </w:rPr>
              <w:t>Emplois au LT Construction en 2009</w:t>
            </w:r>
          </w:p>
        </w:tc>
      </w:tr>
      <w:tr w:rsidR="00CD0CA8" w14:paraId="239D3536" w14:textId="77777777">
        <w:trPr>
          <w:cantSplit/>
          <w:jc w:val="center"/>
        </w:trPr>
        <w:tc>
          <w:tcPr>
            <w:tcW w:w="5760" w:type="dxa"/>
            <w:shd w:val="clear" w:color="auto" w:fill="FFFFFF"/>
            <w:tcMar>
              <w:top w:w="0" w:type="dxa"/>
              <w:left w:w="0" w:type="dxa"/>
              <w:bottom w:w="0" w:type="dxa"/>
              <w:right w:w="0" w:type="dxa"/>
            </w:tcMar>
            <w:vAlign w:val="center"/>
          </w:tcPr>
          <w:p w14:paraId="78C3A5F1" w14:textId="77777777" w:rsidR="00CD0CA8" w:rsidRDefault="00C60484">
            <w:pPr>
              <w:spacing w:before="100" w:after="100"/>
              <w:ind w:left="100" w:right="100" w:firstLine="0"/>
              <w:jc w:val="left"/>
            </w:pPr>
            <w:r>
              <w:rPr>
                <w:rFonts w:ascii="Arial" w:eastAsia="Arial" w:hAnsi="Arial" w:cs="Arial"/>
                <w:color w:val="000000"/>
                <w:sz w:val="22"/>
                <w:szCs w:val="22"/>
              </w:rPr>
              <w:t>C09_EMPLT_CTS</w:t>
            </w:r>
          </w:p>
        </w:tc>
        <w:tc>
          <w:tcPr>
            <w:tcW w:w="5760" w:type="dxa"/>
            <w:shd w:val="clear" w:color="auto" w:fill="FFFFFF"/>
            <w:tcMar>
              <w:top w:w="0" w:type="dxa"/>
              <w:left w:w="0" w:type="dxa"/>
              <w:bottom w:w="0" w:type="dxa"/>
              <w:right w:w="0" w:type="dxa"/>
            </w:tcMar>
            <w:vAlign w:val="center"/>
          </w:tcPr>
          <w:p w14:paraId="04C20DEF" w14:textId="77777777" w:rsidR="00CD0CA8" w:rsidRDefault="00C60484">
            <w:pPr>
              <w:spacing w:before="100" w:after="100"/>
              <w:ind w:left="100" w:right="100" w:firstLine="0"/>
              <w:jc w:val="left"/>
            </w:pPr>
            <w:r>
              <w:rPr>
                <w:rFonts w:ascii="Arial" w:eastAsia="Arial" w:hAnsi="Arial" w:cs="Arial"/>
                <w:color w:val="000000"/>
                <w:sz w:val="22"/>
                <w:szCs w:val="22"/>
              </w:rPr>
              <w:t>Emplois au LT Commerce, Transports, Services divers en 2009</w:t>
            </w:r>
          </w:p>
        </w:tc>
      </w:tr>
      <w:tr w:rsidR="00CD0CA8" w14:paraId="1E68C035" w14:textId="77777777">
        <w:trPr>
          <w:cantSplit/>
          <w:jc w:val="center"/>
        </w:trPr>
        <w:tc>
          <w:tcPr>
            <w:tcW w:w="5760" w:type="dxa"/>
            <w:shd w:val="clear" w:color="auto" w:fill="FFFFFF"/>
            <w:tcMar>
              <w:top w:w="0" w:type="dxa"/>
              <w:left w:w="0" w:type="dxa"/>
              <w:bottom w:w="0" w:type="dxa"/>
              <w:right w:w="0" w:type="dxa"/>
            </w:tcMar>
            <w:vAlign w:val="center"/>
          </w:tcPr>
          <w:p w14:paraId="610F129C" w14:textId="77777777" w:rsidR="00CD0CA8" w:rsidRDefault="00C60484">
            <w:pPr>
              <w:spacing w:before="100" w:after="100"/>
              <w:ind w:left="100" w:right="100" w:firstLine="0"/>
              <w:jc w:val="left"/>
            </w:pPr>
            <w:r>
              <w:rPr>
                <w:rFonts w:ascii="Arial" w:eastAsia="Arial" w:hAnsi="Arial" w:cs="Arial"/>
                <w:color w:val="000000"/>
                <w:sz w:val="22"/>
                <w:szCs w:val="22"/>
              </w:rPr>
              <w:t>C09_EMPLT_APESAS</w:t>
            </w:r>
          </w:p>
        </w:tc>
        <w:tc>
          <w:tcPr>
            <w:tcW w:w="5760" w:type="dxa"/>
            <w:shd w:val="clear" w:color="auto" w:fill="FFFFFF"/>
            <w:tcMar>
              <w:top w:w="0" w:type="dxa"/>
              <w:left w:w="0" w:type="dxa"/>
              <w:bottom w:w="0" w:type="dxa"/>
              <w:right w:w="0" w:type="dxa"/>
            </w:tcMar>
            <w:vAlign w:val="center"/>
          </w:tcPr>
          <w:p w14:paraId="1A49DB24" w14:textId="77777777" w:rsidR="00CD0CA8" w:rsidRDefault="00C60484">
            <w:pPr>
              <w:spacing w:before="100" w:after="100"/>
              <w:ind w:left="100" w:right="100" w:firstLine="0"/>
              <w:jc w:val="left"/>
            </w:pPr>
            <w:r>
              <w:rPr>
                <w:rFonts w:ascii="Arial" w:eastAsia="Arial" w:hAnsi="Arial" w:cs="Arial"/>
                <w:color w:val="000000"/>
                <w:sz w:val="22"/>
                <w:szCs w:val="22"/>
              </w:rPr>
              <w:t>Emplois au LT Adm publique, Enseignement, Santé, Act sociale en 2009</w:t>
            </w:r>
          </w:p>
        </w:tc>
      </w:tr>
      <w:tr w:rsidR="00CD0CA8" w14:paraId="303C8416" w14:textId="77777777">
        <w:trPr>
          <w:cantSplit/>
          <w:jc w:val="center"/>
        </w:trPr>
        <w:tc>
          <w:tcPr>
            <w:tcW w:w="5760" w:type="dxa"/>
            <w:shd w:val="clear" w:color="auto" w:fill="FFFFFF"/>
            <w:tcMar>
              <w:top w:w="0" w:type="dxa"/>
              <w:left w:w="0" w:type="dxa"/>
              <w:bottom w:w="0" w:type="dxa"/>
              <w:right w:w="0" w:type="dxa"/>
            </w:tcMar>
            <w:vAlign w:val="center"/>
          </w:tcPr>
          <w:p w14:paraId="33A279B6" w14:textId="77777777" w:rsidR="00CD0CA8" w:rsidRDefault="00C60484">
            <w:pPr>
              <w:spacing w:before="100" w:after="100"/>
              <w:ind w:left="100" w:right="100" w:firstLine="0"/>
              <w:jc w:val="left"/>
            </w:pPr>
            <w:r>
              <w:rPr>
                <w:rFonts w:ascii="Arial" w:eastAsia="Arial" w:hAnsi="Arial" w:cs="Arial"/>
                <w:color w:val="000000"/>
                <w:sz w:val="22"/>
                <w:szCs w:val="22"/>
              </w:rPr>
              <w:t>P09_ACTOCC</w:t>
            </w:r>
          </w:p>
        </w:tc>
        <w:tc>
          <w:tcPr>
            <w:tcW w:w="5760" w:type="dxa"/>
            <w:shd w:val="clear" w:color="auto" w:fill="FFFFFF"/>
            <w:tcMar>
              <w:top w:w="0" w:type="dxa"/>
              <w:left w:w="0" w:type="dxa"/>
              <w:bottom w:w="0" w:type="dxa"/>
              <w:right w:w="0" w:type="dxa"/>
            </w:tcMar>
            <w:vAlign w:val="center"/>
          </w:tcPr>
          <w:p w14:paraId="7B240764" w14:textId="77777777" w:rsidR="00CD0CA8" w:rsidRDefault="00C60484">
            <w:pPr>
              <w:spacing w:before="100" w:after="100"/>
              <w:ind w:left="100" w:right="100" w:firstLine="0"/>
              <w:jc w:val="left"/>
            </w:pPr>
            <w:r>
              <w:rPr>
                <w:rFonts w:ascii="Arial" w:eastAsia="Arial" w:hAnsi="Arial" w:cs="Arial"/>
                <w:color w:val="000000"/>
                <w:sz w:val="22"/>
                <w:szCs w:val="22"/>
              </w:rPr>
              <w:t>Actifs occupés 15-64 ans en 2009</w:t>
            </w:r>
          </w:p>
        </w:tc>
      </w:tr>
      <w:tr w:rsidR="00CD0CA8" w14:paraId="7CE621D1" w14:textId="77777777">
        <w:trPr>
          <w:cantSplit/>
          <w:jc w:val="center"/>
        </w:trPr>
        <w:tc>
          <w:tcPr>
            <w:tcW w:w="5760" w:type="dxa"/>
            <w:shd w:val="clear" w:color="auto" w:fill="FFFFFF"/>
            <w:tcMar>
              <w:top w:w="0" w:type="dxa"/>
              <w:left w:w="0" w:type="dxa"/>
              <w:bottom w:w="0" w:type="dxa"/>
              <w:right w:w="0" w:type="dxa"/>
            </w:tcMar>
            <w:vAlign w:val="center"/>
          </w:tcPr>
          <w:p w14:paraId="1CA4041B" w14:textId="77777777" w:rsidR="00CD0CA8" w:rsidRDefault="00C60484">
            <w:pPr>
              <w:spacing w:before="100" w:after="100"/>
              <w:ind w:left="100" w:right="100" w:firstLine="0"/>
              <w:jc w:val="left"/>
            </w:pPr>
            <w:r>
              <w:rPr>
                <w:rFonts w:ascii="Arial" w:eastAsia="Arial" w:hAnsi="Arial" w:cs="Arial"/>
                <w:color w:val="000000"/>
                <w:sz w:val="22"/>
                <w:szCs w:val="22"/>
              </w:rPr>
              <w:t>P09_POP</w:t>
            </w:r>
          </w:p>
        </w:tc>
        <w:tc>
          <w:tcPr>
            <w:tcW w:w="5760" w:type="dxa"/>
            <w:shd w:val="clear" w:color="auto" w:fill="FFFFFF"/>
            <w:tcMar>
              <w:top w:w="0" w:type="dxa"/>
              <w:left w:w="0" w:type="dxa"/>
              <w:bottom w:w="0" w:type="dxa"/>
              <w:right w:w="0" w:type="dxa"/>
            </w:tcMar>
            <w:vAlign w:val="center"/>
          </w:tcPr>
          <w:p w14:paraId="5B3E378E" w14:textId="77777777" w:rsidR="00CD0CA8" w:rsidRDefault="00C60484">
            <w:pPr>
              <w:spacing w:before="100" w:after="100"/>
              <w:ind w:left="100" w:right="100" w:firstLine="0"/>
              <w:jc w:val="left"/>
            </w:pPr>
            <w:r>
              <w:rPr>
                <w:rFonts w:ascii="Arial" w:eastAsia="Arial" w:hAnsi="Arial" w:cs="Arial"/>
                <w:color w:val="000000"/>
                <w:sz w:val="22"/>
                <w:szCs w:val="22"/>
              </w:rPr>
              <w:t>Population en 2009</w:t>
            </w:r>
          </w:p>
        </w:tc>
      </w:tr>
      <w:tr w:rsidR="00CD0CA8" w14:paraId="04344013" w14:textId="77777777">
        <w:trPr>
          <w:cantSplit/>
          <w:jc w:val="center"/>
        </w:trPr>
        <w:tc>
          <w:tcPr>
            <w:tcW w:w="5760" w:type="dxa"/>
            <w:shd w:val="clear" w:color="auto" w:fill="FFFFFF"/>
            <w:tcMar>
              <w:top w:w="0" w:type="dxa"/>
              <w:left w:w="0" w:type="dxa"/>
              <w:bottom w:w="0" w:type="dxa"/>
              <w:right w:w="0" w:type="dxa"/>
            </w:tcMar>
            <w:vAlign w:val="center"/>
          </w:tcPr>
          <w:p w14:paraId="23AC49F6" w14:textId="77777777" w:rsidR="00CD0CA8" w:rsidRDefault="00C60484">
            <w:pPr>
              <w:spacing w:before="100" w:after="100"/>
              <w:ind w:left="100" w:right="100" w:firstLine="0"/>
              <w:jc w:val="left"/>
            </w:pPr>
            <w:r>
              <w:rPr>
                <w:rFonts w:ascii="Arial" w:eastAsia="Arial" w:hAnsi="Arial" w:cs="Arial"/>
                <w:color w:val="000000"/>
                <w:sz w:val="22"/>
                <w:szCs w:val="22"/>
              </w:rPr>
              <w:t>P09_POP0014</w:t>
            </w:r>
          </w:p>
        </w:tc>
        <w:tc>
          <w:tcPr>
            <w:tcW w:w="5760" w:type="dxa"/>
            <w:shd w:val="clear" w:color="auto" w:fill="FFFFFF"/>
            <w:tcMar>
              <w:top w:w="0" w:type="dxa"/>
              <w:left w:w="0" w:type="dxa"/>
              <w:bottom w:w="0" w:type="dxa"/>
              <w:right w:w="0" w:type="dxa"/>
            </w:tcMar>
            <w:vAlign w:val="center"/>
          </w:tcPr>
          <w:p w14:paraId="239E1FBC" w14:textId="77777777" w:rsidR="00CD0CA8" w:rsidRDefault="00C60484">
            <w:pPr>
              <w:spacing w:before="100" w:after="100"/>
              <w:ind w:left="100" w:right="100" w:firstLine="0"/>
              <w:jc w:val="left"/>
            </w:pPr>
            <w:r>
              <w:rPr>
                <w:rFonts w:ascii="Arial" w:eastAsia="Arial" w:hAnsi="Arial" w:cs="Arial"/>
                <w:color w:val="000000"/>
                <w:sz w:val="22"/>
                <w:szCs w:val="22"/>
              </w:rPr>
              <w:t>Pop 0-14 ans en 2009</w:t>
            </w:r>
          </w:p>
        </w:tc>
      </w:tr>
      <w:tr w:rsidR="00CD0CA8" w14:paraId="211D18C0" w14:textId="77777777">
        <w:trPr>
          <w:cantSplit/>
          <w:jc w:val="center"/>
        </w:trPr>
        <w:tc>
          <w:tcPr>
            <w:tcW w:w="5760" w:type="dxa"/>
            <w:shd w:val="clear" w:color="auto" w:fill="FFFFFF"/>
            <w:tcMar>
              <w:top w:w="0" w:type="dxa"/>
              <w:left w:w="0" w:type="dxa"/>
              <w:bottom w:w="0" w:type="dxa"/>
              <w:right w:w="0" w:type="dxa"/>
            </w:tcMar>
            <w:vAlign w:val="center"/>
          </w:tcPr>
          <w:p w14:paraId="638AC509"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P09_POP1529</w:t>
            </w:r>
          </w:p>
        </w:tc>
        <w:tc>
          <w:tcPr>
            <w:tcW w:w="5760" w:type="dxa"/>
            <w:shd w:val="clear" w:color="auto" w:fill="FFFFFF"/>
            <w:tcMar>
              <w:top w:w="0" w:type="dxa"/>
              <w:left w:w="0" w:type="dxa"/>
              <w:bottom w:w="0" w:type="dxa"/>
              <w:right w:w="0" w:type="dxa"/>
            </w:tcMar>
            <w:vAlign w:val="center"/>
          </w:tcPr>
          <w:p w14:paraId="5DB5C395" w14:textId="77777777" w:rsidR="00CD0CA8" w:rsidRDefault="00C60484">
            <w:pPr>
              <w:spacing w:before="100" w:after="100"/>
              <w:ind w:left="100" w:right="100" w:firstLine="0"/>
              <w:jc w:val="left"/>
            </w:pPr>
            <w:r>
              <w:rPr>
                <w:rFonts w:ascii="Arial" w:eastAsia="Arial" w:hAnsi="Arial" w:cs="Arial"/>
                <w:color w:val="000000"/>
                <w:sz w:val="22"/>
                <w:szCs w:val="22"/>
              </w:rPr>
              <w:t>Pop 15-29 ans en 2009</w:t>
            </w:r>
          </w:p>
        </w:tc>
      </w:tr>
      <w:tr w:rsidR="00CD0CA8" w14:paraId="46BACA0D" w14:textId="77777777">
        <w:trPr>
          <w:cantSplit/>
          <w:jc w:val="center"/>
        </w:trPr>
        <w:tc>
          <w:tcPr>
            <w:tcW w:w="5760" w:type="dxa"/>
            <w:shd w:val="clear" w:color="auto" w:fill="FFFFFF"/>
            <w:tcMar>
              <w:top w:w="0" w:type="dxa"/>
              <w:left w:w="0" w:type="dxa"/>
              <w:bottom w:w="0" w:type="dxa"/>
              <w:right w:w="0" w:type="dxa"/>
            </w:tcMar>
            <w:vAlign w:val="center"/>
          </w:tcPr>
          <w:p w14:paraId="744B4D9F" w14:textId="77777777" w:rsidR="00CD0CA8" w:rsidRDefault="00C60484">
            <w:pPr>
              <w:spacing w:before="100" w:after="100"/>
              <w:ind w:left="100" w:right="100" w:firstLine="0"/>
              <w:jc w:val="left"/>
            </w:pPr>
            <w:r>
              <w:rPr>
                <w:rFonts w:ascii="Arial" w:eastAsia="Arial" w:hAnsi="Arial" w:cs="Arial"/>
                <w:color w:val="000000"/>
                <w:sz w:val="22"/>
                <w:szCs w:val="22"/>
              </w:rPr>
              <w:t>P09_POP3044</w:t>
            </w:r>
          </w:p>
        </w:tc>
        <w:tc>
          <w:tcPr>
            <w:tcW w:w="5760" w:type="dxa"/>
            <w:shd w:val="clear" w:color="auto" w:fill="FFFFFF"/>
            <w:tcMar>
              <w:top w:w="0" w:type="dxa"/>
              <w:left w:w="0" w:type="dxa"/>
              <w:bottom w:w="0" w:type="dxa"/>
              <w:right w:w="0" w:type="dxa"/>
            </w:tcMar>
            <w:vAlign w:val="center"/>
          </w:tcPr>
          <w:p w14:paraId="07EDBEBB" w14:textId="77777777" w:rsidR="00CD0CA8" w:rsidRDefault="00C60484">
            <w:pPr>
              <w:spacing w:before="100" w:after="100"/>
              <w:ind w:left="100" w:right="100" w:firstLine="0"/>
              <w:jc w:val="left"/>
            </w:pPr>
            <w:r>
              <w:rPr>
                <w:rFonts w:ascii="Arial" w:eastAsia="Arial" w:hAnsi="Arial" w:cs="Arial"/>
                <w:color w:val="000000"/>
                <w:sz w:val="22"/>
                <w:szCs w:val="22"/>
              </w:rPr>
              <w:t>Pop 30-44 ans en 2009</w:t>
            </w:r>
          </w:p>
        </w:tc>
      </w:tr>
      <w:tr w:rsidR="00CD0CA8" w14:paraId="213C7D72" w14:textId="77777777">
        <w:trPr>
          <w:cantSplit/>
          <w:jc w:val="center"/>
        </w:trPr>
        <w:tc>
          <w:tcPr>
            <w:tcW w:w="5760" w:type="dxa"/>
            <w:shd w:val="clear" w:color="auto" w:fill="FFFFFF"/>
            <w:tcMar>
              <w:top w:w="0" w:type="dxa"/>
              <w:left w:w="0" w:type="dxa"/>
              <w:bottom w:w="0" w:type="dxa"/>
              <w:right w:w="0" w:type="dxa"/>
            </w:tcMar>
            <w:vAlign w:val="center"/>
          </w:tcPr>
          <w:p w14:paraId="06E61E75" w14:textId="77777777" w:rsidR="00CD0CA8" w:rsidRDefault="00C60484">
            <w:pPr>
              <w:spacing w:before="100" w:after="100"/>
              <w:ind w:left="100" w:right="100" w:firstLine="0"/>
              <w:jc w:val="left"/>
            </w:pPr>
            <w:r>
              <w:rPr>
                <w:rFonts w:ascii="Arial" w:eastAsia="Arial" w:hAnsi="Arial" w:cs="Arial"/>
                <w:color w:val="000000"/>
                <w:sz w:val="22"/>
                <w:szCs w:val="22"/>
              </w:rPr>
              <w:t>P09_POP4559</w:t>
            </w:r>
          </w:p>
        </w:tc>
        <w:tc>
          <w:tcPr>
            <w:tcW w:w="5760" w:type="dxa"/>
            <w:shd w:val="clear" w:color="auto" w:fill="FFFFFF"/>
            <w:tcMar>
              <w:top w:w="0" w:type="dxa"/>
              <w:left w:w="0" w:type="dxa"/>
              <w:bottom w:w="0" w:type="dxa"/>
              <w:right w:w="0" w:type="dxa"/>
            </w:tcMar>
            <w:vAlign w:val="center"/>
          </w:tcPr>
          <w:p w14:paraId="452B17CA" w14:textId="77777777" w:rsidR="00CD0CA8" w:rsidRDefault="00C60484">
            <w:pPr>
              <w:spacing w:before="100" w:after="100"/>
              <w:ind w:left="100" w:right="100" w:firstLine="0"/>
              <w:jc w:val="left"/>
            </w:pPr>
            <w:r>
              <w:rPr>
                <w:rFonts w:ascii="Arial" w:eastAsia="Arial" w:hAnsi="Arial" w:cs="Arial"/>
                <w:color w:val="000000"/>
                <w:sz w:val="22"/>
                <w:szCs w:val="22"/>
              </w:rPr>
              <w:t>Pop 45-59 ans en 2009</w:t>
            </w:r>
          </w:p>
        </w:tc>
      </w:tr>
      <w:tr w:rsidR="00CD0CA8" w14:paraId="32A49F6F" w14:textId="77777777">
        <w:trPr>
          <w:cantSplit/>
          <w:jc w:val="center"/>
        </w:trPr>
        <w:tc>
          <w:tcPr>
            <w:tcW w:w="5760" w:type="dxa"/>
            <w:shd w:val="clear" w:color="auto" w:fill="FFFFFF"/>
            <w:tcMar>
              <w:top w:w="0" w:type="dxa"/>
              <w:left w:w="0" w:type="dxa"/>
              <w:bottom w:w="0" w:type="dxa"/>
              <w:right w:w="0" w:type="dxa"/>
            </w:tcMar>
            <w:vAlign w:val="center"/>
          </w:tcPr>
          <w:p w14:paraId="28A548D2" w14:textId="77777777" w:rsidR="00CD0CA8" w:rsidRDefault="00C60484">
            <w:pPr>
              <w:spacing w:before="100" w:after="100"/>
              <w:ind w:left="100" w:right="100" w:firstLine="0"/>
              <w:jc w:val="left"/>
            </w:pPr>
            <w:r>
              <w:rPr>
                <w:rFonts w:ascii="Arial" w:eastAsia="Arial" w:hAnsi="Arial" w:cs="Arial"/>
                <w:color w:val="000000"/>
                <w:sz w:val="22"/>
                <w:szCs w:val="22"/>
              </w:rPr>
              <w:t>P09_POP6074</w:t>
            </w:r>
          </w:p>
        </w:tc>
        <w:tc>
          <w:tcPr>
            <w:tcW w:w="5760" w:type="dxa"/>
            <w:shd w:val="clear" w:color="auto" w:fill="FFFFFF"/>
            <w:tcMar>
              <w:top w:w="0" w:type="dxa"/>
              <w:left w:w="0" w:type="dxa"/>
              <w:bottom w:w="0" w:type="dxa"/>
              <w:right w:w="0" w:type="dxa"/>
            </w:tcMar>
            <w:vAlign w:val="center"/>
          </w:tcPr>
          <w:p w14:paraId="67E761ED" w14:textId="77777777" w:rsidR="00CD0CA8" w:rsidRDefault="00C60484">
            <w:pPr>
              <w:spacing w:before="100" w:after="100"/>
              <w:ind w:left="100" w:right="100" w:firstLine="0"/>
              <w:jc w:val="left"/>
            </w:pPr>
            <w:r>
              <w:rPr>
                <w:rFonts w:ascii="Arial" w:eastAsia="Arial" w:hAnsi="Arial" w:cs="Arial"/>
                <w:color w:val="000000"/>
                <w:sz w:val="22"/>
                <w:szCs w:val="22"/>
              </w:rPr>
              <w:t>Pop 60-74 ans en 2009</w:t>
            </w:r>
          </w:p>
        </w:tc>
      </w:tr>
      <w:tr w:rsidR="00CD0CA8" w14:paraId="26228E88" w14:textId="77777777">
        <w:trPr>
          <w:cantSplit/>
          <w:jc w:val="center"/>
        </w:trPr>
        <w:tc>
          <w:tcPr>
            <w:tcW w:w="5760" w:type="dxa"/>
            <w:shd w:val="clear" w:color="auto" w:fill="FFFFFF"/>
            <w:tcMar>
              <w:top w:w="0" w:type="dxa"/>
              <w:left w:w="0" w:type="dxa"/>
              <w:bottom w:w="0" w:type="dxa"/>
              <w:right w:w="0" w:type="dxa"/>
            </w:tcMar>
            <w:vAlign w:val="center"/>
          </w:tcPr>
          <w:p w14:paraId="70853319" w14:textId="77777777" w:rsidR="00CD0CA8" w:rsidRDefault="00C60484">
            <w:pPr>
              <w:spacing w:before="100" w:after="100"/>
              <w:ind w:left="100" w:right="100" w:firstLine="0"/>
              <w:jc w:val="left"/>
            </w:pPr>
            <w:r>
              <w:rPr>
                <w:rFonts w:ascii="Arial" w:eastAsia="Arial" w:hAnsi="Arial" w:cs="Arial"/>
                <w:color w:val="000000"/>
                <w:sz w:val="22"/>
                <w:szCs w:val="22"/>
              </w:rPr>
              <w:t>P09_POP75P</w:t>
            </w:r>
          </w:p>
        </w:tc>
        <w:tc>
          <w:tcPr>
            <w:tcW w:w="5760" w:type="dxa"/>
            <w:shd w:val="clear" w:color="auto" w:fill="FFFFFF"/>
            <w:tcMar>
              <w:top w:w="0" w:type="dxa"/>
              <w:left w:w="0" w:type="dxa"/>
              <w:bottom w:w="0" w:type="dxa"/>
              <w:right w:w="0" w:type="dxa"/>
            </w:tcMar>
            <w:vAlign w:val="center"/>
          </w:tcPr>
          <w:p w14:paraId="410634C0" w14:textId="77777777" w:rsidR="00CD0CA8" w:rsidRDefault="00C60484">
            <w:pPr>
              <w:spacing w:before="100" w:after="100"/>
              <w:ind w:left="100" w:right="100" w:firstLine="0"/>
              <w:jc w:val="left"/>
            </w:pPr>
            <w:r>
              <w:rPr>
                <w:rFonts w:ascii="Arial" w:eastAsia="Arial" w:hAnsi="Arial" w:cs="Arial"/>
                <w:color w:val="000000"/>
                <w:sz w:val="22"/>
                <w:szCs w:val="22"/>
              </w:rPr>
              <w:t>Pop 75 ans ou plus en 2009</w:t>
            </w:r>
          </w:p>
        </w:tc>
      </w:tr>
      <w:tr w:rsidR="00CD0CA8" w14:paraId="76A28326" w14:textId="77777777">
        <w:trPr>
          <w:cantSplit/>
          <w:jc w:val="center"/>
        </w:trPr>
        <w:tc>
          <w:tcPr>
            <w:tcW w:w="5760" w:type="dxa"/>
            <w:shd w:val="clear" w:color="auto" w:fill="FFFFFF"/>
            <w:tcMar>
              <w:top w:w="0" w:type="dxa"/>
              <w:left w:w="0" w:type="dxa"/>
              <w:bottom w:w="0" w:type="dxa"/>
              <w:right w:w="0" w:type="dxa"/>
            </w:tcMar>
            <w:vAlign w:val="center"/>
          </w:tcPr>
          <w:p w14:paraId="16C2B6A6" w14:textId="77777777" w:rsidR="00CD0CA8" w:rsidRDefault="00C60484">
            <w:pPr>
              <w:spacing w:before="100" w:after="100"/>
              <w:ind w:left="100" w:right="100" w:firstLine="0"/>
              <w:jc w:val="left"/>
            </w:pPr>
            <w:r>
              <w:rPr>
                <w:rFonts w:ascii="Arial" w:eastAsia="Arial" w:hAnsi="Arial" w:cs="Arial"/>
                <w:color w:val="000000"/>
                <w:sz w:val="22"/>
                <w:szCs w:val="22"/>
              </w:rPr>
              <w:t>C09_ACTOCC_IN</w:t>
            </w:r>
          </w:p>
        </w:tc>
        <w:tc>
          <w:tcPr>
            <w:tcW w:w="5760" w:type="dxa"/>
            <w:shd w:val="clear" w:color="auto" w:fill="FFFFFF"/>
            <w:tcMar>
              <w:top w:w="0" w:type="dxa"/>
              <w:left w:w="0" w:type="dxa"/>
              <w:bottom w:w="0" w:type="dxa"/>
              <w:right w:w="0" w:type="dxa"/>
            </w:tcMar>
            <w:vAlign w:val="center"/>
          </w:tcPr>
          <w:p w14:paraId="46E5BD78" w14:textId="77777777" w:rsidR="00CD0CA8" w:rsidRDefault="00C60484">
            <w:pPr>
              <w:spacing w:before="100" w:after="100"/>
              <w:ind w:left="100" w:right="100" w:firstLine="0"/>
              <w:jc w:val="left"/>
            </w:pPr>
            <w:r>
              <w:rPr>
                <w:rFonts w:ascii="Arial" w:eastAsia="Arial" w:hAnsi="Arial" w:cs="Arial"/>
                <w:color w:val="000000"/>
                <w:sz w:val="22"/>
                <w:szCs w:val="22"/>
              </w:rPr>
              <w:t>Nombre d'actifs travaillant dans leur commune (ou arrondissement municipal) de résidence</w:t>
            </w:r>
          </w:p>
        </w:tc>
      </w:tr>
      <w:tr w:rsidR="00CD0CA8" w14:paraId="5368086A" w14:textId="77777777">
        <w:trPr>
          <w:cantSplit/>
          <w:jc w:val="center"/>
        </w:trPr>
        <w:tc>
          <w:tcPr>
            <w:tcW w:w="5760" w:type="dxa"/>
            <w:shd w:val="clear" w:color="auto" w:fill="FFFFFF"/>
            <w:tcMar>
              <w:top w:w="0" w:type="dxa"/>
              <w:left w:w="0" w:type="dxa"/>
              <w:bottom w:w="0" w:type="dxa"/>
              <w:right w:w="0" w:type="dxa"/>
            </w:tcMar>
            <w:vAlign w:val="center"/>
          </w:tcPr>
          <w:p w14:paraId="538E51D9" w14:textId="77777777" w:rsidR="00CD0CA8" w:rsidRDefault="00C60484">
            <w:pPr>
              <w:spacing w:before="100" w:after="100"/>
              <w:ind w:left="100" w:right="100" w:firstLine="0"/>
              <w:jc w:val="left"/>
            </w:pPr>
            <w:r>
              <w:rPr>
                <w:rFonts w:ascii="Arial" w:eastAsia="Arial" w:hAnsi="Arial" w:cs="Arial"/>
                <w:color w:val="000000"/>
                <w:sz w:val="22"/>
                <w:szCs w:val="22"/>
              </w:rPr>
              <w:t>C09_ACTOCC_OUT</w:t>
            </w:r>
          </w:p>
        </w:tc>
        <w:tc>
          <w:tcPr>
            <w:tcW w:w="5760" w:type="dxa"/>
            <w:shd w:val="clear" w:color="auto" w:fill="FFFFFF"/>
            <w:tcMar>
              <w:top w:w="0" w:type="dxa"/>
              <w:left w:w="0" w:type="dxa"/>
              <w:bottom w:w="0" w:type="dxa"/>
              <w:right w:w="0" w:type="dxa"/>
            </w:tcMar>
            <w:vAlign w:val="center"/>
          </w:tcPr>
          <w:p w14:paraId="15E6D437" w14:textId="77777777" w:rsidR="00CD0CA8" w:rsidRDefault="00C60484">
            <w:pPr>
              <w:spacing w:before="100" w:after="100"/>
              <w:ind w:left="100" w:right="100" w:firstLine="0"/>
              <w:jc w:val="left"/>
            </w:pPr>
            <w:r>
              <w:rPr>
                <w:rFonts w:ascii="Arial" w:eastAsia="Arial" w:hAnsi="Arial" w:cs="Arial"/>
                <w:color w:val="000000"/>
                <w:sz w:val="22"/>
                <w:szCs w:val="22"/>
              </w:rPr>
              <w:t>Nombre d'actifs travaillant hors de leur commune (ou arrondissement municipal) de résidence</w:t>
            </w:r>
          </w:p>
        </w:tc>
      </w:tr>
      <w:tr w:rsidR="00CD0CA8" w14:paraId="3CD2B230" w14:textId="77777777">
        <w:trPr>
          <w:cantSplit/>
          <w:jc w:val="center"/>
        </w:trPr>
        <w:tc>
          <w:tcPr>
            <w:tcW w:w="5760" w:type="dxa"/>
            <w:shd w:val="clear" w:color="auto" w:fill="FFFFFF"/>
            <w:tcMar>
              <w:top w:w="0" w:type="dxa"/>
              <w:left w:w="0" w:type="dxa"/>
              <w:bottom w:w="0" w:type="dxa"/>
              <w:right w:w="0" w:type="dxa"/>
            </w:tcMar>
            <w:vAlign w:val="center"/>
          </w:tcPr>
          <w:p w14:paraId="59179A75" w14:textId="77777777" w:rsidR="00CD0CA8" w:rsidRDefault="00C60484">
            <w:pPr>
              <w:spacing w:before="100" w:after="100"/>
              <w:ind w:left="100" w:right="100" w:firstLine="0"/>
              <w:jc w:val="left"/>
            </w:pPr>
            <w:r>
              <w:rPr>
                <w:rFonts w:ascii="Arial" w:eastAsia="Arial" w:hAnsi="Arial" w:cs="Arial"/>
                <w:color w:val="000000"/>
                <w:sz w:val="22"/>
                <w:szCs w:val="22"/>
              </w:rPr>
              <w:t>C09_ACTOCC</w:t>
            </w:r>
          </w:p>
        </w:tc>
        <w:tc>
          <w:tcPr>
            <w:tcW w:w="5760" w:type="dxa"/>
            <w:shd w:val="clear" w:color="auto" w:fill="FFFFFF"/>
            <w:tcMar>
              <w:top w:w="0" w:type="dxa"/>
              <w:left w:w="0" w:type="dxa"/>
              <w:bottom w:w="0" w:type="dxa"/>
              <w:right w:w="0" w:type="dxa"/>
            </w:tcMar>
            <w:vAlign w:val="center"/>
          </w:tcPr>
          <w:p w14:paraId="798D4D12" w14:textId="77777777" w:rsidR="00CD0CA8" w:rsidRDefault="00C60484">
            <w:pPr>
              <w:spacing w:before="100" w:after="100"/>
              <w:ind w:left="100" w:right="100" w:firstLine="0"/>
              <w:jc w:val="left"/>
            </w:pPr>
            <w:r>
              <w:rPr>
                <w:rFonts w:ascii="Arial" w:eastAsia="Arial" w:hAnsi="Arial" w:cs="Arial"/>
                <w:color w:val="000000"/>
                <w:sz w:val="22"/>
                <w:szCs w:val="22"/>
              </w:rPr>
              <w:t>Total : nombre d'actifs de 15 ans ou plus ayant un emploi</w:t>
            </w:r>
          </w:p>
        </w:tc>
      </w:tr>
      <w:tr w:rsidR="00CD0CA8" w14:paraId="1BFA61A4" w14:textId="77777777">
        <w:trPr>
          <w:cantSplit/>
          <w:jc w:val="center"/>
        </w:trPr>
        <w:tc>
          <w:tcPr>
            <w:tcW w:w="5760" w:type="dxa"/>
            <w:shd w:val="clear" w:color="auto" w:fill="FFFFFF"/>
            <w:tcMar>
              <w:top w:w="0" w:type="dxa"/>
              <w:left w:w="0" w:type="dxa"/>
              <w:bottom w:w="0" w:type="dxa"/>
              <w:right w:w="0" w:type="dxa"/>
            </w:tcMar>
            <w:vAlign w:val="center"/>
          </w:tcPr>
          <w:p w14:paraId="7A0A9EA5" w14:textId="77777777" w:rsidR="00CD0CA8" w:rsidRDefault="00C60484">
            <w:pPr>
              <w:spacing w:before="100" w:after="100"/>
              <w:ind w:left="100" w:right="100" w:firstLine="0"/>
              <w:jc w:val="left"/>
            </w:pPr>
            <w:r>
              <w:rPr>
                <w:rFonts w:ascii="Arial" w:eastAsia="Arial" w:hAnsi="Arial" w:cs="Arial"/>
                <w:color w:val="000000"/>
                <w:sz w:val="22"/>
                <w:szCs w:val="22"/>
              </w:rPr>
              <w:t>P11_POT_FIN</w:t>
            </w:r>
          </w:p>
        </w:tc>
        <w:tc>
          <w:tcPr>
            <w:tcW w:w="5760" w:type="dxa"/>
            <w:shd w:val="clear" w:color="auto" w:fill="FFFFFF"/>
            <w:tcMar>
              <w:top w:w="0" w:type="dxa"/>
              <w:left w:w="0" w:type="dxa"/>
              <w:bottom w:w="0" w:type="dxa"/>
              <w:right w:w="0" w:type="dxa"/>
            </w:tcMar>
            <w:vAlign w:val="center"/>
          </w:tcPr>
          <w:p w14:paraId="04751D86" w14:textId="77777777" w:rsidR="00CD0CA8" w:rsidRDefault="00C60484">
            <w:pPr>
              <w:spacing w:before="100" w:after="100"/>
              <w:ind w:left="100" w:right="100" w:firstLine="0"/>
              <w:jc w:val="left"/>
            </w:pPr>
            <w:r>
              <w:rPr>
                <w:rFonts w:ascii="Arial" w:eastAsia="Arial" w:hAnsi="Arial" w:cs="Arial"/>
                <w:color w:val="000000"/>
                <w:sz w:val="22"/>
                <w:szCs w:val="22"/>
              </w:rPr>
              <w:t>Potentiel financier des communes</w:t>
            </w:r>
          </w:p>
        </w:tc>
      </w:tr>
      <w:tr w:rsidR="00CD0CA8" w14:paraId="0B04FE12" w14:textId="77777777">
        <w:trPr>
          <w:cantSplit/>
          <w:jc w:val="center"/>
        </w:trPr>
        <w:tc>
          <w:tcPr>
            <w:tcW w:w="5760" w:type="dxa"/>
            <w:shd w:val="clear" w:color="auto" w:fill="FFFFFF"/>
            <w:tcMar>
              <w:top w:w="0" w:type="dxa"/>
              <w:left w:w="0" w:type="dxa"/>
              <w:bottom w:w="0" w:type="dxa"/>
              <w:right w:w="0" w:type="dxa"/>
            </w:tcMar>
            <w:vAlign w:val="center"/>
          </w:tcPr>
          <w:p w14:paraId="6F80A0C0" w14:textId="77777777" w:rsidR="00CD0CA8" w:rsidRDefault="00C60484">
            <w:pPr>
              <w:spacing w:before="100" w:after="100"/>
              <w:ind w:left="100" w:right="100" w:firstLine="0"/>
              <w:jc w:val="left"/>
            </w:pPr>
            <w:r>
              <w:rPr>
                <w:rFonts w:ascii="Arial" w:eastAsia="Arial" w:hAnsi="Arial" w:cs="Arial"/>
                <w:color w:val="000000"/>
                <w:sz w:val="22"/>
                <w:szCs w:val="22"/>
              </w:rPr>
              <w:t>P11_DGF</w:t>
            </w:r>
          </w:p>
        </w:tc>
        <w:tc>
          <w:tcPr>
            <w:tcW w:w="5760" w:type="dxa"/>
            <w:shd w:val="clear" w:color="auto" w:fill="FFFFFF"/>
            <w:tcMar>
              <w:top w:w="0" w:type="dxa"/>
              <w:left w:w="0" w:type="dxa"/>
              <w:bottom w:w="0" w:type="dxa"/>
              <w:right w:w="0" w:type="dxa"/>
            </w:tcMar>
            <w:vAlign w:val="center"/>
          </w:tcPr>
          <w:p w14:paraId="34A3CD3A" w14:textId="77777777" w:rsidR="00CD0CA8" w:rsidRDefault="00C60484">
            <w:pPr>
              <w:spacing w:before="100" w:after="100"/>
              <w:ind w:left="100" w:right="100" w:firstLine="0"/>
              <w:jc w:val="left"/>
            </w:pPr>
            <w:r>
              <w:rPr>
                <w:rFonts w:ascii="Arial" w:eastAsia="Arial" w:hAnsi="Arial" w:cs="Arial"/>
                <w:color w:val="000000"/>
                <w:sz w:val="22"/>
                <w:szCs w:val="22"/>
              </w:rPr>
              <w:t>Dotation globale de fonctionnement des communes en 2011</w:t>
            </w:r>
          </w:p>
        </w:tc>
      </w:tr>
      <w:tr w:rsidR="00CD0CA8" w14:paraId="1C1EE756" w14:textId="77777777">
        <w:trPr>
          <w:cantSplit/>
          <w:jc w:val="center"/>
        </w:trPr>
        <w:tc>
          <w:tcPr>
            <w:tcW w:w="5760" w:type="dxa"/>
            <w:shd w:val="clear" w:color="auto" w:fill="FFFFFF"/>
            <w:tcMar>
              <w:top w:w="0" w:type="dxa"/>
              <w:left w:w="0" w:type="dxa"/>
              <w:bottom w:w="0" w:type="dxa"/>
              <w:right w:w="0" w:type="dxa"/>
            </w:tcMar>
            <w:vAlign w:val="center"/>
          </w:tcPr>
          <w:p w14:paraId="59939D67" w14:textId="77777777" w:rsidR="00CD0CA8" w:rsidRDefault="00C60484">
            <w:pPr>
              <w:spacing w:before="100" w:after="100"/>
              <w:ind w:left="100" w:right="100" w:firstLine="0"/>
              <w:jc w:val="left"/>
            </w:pPr>
            <w:r>
              <w:rPr>
                <w:rFonts w:ascii="Arial" w:eastAsia="Arial" w:hAnsi="Arial" w:cs="Arial"/>
                <w:color w:val="000000"/>
                <w:sz w:val="22"/>
                <w:szCs w:val="22"/>
              </w:rPr>
              <w:t>P11_FoyFisc</w:t>
            </w:r>
          </w:p>
        </w:tc>
        <w:tc>
          <w:tcPr>
            <w:tcW w:w="5760" w:type="dxa"/>
            <w:shd w:val="clear" w:color="auto" w:fill="FFFFFF"/>
            <w:tcMar>
              <w:top w:w="0" w:type="dxa"/>
              <w:left w:w="0" w:type="dxa"/>
              <w:bottom w:w="0" w:type="dxa"/>
              <w:right w:w="0" w:type="dxa"/>
            </w:tcMar>
            <w:vAlign w:val="center"/>
          </w:tcPr>
          <w:p w14:paraId="0F0A6059" w14:textId="77777777" w:rsidR="00CD0CA8" w:rsidRDefault="00C60484">
            <w:pPr>
              <w:spacing w:before="100" w:after="100"/>
              <w:ind w:left="100" w:right="100" w:firstLine="0"/>
              <w:jc w:val="left"/>
            </w:pPr>
            <w:r>
              <w:rPr>
                <w:rFonts w:ascii="Arial" w:eastAsia="Arial" w:hAnsi="Arial" w:cs="Arial"/>
                <w:color w:val="000000"/>
                <w:sz w:val="22"/>
                <w:szCs w:val="22"/>
              </w:rPr>
              <w:t>Nombre de foyers fiscaux dans la commune en 2011</w:t>
            </w:r>
          </w:p>
        </w:tc>
      </w:tr>
      <w:tr w:rsidR="00CD0CA8" w14:paraId="06382DF5" w14:textId="77777777">
        <w:trPr>
          <w:cantSplit/>
          <w:jc w:val="center"/>
        </w:trPr>
        <w:tc>
          <w:tcPr>
            <w:tcW w:w="5760" w:type="dxa"/>
            <w:shd w:val="clear" w:color="auto" w:fill="FFFFFF"/>
            <w:tcMar>
              <w:top w:w="0" w:type="dxa"/>
              <w:left w:w="0" w:type="dxa"/>
              <w:bottom w:w="0" w:type="dxa"/>
              <w:right w:w="0" w:type="dxa"/>
            </w:tcMar>
            <w:vAlign w:val="center"/>
          </w:tcPr>
          <w:p w14:paraId="689DA023" w14:textId="77777777" w:rsidR="00CD0CA8" w:rsidRDefault="00C60484">
            <w:pPr>
              <w:spacing w:before="100" w:after="100"/>
              <w:ind w:left="100" w:right="100" w:firstLine="0"/>
              <w:jc w:val="left"/>
            </w:pPr>
            <w:r>
              <w:rPr>
                <w:rFonts w:ascii="Arial" w:eastAsia="Arial" w:hAnsi="Arial" w:cs="Arial"/>
                <w:color w:val="000000"/>
                <w:sz w:val="22"/>
                <w:szCs w:val="22"/>
              </w:rPr>
              <w:t>P11_Rev_Fisc</w:t>
            </w:r>
          </w:p>
        </w:tc>
        <w:tc>
          <w:tcPr>
            <w:tcW w:w="5760" w:type="dxa"/>
            <w:shd w:val="clear" w:color="auto" w:fill="FFFFFF"/>
            <w:tcMar>
              <w:top w:w="0" w:type="dxa"/>
              <w:left w:w="0" w:type="dxa"/>
              <w:bottom w:w="0" w:type="dxa"/>
              <w:right w:w="0" w:type="dxa"/>
            </w:tcMar>
            <w:vAlign w:val="center"/>
          </w:tcPr>
          <w:p w14:paraId="02154D03" w14:textId="77777777" w:rsidR="00CD0CA8" w:rsidRDefault="00C60484">
            <w:pPr>
              <w:spacing w:before="100" w:after="100"/>
              <w:ind w:left="100" w:right="100" w:firstLine="0"/>
              <w:jc w:val="left"/>
            </w:pPr>
            <w:r>
              <w:rPr>
                <w:rFonts w:ascii="Arial" w:eastAsia="Arial" w:hAnsi="Arial" w:cs="Arial"/>
                <w:color w:val="000000"/>
                <w:sz w:val="22"/>
                <w:szCs w:val="22"/>
              </w:rPr>
              <w:t>Revenu fiscal de référence de l'ensemble des foyers imposés sur la commune</w:t>
            </w:r>
          </w:p>
        </w:tc>
      </w:tr>
      <w:tr w:rsidR="00CD0CA8" w14:paraId="1B2064B0" w14:textId="77777777">
        <w:trPr>
          <w:cantSplit/>
          <w:jc w:val="center"/>
        </w:trPr>
        <w:tc>
          <w:tcPr>
            <w:tcW w:w="5760" w:type="dxa"/>
            <w:shd w:val="clear" w:color="auto" w:fill="FFFFFF"/>
            <w:tcMar>
              <w:top w:w="0" w:type="dxa"/>
              <w:left w:w="0" w:type="dxa"/>
              <w:bottom w:w="0" w:type="dxa"/>
              <w:right w:w="0" w:type="dxa"/>
            </w:tcMar>
            <w:vAlign w:val="center"/>
          </w:tcPr>
          <w:p w14:paraId="3447B685" w14:textId="77777777" w:rsidR="00CD0CA8" w:rsidRDefault="00C60484">
            <w:pPr>
              <w:spacing w:before="100" w:after="100"/>
              <w:ind w:left="100" w:right="100" w:firstLine="0"/>
              <w:jc w:val="left"/>
            </w:pPr>
            <w:r>
              <w:rPr>
                <w:rFonts w:ascii="Arial" w:eastAsia="Arial" w:hAnsi="Arial" w:cs="Arial"/>
                <w:color w:val="000000"/>
                <w:sz w:val="22"/>
                <w:szCs w:val="22"/>
              </w:rPr>
              <w:t>P11_IMP_NET</w:t>
            </w:r>
          </w:p>
        </w:tc>
        <w:tc>
          <w:tcPr>
            <w:tcW w:w="5760" w:type="dxa"/>
            <w:shd w:val="clear" w:color="auto" w:fill="FFFFFF"/>
            <w:tcMar>
              <w:top w:w="0" w:type="dxa"/>
              <w:left w:w="0" w:type="dxa"/>
              <w:bottom w:w="0" w:type="dxa"/>
              <w:right w:w="0" w:type="dxa"/>
            </w:tcMar>
            <w:vAlign w:val="center"/>
          </w:tcPr>
          <w:p w14:paraId="3E31E4B9" w14:textId="77777777" w:rsidR="00CD0CA8" w:rsidRDefault="00C60484">
            <w:pPr>
              <w:spacing w:before="100" w:after="100"/>
              <w:ind w:left="100" w:right="100" w:firstLine="0"/>
              <w:jc w:val="left"/>
            </w:pPr>
            <w:r>
              <w:rPr>
                <w:rFonts w:ascii="Arial" w:eastAsia="Arial" w:hAnsi="Arial" w:cs="Arial"/>
                <w:color w:val="000000"/>
                <w:sz w:val="22"/>
                <w:szCs w:val="22"/>
              </w:rPr>
              <w:t>Impôt net total sur la commune</w:t>
            </w:r>
          </w:p>
        </w:tc>
      </w:tr>
      <w:tr w:rsidR="00CD0CA8" w14:paraId="4E2D8B80" w14:textId="77777777">
        <w:trPr>
          <w:cantSplit/>
          <w:jc w:val="center"/>
        </w:trPr>
        <w:tc>
          <w:tcPr>
            <w:tcW w:w="5760" w:type="dxa"/>
            <w:shd w:val="clear" w:color="auto" w:fill="FFFFFF"/>
            <w:tcMar>
              <w:top w:w="0" w:type="dxa"/>
              <w:left w:w="0" w:type="dxa"/>
              <w:bottom w:w="0" w:type="dxa"/>
              <w:right w:w="0" w:type="dxa"/>
            </w:tcMar>
            <w:vAlign w:val="center"/>
          </w:tcPr>
          <w:p w14:paraId="44C37D11" w14:textId="77777777" w:rsidR="00CD0CA8" w:rsidRDefault="00C60484">
            <w:pPr>
              <w:spacing w:before="100" w:after="100"/>
              <w:ind w:left="100" w:right="100" w:firstLine="0"/>
              <w:jc w:val="left"/>
            </w:pPr>
            <w:r>
              <w:rPr>
                <w:rFonts w:ascii="Arial" w:eastAsia="Arial" w:hAnsi="Arial" w:cs="Arial"/>
                <w:color w:val="000000"/>
                <w:sz w:val="22"/>
                <w:szCs w:val="22"/>
              </w:rPr>
              <w:t>P11_FoyFisc_Imp</w:t>
            </w:r>
          </w:p>
        </w:tc>
        <w:tc>
          <w:tcPr>
            <w:tcW w:w="5760" w:type="dxa"/>
            <w:shd w:val="clear" w:color="auto" w:fill="FFFFFF"/>
            <w:tcMar>
              <w:top w:w="0" w:type="dxa"/>
              <w:left w:w="0" w:type="dxa"/>
              <w:bottom w:w="0" w:type="dxa"/>
              <w:right w:w="0" w:type="dxa"/>
            </w:tcMar>
            <w:vAlign w:val="center"/>
          </w:tcPr>
          <w:p w14:paraId="1AA1D9CF" w14:textId="77777777" w:rsidR="00CD0CA8" w:rsidRDefault="00C60484">
            <w:pPr>
              <w:spacing w:before="100" w:after="100"/>
              <w:ind w:left="100" w:right="100" w:firstLine="0"/>
              <w:jc w:val="left"/>
            </w:pPr>
            <w:r>
              <w:rPr>
                <w:rFonts w:ascii="Arial" w:eastAsia="Arial" w:hAnsi="Arial" w:cs="Arial"/>
                <w:color w:val="000000"/>
                <w:sz w:val="22"/>
                <w:szCs w:val="22"/>
              </w:rPr>
              <w:t>Nombre de foyers fiscaux imposables sur la commune</w:t>
            </w:r>
          </w:p>
        </w:tc>
      </w:tr>
      <w:tr w:rsidR="00CD0CA8" w14:paraId="75B21219" w14:textId="77777777">
        <w:trPr>
          <w:cantSplit/>
          <w:jc w:val="center"/>
        </w:trPr>
        <w:tc>
          <w:tcPr>
            <w:tcW w:w="5760" w:type="dxa"/>
            <w:shd w:val="clear" w:color="auto" w:fill="FFFFFF"/>
            <w:tcMar>
              <w:top w:w="0" w:type="dxa"/>
              <w:left w:w="0" w:type="dxa"/>
              <w:bottom w:w="0" w:type="dxa"/>
              <w:right w:w="0" w:type="dxa"/>
            </w:tcMar>
            <w:vAlign w:val="center"/>
          </w:tcPr>
          <w:p w14:paraId="444D9B45" w14:textId="77777777" w:rsidR="00CD0CA8" w:rsidRDefault="00C60484">
            <w:pPr>
              <w:spacing w:before="100" w:after="100"/>
              <w:ind w:left="100" w:right="100" w:firstLine="0"/>
              <w:jc w:val="left"/>
            </w:pPr>
            <w:r>
              <w:rPr>
                <w:rFonts w:ascii="Arial" w:eastAsia="Arial" w:hAnsi="Arial" w:cs="Arial"/>
                <w:color w:val="000000"/>
                <w:sz w:val="22"/>
                <w:szCs w:val="22"/>
              </w:rPr>
              <w:t>ZAU_POL</w:t>
            </w:r>
          </w:p>
        </w:tc>
        <w:tc>
          <w:tcPr>
            <w:tcW w:w="5760" w:type="dxa"/>
            <w:shd w:val="clear" w:color="auto" w:fill="FFFFFF"/>
            <w:tcMar>
              <w:top w:w="0" w:type="dxa"/>
              <w:left w:w="0" w:type="dxa"/>
              <w:bottom w:w="0" w:type="dxa"/>
              <w:right w:w="0" w:type="dxa"/>
            </w:tcMar>
            <w:vAlign w:val="center"/>
          </w:tcPr>
          <w:p w14:paraId="704A83E0" w14:textId="77777777" w:rsidR="00CD0CA8" w:rsidRDefault="00C60484">
            <w:pPr>
              <w:spacing w:before="100" w:after="100"/>
              <w:ind w:left="100" w:right="100" w:firstLine="0"/>
              <w:jc w:val="left"/>
            </w:pPr>
            <w:r>
              <w:rPr>
                <w:rFonts w:ascii="Arial" w:eastAsia="Arial" w:hAnsi="Arial" w:cs="Arial"/>
                <w:color w:val="000000"/>
                <w:sz w:val="22"/>
                <w:szCs w:val="22"/>
              </w:rPr>
              <w:t>Petit pôle et couronne de petits pôles (catégories 221 et 222 du zonage en aires urbaines (OUI/NON)</w:t>
            </w:r>
          </w:p>
        </w:tc>
      </w:tr>
      <w:tr w:rsidR="00CD0CA8" w14:paraId="4532F36C" w14:textId="77777777">
        <w:trPr>
          <w:cantSplit/>
          <w:jc w:val="center"/>
        </w:trPr>
        <w:tc>
          <w:tcPr>
            <w:tcW w:w="5760" w:type="dxa"/>
            <w:shd w:val="clear" w:color="auto" w:fill="FFFFFF"/>
            <w:tcMar>
              <w:top w:w="0" w:type="dxa"/>
              <w:left w:w="0" w:type="dxa"/>
              <w:bottom w:w="0" w:type="dxa"/>
              <w:right w:w="0" w:type="dxa"/>
            </w:tcMar>
            <w:vAlign w:val="center"/>
          </w:tcPr>
          <w:p w14:paraId="4B6D2E4F" w14:textId="77777777" w:rsidR="00CD0CA8" w:rsidRDefault="00C60484">
            <w:pPr>
              <w:spacing w:before="100" w:after="100"/>
              <w:ind w:left="100" w:right="100" w:firstLine="0"/>
              <w:jc w:val="left"/>
            </w:pPr>
            <w:r>
              <w:rPr>
                <w:rFonts w:ascii="Arial" w:eastAsia="Arial" w:hAnsi="Arial" w:cs="Arial"/>
                <w:color w:val="000000"/>
                <w:sz w:val="22"/>
                <w:szCs w:val="22"/>
              </w:rPr>
              <w:t>ZAU_RUR</w:t>
            </w:r>
          </w:p>
        </w:tc>
        <w:tc>
          <w:tcPr>
            <w:tcW w:w="5760" w:type="dxa"/>
            <w:shd w:val="clear" w:color="auto" w:fill="FFFFFF"/>
            <w:tcMar>
              <w:top w:w="0" w:type="dxa"/>
              <w:left w:w="0" w:type="dxa"/>
              <w:bottom w:w="0" w:type="dxa"/>
              <w:right w:w="0" w:type="dxa"/>
            </w:tcMar>
            <w:vAlign w:val="center"/>
          </w:tcPr>
          <w:p w14:paraId="369675D3" w14:textId="77777777" w:rsidR="00CD0CA8" w:rsidRDefault="00C60484">
            <w:pPr>
              <w:spacing w:before="100" w:after="100"/>
              <w:ind w:left="100" w:right="100" w:firstLine="0"/>
              <w:jc w:val="left"/>
            </w:pPr>
            <w:r>
              <w:rPr>
                <w:rFonts w:ascii="Arial" w:eastAsia="Arial" w:hAnsi="Arial" w:cs="Arial"/>
                <w:color w:val="000000"/>
                <w:sz w:val="22"/>
                <w:szCs w:val="22"/>
              </w:rPr>
              <w:t>Communes rurales et autres (catégories 300 et 400 du zonage en aires urbaines (OUI/NON)</w:t>
            </w:r>
          </w:p>
        </w:tc>
      </w:tr>
      <w:tr w:rsidR="00CD0CA8" w14:paraId="02CB2AA4" w14:textId="77777777">
        <w:trPr>
          <w:cantSplit/>
          <w:jc w:val="center"/>
        </w:trPr>
        <w:tc>
          <w:tcPr>
            <w:tcW w:w="5760" w:type="dxa"/>
            <w:shd w:val="clear" w:color="auto" w:fill="FFFFFF"/>
            <w:tcMar>
              <w:top w:w="0" w:type="dxa"/>
              <w:left w:w="0" w:type="dxa"/>
              <w:bottom w:w="0" w:type="dxa"/>
              <w:right w:w="0" w:type="dxa"/>
            </w:tcMar>
            <w:vAlign w:val="center"/>
          </w:tcPr>
          <w:p w14:paraId="4EB152EC" w14:textId="77777777" w:rsidR="00CD0CA8" w:rsidRDefault="00C60484">
            <w:pPr>
              <w:spacing w:before="100" w:after="100"/>
              <w:ind w:left="100" w:right="100" w:firstLine="0"/>
              <w:jc w:val="left"/>
            </w:pPr>
            <w:r>
              <w:rPr>
                <w:rFonts w:ascii="Arial" w:eastAsia="Arial" w:hAnsi="Arial" w:cs="Arial"/>
                <w:color w:val="000000"/>
                <w:sz w:val="22"/>
                <w:szCs w:val="22"/>
              </w:rPr>
              <w:t>ZAU_MAR_SP</w:t>
            </w:r>
          </w:p>
        </w:tc>
        <w:tc>
          <w:tcPr>
            <w:tcW w:w="5760" w:type="dxa"/>
            <w:shd w:val="clear" w:color="auto" w:fill="FFFFFF"/>
            <w:tcMar>
              <w:top w:w="0" w:type="dxa"/>
              <w:left w:w="0" w:type="dxa"/>
              <w:bottom w:w="0" w:type="dxa"/>
              <w:right w:w="0" w:type="dxa"/>
            </w:tcMar>
            <w:vAlign w:val="center"/>
          </w:tcPr>
          <w:p w14:paraId="03C6F5AA" w14:textId="77777777" w:rsidR="00CD0CA8" w:rsidRDefault="00C60484">
            <w:pPr>
              <w:spacing w:before="100" w:after="100"/>
              <w:ind w:left="100" w:right="100" w:firstLine="0"/>
              <w:jc w:val="left"/>
            </w:pPr>
            <w:r>
              <w:rPr>
                <w:rFonts w:ascii="Arial" w:eastAsia="Arial" w:hAnsi="Arial" w:cs="Arial"/>
                <w:color w:val="000000"/>
                <w:sz w:val="22"/>
                <w:szCs w:val="22"/>
              </w:rPr>
              <w:t>Marges sans pôles (catégories 222, 300 ey 400 du zonage en aires urbaines (OUI/NON)</w:t>
            </w:r>
          </w:p>
        </w:tc>
      </w:tr>
      <w:tr w:rsidR="00CD0CA8" w14:paraId="6D69100A" w14:textId="77777777">
        <w:trPr>
          <w:cantSplit/>
          <w:jc w:val="center"/>
        </w:trPr>
        <w:tc>
          <w:tcPr>
            <w:tcW w:w="5760" w:type="dxa"/>
            <w:shd w:val="clear" w:color="auto" w:fill="FFFFFF"/>
            <w:tcMar>
              <w:top w:w="0" w:type="dxa"/>
              <w:left w:w="0" w:type="dxa"/>
              <w:bottom w:w="0" w:type="dxa"/>
              <w:right w:w="0" w:type="dxa"/>
            </w:tcMar>
            <w:vAlign w:val="center"/>
          </w:tcPr>
          <w:p w14:paraId="472F8BAD" w14:textId="77777777" w:rsidR="00CD0CA8" w:rsidRDefault="00C60484">
            <w:pPr>
              <w:spacing w:before="100" w:after="100"/>
              <w:ind w:left="100" w:right="100" w:firstLine="0"/>
              <w:jc w:val="left"/>
            </w:pPr>
            <w:r>
              <w:rPr>
                <w:rFonts w:ascii="Arial" w:eastAsia="Arial" w:hAnsi="Arial" w:cs="Arial"/>
                <w:color w:val="000000"/>
                <w:sz w:val="22"/>
                <w:szCs w:val="22"/>
              </w:rPr>
              <w:t>ZAU_MAR</w:t>
            </w:r>
          </w:p>
        </w:tc>
        <w:tc>
          <w:tcPr>
            <w:tcW w:w="5760" w:type="dxa"/>
            <w:shd w:val="clear" w:color="auto" w:fill="FFFFFF"/>
            <w:tcMar>
              <w:top w:w="0" w:type="dxa"/>
              <w:left w:w="0" w:type="dxa"/>
              <w:bottom w:w="0" w:type="dxa"/>
              <w:right w:w="0" w:type="dxa"/>
            </w:tcMar>
            <w:vAlign w:val="center"/>
          </w:tcPr>
          <w:p w14:paraId="060E4B3D" w14:textId="77777777" w:rsidR="00CD0CA8" w:rsidRDefault="00C60484">
            <w:pPr>
              <w:spacing w:before="100" w:after="100"/>
              <w:ind w:left="100" w:right="100" w:firstLine="0"/>
              <w:jc w:val="left"/>
            </w:pPr>
            <w:r>
              <w:rPr>
                <w:rFonts w:ascii="Arial" w:eastAsia="Arial" w:hAnsi="Arial" w:cs="Arial"/>
                <w:color w:val="000000"/>
                <w:sz w:val="22"/>
                <w:szCs w:val="22"/>
              </w:rPr>
              <w:t>Rural profond + petits pôles et couronnes (catégories 221, 222, 300 et 400 du zonage en aires urbaines (OUI/NON)</w:t>
            </w:r>
          </w:p>
        </w:tc>
      </w:tr>
      <w:tr w:rsidR="00CD0CA8" w14:paraId="3D0D32C2" w14:textId="77777777">
        <w:trPr>
          <w:cantSplit/>
          <w:jc w:val="center"/>
        </w:trPr>
        <w:tc>
          <w:tcPr>
            <w:tcW w:w="5760" w:type="dxa"/>
            <w:shd w:val="clear" w:color="auto" w:fill="FFFFFF"/>
            <w:tcMar>
              <w:top w:w="0" w:type="dxa"/>
              <w:left w:w="0" w:type="dxa"/>
              <w:bottom w:w="0" w:type="dxa"/>
              <w:right w:w="0" w:type="dxa"/>
            </w:tcMar>
            <w:vAlign w:val="center"/>
          </w:tcPr>
          <w:p w14:paraId="72994844" w14:textId="77777777" w:rsidR="00CD0CA8" w:rsidRDefault="00C60484">
            <w:pPr>
              <w:spacing w:before="100" w:after="100"/>
              <w:ind w:left="100" w:right="100" w:firstLine="0"/>
              <w:jc w:val="left"/>
            </w:pPr>
            <w:r>
              <w:rPr>
                <w:rFonts w:ascii="Arial" w:eastAsia="Arial" w:hAnsi="Arial" w:cs="Arial"/>
                <w:color w:val="000000"/>
                <w:sz w:val="22"/>
                <w:szCs w:val="22"/>
              </w:rPr>
              <w:t>ZAU_PERI</w:t>
            </w:r>
          </w:p>
        </w:tc>
        <w:tc>
          <w:tcPr>
            <w:tcW w:w="5760" w:type="dxa"/>
            <w:shd w:val="clear" w:color="auto" w:fill="FFFFFF"/>
            <w:tcMar>
              <w:top w:w="0" w:type="dxa"/>
              <w:left w:w="0" w:type="dxa"/>
              <w:bottom w:w="0" w:type="dxa"/>
              <w:right w:w="0" w:type="dxa"/>
            </w:tcMar>
            <w:vAlign w:val="center"/>
          </w:tcPr>
          <w:p w14:paraId="7D76439F" w14:textId="77777777" w:rsidR="00CD0CA8" w:rsidRDefault="00C60484">
            <w:pPr>
              <w:spacing w:before="100" w:after="100"/>
              <w:ind w:left="100" w:right="100" w:firstLine="0"/>
              <w:jc w:val="left"/>
            </w:pPr>
            <w:r>
              <w:rPr>
                <w:rFonts w:ascii="Arial" w:eastAsia="Arial" w:hAnsi="Arial" w:cs="Arial"/>
                <w:color w:val="000000"/>
                <w:sz w:val="22"/>
                <w:szCs w:val="22"/>
              </w:rPr>
              <w:t>Périurbain de grands pôles (catégories 112 et 120 du zonage en aires urbaines (OUI/NON)</w:t>
            </w:r>
          </w:p>
        </w:tc>
      </w:tr>
      <w:tr w:rsidR="00CD0CA8" w14:paraId="13DC0968" w14:textId="77777777">
        <w:trPr>
          <w:cantSplit/>
          <w:jc w:val="center"/>
        </w:trPr>
        <w:tc>
          <w:tcPr>
            <w:tcW w:w="5760" w:type="dxa"/>
            <w:shd w:val="clear" w:color="auto" w:fill="FFFFFF"/>
            <w:tcMar>
              <w:top w:w="0" w:type="dxa"/>
              <w:left w:w="0" w:type="dxa"/>
              <w:bottom w:w="0" w:type="dxa"/>
              <w:right w:w="0" w:type="dxa"/>
            </w:tcMar>
            <w:vAlign w:val="center"/>
          </w:tcPr>
          <w:p w14:paraId="3E610A07" w14:textId="77777777" w:rsidR="00CD0CA8" w:rsidRDefault="00C60484">
            <w:pPr>
              <w:spacing w:before="100" w:after="100"/>
              <w:ind w:left="100" w:right="100" w:firstLine="0"/>
              <w:jc w:val="left"/>
            </w:pPr>
            <w:r>
              <w:rPr>
                <w:rFonts w:ascii="Arial" w:eastAsia="Arial" w:hAnsi="Arial" w:cs="Arial"/>
                <w:color w:val="000000"/>
                <w:sz w:val="22"/>
                <w:szCs w:val="22"/>
              </w:rPr>
              <w:t>ZAU_AU</w:t>
            </w:r>
          </w:p>
        </w:tc>
        <w:tc>
          <w:tcPr>
            <w:tcW w:w="5760" w:type="dxa"/>
            <w:shd w:val="clear" w:color="auto" w:fill="FFFFFF"/>
            <w:tcMar>
              <w:top w:w="0" w:type="dxa"/>
              <w:left w:w="0" w:type="dxa"/>
              <w:bottom w:w="0" w:type="dxa"/>
              <w:right w:w="0" w:type="dxa"/>
            </w:tcMar>
            <w:vAlign w:val="center"/>
          </w:tcPr>
          <w:p w14:paraId="2BCA884F" w14:textId="77777777" w:rsidR="00CD0CA8" w:rsidRDefault="00C60484">
            <w:pPr>
              <w:spacing w:before="100" w:after="100"/>
              <w:ind w:left="100" w:right="100" w:firstLine="0"/>
              <w:jc w:val="left"/>
            </w:pPr>
            <w:r>
              <w:rPr>
                <w:rFonts w:ascii="Arial" w:eastAsia="Arial" w:hAnsi="Arial" w:cs="Arial"/>
                <w:color w:val="000000"/>
                <w:sz w:val="22"/>
                <w:szCs w:val="22"/>
              </w:rPr>
              <w:t>Typologie regroupée basées sur les aires urbaines : GrdAirUrb (catégories 111, 112, 120), AirUrb (211, 212, 221, 222) et Autres (300, 400)</w:t>
            </w:r>
          </w:p>
        </w:tc>
      </w:tr>
      <w:tr w:rsidR="00CD0CA8" w14:paraId="442C3D69" w14:textId="77777777">
        <w:trPr>
          <w:cantSplit/>
          <w:jc w:val="center"/>
        </w:trPr>
        <w:tc>
          <w:tcPr>
            <w:tcW w:w="5760" w:type="dxa"/>
            <w:shd w:val="clear" w:color="auto" w:fill="FFFFFF"/>
            <w:tcMar>
              <w:top w:w="0" w:type="dxa"/>
              <w:left w:w="0" w:type="dxa"/>
              <w:bottom w:w="0" w:type="dxa"/>
              <w:right w:w="0" w:type="dxa"/>
            </w:tcMar>
            <w:vAlign w:val="center"/>
          </w:tcPr>
          <w:p w14:paraId="7B6191ED"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FUSION</w:t>
            </w:r>
          </w:p>
        </w:tc>
        <w:tc>
          <w:tcPr>
            <w:tcW w:w="5760" w:type="dxa"/>
            <w:shd w:val="clear" w:color="auto" w:fill="FFFFFF"/>
            <w:tcMar>
              <w:top w:w="0" w:type="dxa"/>
              <w:left w:w="0" w:type="dxa"/>
              <w:bottom w:w="0" w:type="dxa"/>
              <w:right w:w="0" w:type="dxa"/>
            </w:tcMar>
            <w:vAlign w:val="center"/>
          </w:tcPr>
          <w:p w14:paraId="6928254F" w14:textId="77777777" w:rsidR="00CD0CA8" w:rsidRDefault="00C60484">
            <w:pPr>
              <w:spacing w:before="100" w:after="100"/>
              <w:ind w:left="100" w:right="100" w:firstLine="0"/>
              <w:jc w:val="left"/>
            </w:pPr>
            <w:r>
              <w:rPr>
                <w:rFonts w:ascii="Arial" w:eastAsia="Arial" w:hAnsi="Arial" w:cs="Arial"/>
                <w:color w:val="000000"/>
                <w:sz w:val="22"/>
                <w:szCs w:val="22"/>
              </w:rPr>
              <w:t>Code INSEE, découpage géographique le plus récent</w:t>
            </w:r>
          </w:p>
        </w:tc>
      </w:tr>
      <w:tr w:rsidR="00CD0CA8" w14:paraId="0CE03ECE" w14:textId="77777777">
        <w:trPr>
          <w:cantSplit/>
          <w:jc w:val="center"/>
        </w:trPr>
        <w:tc>
          <w:tcPr>
            <w:tcW w:w="5760" w:type="dxa"/>
            <w:shd w:val="clear" w:color="auto" w:fill="FFFFFF"/>
            <w:tcMar>
              <w:top w:w="0" w:type="dxa"/>
              <w:left w:w="0" w:type="dxa"/>
              <w:bottom w:w="0" w:type="dxa"/>
              <w:right w:w="0" w:type="dxa"/>
            </w:tcMar>
            <w:vAlign w:val="center"/>
          </w:tcPr>
          <w:p w14:paraId="703CCCB1" w14:textId="77777777" w:rsidR="00CD0CA8" w:rsidRDefault="00C60484">
            <w:pPr>
              <w:spacing w:before="100" w:after="100"/>
              <w:ind w:left="100" w:right="100" w:firstLine="0"/>
              <w:jc w:val="left"/>
            </w:pPr>
            <w:r>
              <w:rPr>
                <w:rFonts w:ascii="Arial" w:eastAsia="Arial" w:hAnsi="Arial" w:cs="Arial"/>
                <w:color w:val="000000"/>
                <w:sz w:val="22"/>
                <w:szCs w:val="22"/>
              </w:rPr>
              <w:t>ChefLieu</w:t>
            </w:r>
          </w:p>
        </w:tc>
        <w:tc>
          <w:tcPr>
            <w:tcW w:w="5760" w:type="dxa"/>
            <w:shd w:val="clear" w:color="auto" w:fill="FFFFFF"/>
            <w:tcMar>
              <w:top w:w="0" w:type="dxa"/>
              <w:left w:w="0" w:type="dxa"/>
              <w:bottom w:w="0" w:type="dxa"/>
              <w:right w:w="0" w:type="dxa"/>
            </w:tcMar>
            <w:vAlign w:val="center"/>
          </w:tcPr>
          <w:p w14:paraId="6785A38D" w14:textId="77777777" w:rsidR="00CD0CA8" w:rsidRDefault="00C60484">
            <w:pPr>
              <w:spacing w:before="100" w:after="100"/>
              <w:ind w:left="100" w:right="100" w:firstLine="0"/>
              <w:jc w:val="left"/>
            </w:pPr>
            <w:r>
              <w:rPr>
                <w:rFonts w:ascii="Arial" w:eastAsia="Arial" w:hAnsi="Arial" w:cs="Arial"/>
                <w:color w:val="000000"/>
                <w:sz w:val="22"/>
                <w:szCs w:val="22"/>
              </w:rPr>
              <w:t>Nom de la commune, découpage géographique le plus récent</w:t>
            </w:r>
          </w:p>
        </w:tc>
      </w:tr>
      <w:tr w:rsidR="00CD0CA8" w14:paraId="7187F861" w14:textId="77777777">
        <w:trPr>
          <w:cantSplit/>
          <w:jc w:val="center"/>
        </w:trPr>
        <w:tc>
          <w:tcPr>
            <w:tcW w:w="5760" w:type="dxa"/>
            <w:shd w:val="clear" w:color="auto" w:fill="FFFFFF"/>
            <w:tcMar>
              <w:top w:w="0" w:type="dxa"/>
              <w:left w:w="0" w:type="dxa"/>
              <w:bottom w:w="0" w:type="dxa"/>
              <w:right w:w="0" w:type="dxa"/>
            </w:tcMar>
            <w:vAlign w:val="center"/>
          </w:tcPr>
          <w:p w14:paraId="11D60B81" w14:textId="77777777" w:rsidR="00CD0CA8" w:rsidRDefault="00C60484">
            <w:pPr>
              <w:spacing w:before="100" w:after="100"/>
              <w:ind w:left="100" w:right="100" w:firstLine="0"/>
              <w:jc w:val="left"/>
            </w:pPr>
            <w:r>
              <w:rPr>
                <w:rFonts w:ascii="Arial" w:eastAsia="Arial" w:hAnsi="Arial" w:cs="Arial"/>
                <w:color w:val="000000"/>
                <w:sz w:val="22"/>
                <w:szCs w:val="22"/>
              </w:rPr>
              <w:t>ComDLG</w:t>
            </w:r>
          </w:p>
        </w:tc>
        <w:tc>
          <w:tcPr>
            <w:tcW w:w="5760" w:type="dxa"/>
            <w:shd w:val="clear" w:color="auto" w:fill="FFFFFF"/>
            <w:tcMar>
              <w:top w:w="0" w:type="dxa"/>
              <w:left w:w="0" w:type="dxa"/>
              <w:bottom w:w="0" w:type="dxa"/>
              <w:right w:w="0" w:type="dxa"/>
            </w:tcMar>
            <w:vAlign w:val="center"/>
          </w:tcPr>
          <w:p w14:paraId="5B83FCD9" w14:textId="77777777" w:rsidR="00CD0CA8" w:rsidRDefault="00C60484">
            <w:pPr>
              <w:spacing w:before="100" w:after="100"/>
              <w:ind w:left="100" w:right="100" w:firstLine="0"/>
              <w:jc w:val="left"/>
            </w:pPr>
            <w:r>
              <w:rPr>
                <w:rFonts w:ascii="Arial" w:eastAsia="Arial" w:hAnsi="Arial" w:cs="Arial"/>
                <w:color w:val="000000"/>
                <w:sz w:val="22"/>
                <w:szCs w:val="22"/>
              </w:rPr>
              <w:t>Est-ce que la commune a fusionné entre 2011 et aujourd'hui (OUI/NON)</w:t>
            </w:r>
          </w:p>
        </w:tc>
      </w:tr>
      <w:tr w:rsidR="00CD0CA8" w14:paraId="147F65F0" w14:textId="77777777">
        <w:trPr>
          <w:cantSplit/>
          <w:jc w:val="center"/>
        </w:trPr>
        <w:tc>
          <w:tcPr>
            <w:tcW w:w="5760" w:type="dxa"/>
            <w:shd w:val="clear" w:color="auto" w:fill="FFFFFF"/>
            <w:tcMar>
              <w:top w:w="0" w:type="dxa"/>
              <w:left w:w="0" w:type="dxa"/>
              <w:bottom w:w="0" w:type="dxa"/>
              <w:right w:w="0" w:type="dxa"/>
            </w:tcMar>
            <w:vAlign w:val="center"/>
          </w:tcPr>
          <w:p w14:paraId="0850A27E" w14:textId="77777777" w:rsidR="00CD0CA8" w:rsidRDefault="00C60484">
            <w:pPr>
              <w:spacing w:before="100" w:after="100"/>
              <w:ind w:left="100" w:right="100" w:firstLine="0"/>
              <w:jc w:val="left"/>
            </w:pPr>
            <w:r>
              <w:rPr>
                <w:rFonts w:ascii="Arial" w:eastAsia="Arial" w:hAnsi="Arial" w:cs="Arial"/>
                <w:color w:val="000000"/>
                <w:sz w:val="22"/>
                <w:szCs w:val="22"/>
              </w:rPr>
              <w:t>FusAn</w:t>
            </w:r>
          </w:p>
        </w:tc>
        <w:tc>
          <w:tcPr>
            <w:tcW w:w="5760" w:type="dxa"/>
            <w:shd w:val="clear" w:color="auto" w:fill="FFFFFF"/>
            <w:tcMar>
              <w:top w:w="0" w:type="dxa"/>
              <w:left w:w="0" w:type="dxa"/>
              <w:bottom w:w="0" w:type="dxa"/>
              <w:right w:w="0" w:type="dxa"/>
            </w:tcMar>
            <w:vAlign w:val="center"/>
          </w:tcPr>
          <w:p w14:paraId="18767BFD" w14:textId="77777777" w:rsidR="00CD0CA8" w:rsidRDefault="00C60484">
            <w:pPr>
              <w:spacing w:before="100" w:after="100"/>
              <w:ind w:left="100" w:right="100" w:firstLine="0"/>
              <w:jc w:val="left"/>
            </w:pPr>
            <w:r>
              <w:rPr>
                <w:rFonts w:ascii="Arial" w:eastAsia="Arial" w:hAnsi="Arial" w:cs="Arial"/>
                <w:color w:val="000000"/>
                <w:sz w:val="22"/>
                <w:szCs w:val="22"/>
              </w:rPr>
              <w:t>Commune nouvelle : Statut de commune chef-lieu (O=OUI, N=NON)</w:t>
            </w:r>
          </w:p>
        </w:tc>
      </w:tr>
      <w:tr w:rsidR="00CD0CA8" w14:paraId="2E96E6D4" w14:textId="77777777">
        <w:trPr>
          <w:cantSplit/>
          <w:jc w:val="center"/>
        </w:trPr>
        <w:tc>
          <w:tcPr>
            <w:tcW w:w="5760" w:type="dxa"/>
            <w:shd w:val="clear" w:color="auto" w:fill="FFFFFF"/>
            <w:tcMar>
              <w:top w:w="0" w:type="dxa"/>
              <w:left w:w="0" w:type="dxa"/>
              <w:bottom w:w="0" w:type="dxa"/>
              <w:right w:w="0" w:type="dxa"/>
            </w:tcMar>
            <w:vAlign w:val="center"/>
          </w:tcPr>
          <w:p w14:paraId="76767789" w14:textId="77777777" w:rsidR="00CD0CA8" w:rsidRDefault="00C60484">
            <w:pPr>
              <w:spacing w:before="100" w:after="100"/>
              <w:ind w:left="100" w:right="100" w:firstLine="0"/>
              <w:jc w:val="left"/>
            </w:pPr>
            <w:r>
              <w:rPr>
                <w:rFonts w:ascii="Arial" w:eastAsia="Arial" w:hAnsi="Arial" w:cs="Arial"/>
                <w:color w:val="000000"/>
                <w:sz w:val="22"/>
                <w:szCs w:val="22"/>
              </w:rPr>
              <w:t>FusPhas</w:t>
            </w:r>
          </w:p>
        </w:tc>
        <w:tc>
          <w:tcPr>
            <w:tcW w:w="5760" w:type="dxa"/>
            <w:shd w:val="clear" w:color="auto" w:fill="FFFFFF"/>
            <w:tcMar>
              <w:top w:w="0" w:type="dxa"/>
              <w:left w:w="0" w:type="dxa"/>
              <w:bottom w:w="0" w:type="dxa"/>
              <w:right w:w="0" w:type="dxa"/>
            </w:tcMar>
            <w:vAlign w:val="center"/>
          </w:tcPr>
          <w:p w14:paraId="39D4AA52" w14:textId="77777777" w:rsidR="00CD0CA8" w:rsidRDefault="00C60484">
            <w:pPr>
              <w:spacing w:before="100" w:after="100"/>
              <w:ind w:left="100" w:right="100" w:firstLine="0"/>
              <w:jc w:val="left"/>
            </w:pPr>
            <w:r>
              <w:rPr>
                <w:rFonts w:ascii="Arial" w:eastAsia="Arial" w:hAnsi="Arial" w:cs="Arial"/>
                <w:color w:val="000000"/>
                <w:sz w:val="22"/>
                <w:szCs w:val="22"/>
              </w:rPr>
              <w:t>Commune nouvelle : Statut de Commune déléguée (O=OUI, N=NON)</w:t>
            </w:r>
          </w:p>
        </w:tc>
      </w:tr>
      <w:tr w:rsidR="00CD0CA8" w14:paraId="26FD8311" w14:textId="77777777">
        <w:trPr>
          <w:cantSplit/>
          <w:jc w:val="center"/>
        </w:trPr>
        <w:tc>
          <w:tcPr>
            <w:tcW w:w="5760" w:type="dxa"/>
            <w:shd w:val="clear" w:color="auto" w:fill="FFFFFF"/>
            <w:tcMar>
              <w:top w:w="0" w:type="dxa"/>
              <w:left w:w="0" w:type="dxa"/>
              <w:bottom w:w="0" w:type="dxa"/>
              <w:right w:w="0" w:type="dxa"/>
            </w:tcMar>
            <w:vAlign w:val="center"/>
          </w:tcPr>
          <w:p w14:paraId="6E222117" w14:textId="77777777" w:rsidR="00CD0CA8" w:rsidRDefault="00C60484">
            <w:pPr>
              <w:spacing w:before="100" w:after="100"/>
              <w:ind w:left="100" w:right="100" w:firstLine="0"/>
              <w:jc w:val="left"/>
            </w:pPr>
            <w:r>
              <w:rPr>
                <w:rFonts w:ascii="Arial" w:eastAsia="Arial" w:hAnsi="Arial" w:cs="Arial"/>
                <w:color w:val="000000"/>
                <w:sz w:val="22"/>
                <w:szCs w:val="22"/>
              </w:rPr>
              <w:t>COM_NOUV</w:t>
            </w:r>
          </w:p>
        </w:tc>
        <w:tc>
          <w:tcPr>
            <w:tcW w:w="5760" w:type="dxa"/>
            <w:shd w:val="clear" w:color="auto" w:fill="FFFFFF"/>
            <w:tcMar>
              <w:top w:w="0" w:type="dxa"/>
              <w:left w:w="0" w:type="dxa"/>
              <w:bottom w:w="0" w:type="dxa"/>
              <w:right w:w="0" w:type="dxa"/>
            </w:tcMar>
            <w:vAlign w:val="center"/>
          </w:tcPr>
          <w:p w14:paraId="2E5C5389" w14:textId="77777777" w:rsidR="00CD0CA8" w:rsidRDefault="00C60484">
            <w:pPr>
              <w:spacing w:before="100" w:after="100"/>
              <w:ind w:left="100" w:right="100" w:firstLine="0"/>
              <w:jc w:val="left"/>
            </w:pPr>
            <w:r>
              <w:rPr>
                <w:rFonts w:ascii="Arial" w:eastAsia="Arial" w:hAnsi="Arial" w:cs="Arial"/>
                <w:color w:val="000000"/>
                <w:sz w:val="22"/>
                <w:szCs w:val="22"/>
              </w:rPr>
              <w:t>Date d'effet de la création de commune nouvelle</w:t>
            </w:r>
          </w:p>
        </w:tc>
      </w:tr>
      <w:tr w:rsidR="00CD0CA8" w14:paraId="205F97A5" w14:textId="77777777">
        <w:trPr>
          <w:cantSplit/>
          <w:jc w:val="center"/>
        </w:trPr>
        <w:tc>
          <w:tcPr>
            <w:tcW w:w="5760" w:type="dxa"/>
            <w:shd w:val="clear" w:color="auto" w:fill="FFFFFF"/>
            <w:tcMar>
              <w:top w:w="0" w:type="dxa"/>
              <w:left w:w="0" w:type="dxa"/>
              <w:bottom w:w="0" w:type="dxa"/>
              <w:right w:w="0" w:type="dxa"/>
            </w:tcMar>
            <w:vAlign w:val="center"/>
          </w:tcPr>
          <w:p w14:paraId="6699E3E9" w14:textId="77777777" w:rsidR="00CD0CA8" w:rsidRDefault="00C60484">
            <w:pPr>
              <w:spacing w:before="100" w:after="100"/>
              <w:ind w:left="100" w:right="100" w:firstLine="0"/>
              <w:jc w:val="left"/>
            </w:pPr>
            <w:r>
              <w:rPr>
                <w:rFonts w:ascii="Arial" w:eastAsia="Arial" w:hAnsi="Arial" w:cs="Arial"/>
                <w:color w:val="000000"/>
                <w:sz w:val="22"/>
                <w:szCs w:val="22"/>
              </w:rPr>
              <w:t>CODGEO_new</w:t>
            </w:r>
          </w:p>
        </w:tc>
        <w:tc>
          <w:tcPr>
            <w:tcW w:w="5760" w:type="dxa"/>
            <w:shd w:val="clear" w:color="auto" w:fill="FFFFFF"/>
            <w:tcMar>
              <w:top w:w="0" w:type="dxa"/>
              <w:left w:w="0" w:type="dxa"/>
              <w:bottom w:w="0" w:type="dxa"/>
              <w:right w:w="0" w:type="dxa"/>
            </w:tcMar>
            <w:vAlign w:val="center"/>
          </w:tcPr>
          <w:p w14:paraId="38C95F73" w14:textId="77777777" w:rsidR="00CD0CA8" w:rsidRDefault="00C60484">
            <w:pPr>
              <w:spacing w:before="100" w:after="100"/>
              <w:ind w:left="100" w:right="100" w:firstLine="0"/>
              <w:jc w:val="left"/>
            </w:pPr>
            <w:r>
              <w:rPr>
                <w:rFonts w:ascii="Arial" w:eastAsia="Arial" w:hAnsi="Arial" w:cs="Arial"/>
                <w:color w:val="000000"/>
                <w:sz w:val="22"/>
                <w:szCs w:val="22"/>
              </w:rPr>
              <w:t>Phase dans le processus de fusion (phase 1 = 2011-2015, 2 = 2015-2016, 3 = 2016-2017, 4 = 2017-2018, 5 = 2018-2020, 6 = 2020-2021</w:t>
            </w:r>
          </w:p>
        </w:tc>
      </w:tr>
      <w:tr w:rsidR="00CD0CA8" w14:paraId="2EA0940D" w14:textId="77777777">
        <w:trPr>
          <w:cantSplit/>
          <w:jc w:val="center"/>
        </w:trPr>
        <w:tc>
          <w:tcPr>
            <w:tcW w:w="5760" w:type="dxa"/>
            <w:shd w:val="clear" w:color="auto" w:fill="FFFFFF"/>
            <w:tcMar>
              <w:top w:w="0" w:type="dxa"/>
              <w:left w:w="0" w:type="dxa"/>
              <w:bottom w:w="0" w:type="dxa"/>
              <w:right w:w="0" w:type="dxa"/>
            </w:tcMar>
            <w:vAlign w:val="center"/>
          </w:tcPr>
          <w:p w14:paraId="0E4958C1" w14:textId="77777777" w:rsidR="00CD0CA8" w:rsidRDefault="00C60484">
            <w:pPr>
              <w:spacing w:before="100" w:after="100"/>
              <w:ind w:left="100" w:right="100" w:firstLine="0"/>
              <w:jc w:val="left"/>
            </w:pPr>
            <w:r>
              <w:rPr>
                <w:rFonts w:ascii="Arial" w:eastAsia="Arial" w:hAnsi="Arial" w:cs="Arial"/>
                <w:color w:val="000000"/>
                <w:sz w:val="22"/>
                <w:szCs w:val="22"/>
              </w:rPr>
              <w:t>LIBGEO_new</w:t>
            </w:r>
          </w:p>
        </w:tc>
        <w:tc>
          <w:tcPr>
            <w:tcW w:w="5760" w:type="dxa"/>
            <w:shd w:val="clear" w:color="auto" w:fill="FFFFFF"/>
            <w:tcMar>
              <w:top w:w="0" w:type="dxa"/>
              <w:left w:w="0" w:type="dxa"/>
              <w:bottom w:w="0" w:type="dxa"/>
              <w:right w:w="0" w:type="dxa"/>
            </w:tcMar>
            <w:vAlign w:val="center"/>
          </w:tcPr>
          <w:p w14:paraId="2EDEA65A" w14:textId="77777777" w:rsidR="00CD0CA8" w:rsidRDefault="00C60484">
            <w:pPr>
              <w:spacing w:before="100" w:after="100"/>
              <w:ind w:left="100" w:right="100" w:firstLine="0"/>
              <w:jc w:val="left"/>
            </w:pPr>
            <w:r>
              <w:rPr>
                <w:rFonts w:ascii="Arial" w:eastAsia="Arial" w:hAnsi="Arial" w:cs="Arial"/>
                <w:color w:val="000000"/>
                <w:sz w:val="22"/>
                <w:szCs w:val="22"/>
              </w:rPr>
              <w:t>Est que la commune est devenue une commune nouvelle (OUI/NON)</w:t>
            </w:r>
          </w:p>
        </w:tc>
      </w:tr>
      <w:tr w:rsidR="00CD0CA8" w14:paraId="73318DAA" w14:textId="77777777">
        <w:trPr>
          <w:cantSplit/>
          <w:jc w:val="center"/>
        </w:trPr>
        <w:tc>
          <w:tcPr>
            <w:tcW w:w="5760" w:type="dxa"/>
            <w:shd w:val="clear" w:color="auto" w:fill="FFFFFF"/>
            <w:tcMar>
              <w:top w:w="0" w:type="dxa"/>
              <w:left w:w="0" w:type="dxa"/>
              <w:bottom w:w="0" w:type="dxa"/>
              <w:right w:w="0" w:type="dxa"/>
            </w:tcMar>
            <w:vAlign w:val="center"/>
          </w:tcPr>
          <w:p w14:paraId="615C89E4" w14:textId="77777777" w:rsidR="00CD0CA8" w:rsidRDefault="00C60484">
            <w:pPr>
              <w:spacing w:before="100" w:after="100"/>
              <w:ind w:left="100" w:right="100" w:firstLine="0"/>
              <w:jc w:val="left"/>
            </w:pPr>
            <w:r>
              <w:rPr>
                <w:rFonts w:ascii="Arial" w:eastAsia="Arial" w:hAnsi="Arial" w:cs="Arial"/>
                <w:color w:val="000000"/>
                <w:sz w:val="22"/>
                <w:szCs w:val="22"/>
              </w:rPr>
              <w:t>P09_CHOM1564_RT</w:t>
            </w:r>
          </w:p>
        </w:tc>
        <w:tc>
          <w:tcPr>
            <w:tcW w:w="5760" w:type="dxa"/>
            <w:shd w:val="clear" w:color="auto" w:fill="FFFFFF"/>
            <w:tcMar>
              <w:top w:w="0" w:type="dxa"/>
              <w:left w:w="0" w:type="dxa"/>
              <w:bottom w:w="0" w:type="dxa"/>
              <w:right w:w="0" w:type="dxa"/>
            </w:tcMar>
            <w:vAlign w:val="center"/>
          </w:tcPr>
          <w:p w14:paraId="3622E17F" w14:textId="77777777" w:rsidR="00CD0CA8" w:rsidRDefault="00C60484">
            <w:pPr>
              <w:spacing w:before="100" w:after="100"/>
              <w:ind w:left="100" w:right="100" w:firstLine="0"/>
              <w:jc w:val="left"/>
            </w:pPr>
            <w:r>
              <w:rPr>
                <w:rFonts w:ascii="Arial" w:eastAsia="Arial" w:hAnsi="Arial" w:cs="Arial"/>
                <w:color w:val="000000"/>
                <w:sz w:val="22"/>
                <w:szCs w:val="22"/>
              </w:rPr>
              <w:t>Taux de chômage des 15-64 ans (%)</w:t>
            </w:r>
          </w:p>
        </w:tc>
      </w:tr>
      <w:tr w:rsidR="00CD0CA8" w14:paraId="208D2784" w14:textId="77777777">
        <w:trPr>
          <w:cantSplit/>
          <w:jc w:val="center"/>
        </w:trPr>
        <w:tc>
          <w:tcPr>
            <w:tcW w:w="5760" w:type="dxa"/>
            <w:shd w:val="clear" w:color="auto" w:fill="FFFFFF"/>
            <w:tcMar>
              <w:top w:w="0" w:type="dxa"/>
              <w:left w:w="0" w:type="dxa"/>
              <w:bottom w:w="0" w:type="dxa"/>
              <w:right w:w="0" w:type="dxa"/>
            </w:tcMar>
            <w:vAlign w:val="center"/>
          </w:tcPr>
          <w:p w14:paraId="4F14AC5E" w14:textId="77777777" w:rsidR="00CD0CA8" w:rsidRDefault="00C60484">
            <w:pPr>
              <w:spacing w:before="100" w:after="100"/>
              <w:ind w:left="100" w:right="100" w:firstLine="0"/>
              <w:jc w:val="left"/>
            </w:pPr>
            <w:r>
              <w:rPr>
                <w:rFonts w:ascii="Arial" w:eastAsia="Arial" w:hAnsi="Arial" w:cs="Arial"/>
                <w:color w:val="000000"/>
                <w:sz w:val="22"/>
                <w:szCs w:val="22"/>
              </w:rPr>
              <w:t>P09_ETUD1564_RT</w:t>
            </w:r>
          </w:p>
        </w:tc>
        <w:tc>
          <w:tcPr>
            <w:tcW w:w="5760" w:type="dxa"/>
            <w:shd w:val="clear" w:color="auto" w:fill="FFFFFF"/>
            <w:tcMar>
              <w:top w:w="0" w:type="dxa"/>
              <w:left w:w="0" w:type="dxa"/>
              <w:bottom w:w="0" w:type="dxa"/>
              <w:right w:w="0" w:type="dxa"/>
            </w:tcMar>
            <w:vAlign w:val="center"/>
          </w:tcPr>
          <w:p w14:paraId="6725647E" w14:textId="77777777" w:rsidR="00CD0CA8" w:rsidRDefault="00C60484">
            <w:pPr>
              <w:spacing w:before="100" w:after="100"/>
              <w:ind w:left="100" w:right="100" w:firstLine="0"/>
              <w:jc w:val="left"/>
            </w:pPr>
            <w:r>
              <w:rPr>
                <w:rFonts w:ascii="Arial" w:eastAsia="Arial" w:hAnsi="Arial" w:cs="Arial"/>
                <w:color w:val="000000"/>
                <w:sz w:val="22"/>
                <w:szCs w:val="22"/>
              </w:rPr>
              <w:t>Part des étudiants, stagiaires, non rémunérés dans les actifs de 15-64 ans (%)</w:t>
            </w:r>
          </w:p>
        </w:tc>
      </w:tr>
      <w:tr w:rsidR="00CD0CA8" w14:paraId="03A0225A" w14:textId="77777777">
        <w:trPr>
          <w:cantSplit/>
          <w:jc w:val="center"/>
        </w:trPr>
        <w:tc>
          <w:tcPr>
            <w:tcW w:w="5760" w:type="dxa"/>
            <w:shd w:val="clear" w:color="auto" w:fill="FFFFFF"/>
            <w:tcMar>
              <w:top w:w="0" w:type="dxa"/>
              <w:left w:w="0" w:type="dxa"/>
              <w:bottom w:w="0" w:type="dxa"/>
              <w:right w:w="0" w:type="dxa"/>
            </w:tcMar>
            <w:vAlign w:val="center"/>
          </w:tcPr>
          <w:p w14:paraId="6231C273" w14:textId="77777777" w:rsidR="00CD0CA8" w:rsidRDefault="00C60484">
            <w:pPr>
              <w:spacing w:before="100" w:after="100"/>
              <w:ind w:left="100" w:right="100" w:firstLine="0"/>
              <w:jc w:val="left"/>
            </w:pPr>
            <w:r>
              <w:rPr>
                <w:rFonts w:ascii="Arial" w:eastAsia="Arial" w:hAnsi="Arial" w:cs="Arial"/>
                <w:color w:val="000000"/>
                <w:sz w:val="22"/>
                <w:szCs w:val="22"/>
              </w:rPr>
              <w:t>P09_RETR1564_RT</w:t>
            </w:r>
          </w:p>
        </w:tc>
        <w:tc>
          <w:tcPr>
            <w:tcW w:w="5760" w:type="dxa"/>
            <w:shd w:val="clear" w:color="auto" w:fill="FFFFFF"/>
            <w:tcMar>
              <w:top w:w="0" w:type="dxa"/>
              <w:left w:w="0" w:type="dxa"/>
              <w:bottom w:w="0" w:type="dxa"/>
              <w:right w:w="0" w:type="dxa"/>
            </w:tcMar>
            <w:vAlign w:val="center"/>
          </w:tcPr>
          <w:p w14:paraId="29FDAB44" w14:textId="77777777" w:rsidR="00CD0CA8" w:rsidRDefault="00C60484">
            <w:pPr>
              <w:spacing w:before="100" w:after="100"/>
              <w:ind w:left="100" w:right="100" w:firstLine="0"/>
              <w:jc w:val="left"/>
            </w:pPr>
            <w:r>
              <w:rPr>
                <w:rFonts w:ascii="Arial" w:eastAsia="Arial" w:hAnsi="Arial" w:cs="Arial"/>
                <w:color w:val="000000"/>
                <w:sz w:val="22"/>
                <w:szCs w:val="22"/>
              </w:rPr>
              <w:t>Part des retraités et pré-retraités dans les actifs de 15-64 ans (%)</w:t>
            </w:r>
          </w:p>
        </w:tc>
      </w:tr>
      <w:tr w:rsidR="00CD0CA8" w14:paraId="0DB58FDA" w14:textId="77777777">
        <w:trPr>
          <w:cantSplit/>
          <w:jc w:val="center"/>
        </w:trPr>
        <w:tc>
          <w:tcPr>
            <w:tcW w:w="5760" w:type="dxa"/>
            <w:shd w:val="clear" w:color="auto" w:fill="FFFFFF"/>
            <w:tcMar>
              <w:top w:w="0" w:type="dxa"/>
              <w:left w:w="0" w:type="dxa"/>
              <w:bottom w:w="0" w:type="dxa"/>
              <w:right w:w="0" w:type="dxa"/>
            </w:tcMar>
            <w:vAlign w:val="center"/>
          </w:tcPr>
          <w:p w14:paraId="31529796" w14:textId="77777777" w:rsidR="00CD0CA8" w:rsidRDefault="00C60484">
            <w:pPr>
              <w:spacing w:before="100" w:after="100"/>
              <w:ind w:left="100" w:right="100" w:firstLine="0"/>
              <w:jc w:val="left"/>
            </w:pPr>
            <w:r>
              <w:rPr>
                <w:rFonts w:ascii="Arial" w:eastAsia="Arial" w:hAnsi="Arial" w:cs="Arial"/>
                <w:color w:val="000000"/>
                <w:sz w:val="22"/>
                <w:szCs w:val="22"/>
              </w:rPr>
              <w:t>C09_ACT1564_Agr_RT</w:t>
            </w:r>
          </w:p>
        </w:tc>
        <w:tc>
          <w:tcPr>
            <w:tcW w:w="5760" w:type="dxa"/>
            <w:shd w:val="clear" w:color="auto" w:fill="FFFFFF"/>
            <w:tcMar>
              <w:top w:w="0" w:type="dxa"/>
              <w:left w:w="0" w:type="dxa"/>
              <w:bottom w:w="0" w:type="dxa"/>
              <w:right w:w="0" w:type="dxa"/>
            </w:tcMar>
            <w:vAlign w:val="center"/>
          </w:tcPr>
          <w:p w14:paraId="488E1482" w14:textId="77777777" w:rsidR="00CD0CA8" w:rsidRDefault="00C60484">
            <w:pPr>
              <w:spacing w:before="100" w:after="100"/>
              <w:ind w:left="100" w:right="100" w:firstLine="0"/>
              <w:jc w:val="left"/>
            </w:pPr>
            <w:r>
              <w:rPr>
                <w:rFonts w:ascii="Arial" w:eastAsia="Arial" w:hAnsi="Arial" w:cs="Arial"/>
                <w:color w:val="000000"/>
                <w:sz w:val="22"/>
                <w:szCs w:val="22"/>
              </w:rPr>
              <w:t>Part des agriculteurs dans les actifs de 15-64 ans (%)</w:t>
            </w:r>
          </w:p>
        </w:tc>
      </w:tr>
      <w:tr w:rsidR="00CD0CA8" w14:paraId="59A6F7FE" w14:textId="77777777">
        <w:trPr>
          <w:cantSplit/>
          <w:jc w:val="center"/>
        </w:trPr>
        <w:tc>
          <w:tcPr>
            <w:tcW w:w="5760" w:type="dxa"/>
            <w:shd w:val="clear" w:color="auto" w:fill="FFFFFF"/>
            <w:tcMar>
              <w:top w:w="0" w:type="dxa"/>
              <w:left w:w="0" w:type="dxa"/>
              <w:bottom w:w="0" w:type="dxa"/>
              <w:right w:w="0" w:type="dxa"/>
            </w:tcMar>
            <w:vAlign w:val="center"/>
          </w:tcPr>
          <w:p w14:paraId="095C62C2" w14:textId="77777777" w:rsidR="00CD0CA8" w:rsidRDefault="00C60484">
            <w:pPr>
              <w:spacing w:before="100" w:after="100"/>
              <w:ind w:left="100" w:right="100" w:firstLine="0"/>
              <w:jc w:val="left"/>
            </w:pPr>
            <w:r>
              <w:rPr>
                <w:rFonts w:ascii="Arial" w:eastAsia="Arial" w:hAnsi="Arial" w:cs="Arial"/>
                <w:color w:val="000000"/>
                <w:sz w:val="22"/>
                <w:szCs w:val="22"/>
              </w:rPr>
              <w:t>C09_ACT1564_ArtCom_RT</w:t>
            </w:r>
          </w:p>
        </w:tc>
        <w:tc>
          <w:tcPr>
            <w:tcW w:w="5760" w:type="dxa"/>
            <w:shd w:val="clear" w:color="auto" w:fill="FFFFFF"/>
            <w:tcMar>
              <w:top w:w="0" w:type="dxa"/>
              <w:left w:w="0" w:type="dxa"/>
              <w:bottom w:w="0" w:type="dxa"/>
              <w:right w:w="0" w:type="dxa"/>
            </w:tcMar>
            <w:vAlign w:val="center"/>
          </w:tcPr>
          <w:p w14:paraId="384567AC" w14:textId="77777777" w:rsidR="00CD0CA8" w:rsidRDefault="00C60484">
            <w:pPr>
              <w:spacing w:before="100" w:after="100"/>
              <w:ind w:left="100" w:right="100" w:firstLine="0"/>
              <w:jc w:val="left"/>
            </w:pPr>
            <w:r>
              <w:rPr>
                <w:rFonts w:ascii="Arial" w:eastAsia="Arial" w:hAnsi="Arial" w:cs="Arial"/>
                <w:color w:val="000000"/>
                <w:sz w:val="22"/>
                <w:szCs w:val="22"/>
              </w:rPr>
              <w:t>Part des artisans, comm., chefs entr. dans les actifs de 15-64 ans (%)</w:t>
            </w:r>
          </w:p>
        </w:tc>
      </w:tr>
      <w:tr w:rsidR="00CD0CA8" w14:paraId="7DC977FB" w14:textId="77777777">
        <w:trPr>
          <w:cantSplit/>
          <w:jc w:val="center"/>
        </w:trPr>
        <w:tc>
          <w:tcPr>
            <w:tcW w:w="5760" w:type="dxa"/>
            <w:shd w:val="clear" w:color="auto" w:fill="FFFFFF"/>
            <w:tcMar>
              <w:top w:w="0" w:type="dxa"/>
              <w:left w:w="0" w:type="dxa"/>
              <w:bottom w:w="0" w:type="dxa"/>
              <w:right w:w="0" w:type="dxa"/>
            </w:tcMar>
            <w:vAlign w:val="center"/>
          </w:tcPr>
          <w:p w14:paraId="7584A230" w14:textId="77777777" w:rsidR="00CD0CA8" w:rsidRDefault="00C60484">
            <w:pPr>
              <w:spacing w:before="100" w:after="100"/>
              <w:ind w:left="100" w:right="100" w:firstLine="0"/>
              <w:jc w:val="left"/>
            </w:pPr>
            <w:r>
              <w:rPr>
                <w:rFonts w:ascii="Arial" w:eastAsia="Arial" w:hAnsi="Arial" w:cs="Arial"/>
                <w:color w:val="000000"/>
                <w:sz w:val="22"/>
                <w:szCs w:val="22"/>
              </w:rPr>
              <w:t>C09_ACT1564_Cadr_RT</w:t>
            </w:r>
          </w:p>
        </w:tc>
        <w:tc>
          <w:tcPr>
            <w:tcW w:w="5760" w:type="dxa"/>
            <w:shd w:val="clear" w:color="auto" w:fill="FFFFFF"/>
            <w:tcMar>
              <w:top w:w="0" w:type="dxa"/>
              <w:left w:w="0" w:type="dxa"/>
              <w:bottom w:w="0" w:type="dxa"/>
              <w:right w:w="0" w:type="dxa"/>
            </w:tcMar>
            <w:vAlign w:val="center"/>
          </w:tcPr>
          <w:p w14:paraId="7C4F003F" w14:textId="77777777" w:rsidR="00CD0CA8" w:rsidRDefault="00C60484">
            <w:pPr>
              <w:spacing w:before="100" w:after="100"/>
              <w:ind w:left="100" w:right="100" w:firstLine="0"/>
              <w:jc w:val="left"/>
            </w:pPr>
            <w:r>
              <w:rPr>
                <w:rFonts w:ascii="Arial" w:eastAsia="Arial" w:hAnsi="Arial" w:cs="Arial"/>
                <w:color w:val="000000"/>
                <w:sz w:val="22"/>
                <w:szCs w:val="22"/>
              </w:rPr>
              <w:t>Part des cadres, prof. intel. sup. dans les actifs de 15-64 ans (%)</w:t>
            </w:r>
          </w:p>
        </w:tc>
      </w:tr>
      <w:tr w:rsidR="00CD0CA8" w14:paraId="13218578" w14:textId="77777777">
        <w:trPr>
          <w:cantSplit/>
          <w:jc w:val="center"/>
        </w:trPr>
        <w:tc>
          <w:tcPr>
            <w:tcW w:w="5760" w:type="dxa"/>
            <w:shd w:val="clear" w:color="auto" w:fill="FFFFFF"/>
            <w:tcMar>
              <w:top w:w="0" w:type="dxa"/>
              <w:left w:w="0" w:type="dxa"/>
              <w:bottom w:w="0" w:type="dxa"/>
              <w:right w:w="0" w:type="dxa"/>
            </w:tcMar>
            <w:vAlign w:val="center"/>
          </w:tcPr>
          <w:p w14:paraId="350CC535" w14:textId="77777777" w:rsidR="00CD0CA8" w:rsidRDefault="00C60484">
            <w:pPr>
              <w:spacing w:before="100" w:after="100"/>
              <w:ind w:left="100" w:right="100" w:firstLine="0"/>
              <w:jc w:val="left"/>
            </w:pPr>
            <w:r>
              <w:rPr>
                <w:rFonts w:ascii="Arial" w:eastAsia="Arial" w:hAnsi="Arial" w:cs="Arial"/>
                <w:color w:val="000000"/>
                <w:sz w:val="22"/>
                <w:szCs w:val="22"/>
              </w:rPr>
              <w:t>C09_ACT1564_ProfInt_RT</w:t>
            </w:r>
          </w:p>
        </w:tc>
        <w:tc>
          <w:tcPr>
            <w:tcW w:w="5760" w:type="dxa"/>
            <w:shd w:val="clear" w:color="auto" w:fill="FFFFFF"/>
            <w:tcMar>
              <w:top w:w="0" w:type="dxa"/>
              <w:left w:w="0" w:type="dxa"/>
              <w:bottom w:w="0" w:type="dxa"/>
              <w:right w:w="0" w:type="dxa"/>
            </w:tcMar>
            <w:vAlign w:val="center"/>
          </w:tcPr>
          <w:p w14:paraId="45F640D2" w14:textId="77777777" w:rsidR="00CD0CA8" w:rsidRDefault="00C60484">
            <w:pPr>
              <w:spacing w:before="100" w:after="100"/>
              <w:ind w:left="100" w:right="100" w:firstLine="0"/>
              <w:jc w:val="left"/>
            </w:pPr>
            <w:r>
              <w:rPr>
                <w:rFonts w:ascii="Arial" w:eastAsia="Arial" w:hAnsi="Arial" w:cs="Arial"/>
                <w:color w:val="000000"/>
                <w:sz w:val="22"/>
                <w:szCs w:val="22"/>
              </w:rPr>
              <w:t>Part des prof. intermédiaires dans les actifs de 15-64 ans (%)</w:t>
            </w:r>
          </w:p>
        </w:tc>
      </w:tr>
      <w:tr w:rsidR="00CD0CA8" w14:paraId="3FD0EBFA" w14:textId="77777777">
        <w:trPr>
          <w:cantSplit/>
          <w:jc w:val="center"/>
        </w:trPr>
        <w:tc>
          <w:tcPr>
            <w:tcW w:w="5760" w:type="dxa"/>
            <w:shd w:val="clear" w:color="auto" w:fill="FFFFFF"/>
            <w:tcMar>
              <w:top w:w="0" w:type="dxa"/>
              <w:left w:w="0" w:type="dxa"/>
              <w:bottom w:w="0" w:type="dxa"/>
              <w:right w:w="0" w:type="dxa"/>
            </w:tcMar>
            <w:vAlign w:val="center"/>
          </w:tcPr>
          <w:p w14:paraId="080A0385" w14:textId="77777777" w:rsidR="00CD0CA8" w:rsidRDefault="00C60484">
            <w:pPr>
              <w:spacing w:before="100" w:after="100"/>
              <w:ind w:left="100" w:right="100" w:firstLine="0"/>
              <w:jc w:val="left"/>
            </w:pPr>
            <w:r>
              <w:rPr>
                <w:rFonts w:ascii="Arial" w:eastAsia="Arial" w:hAnsi="Arial" w:cs="Arial"/>
                <w:color w:val="000000"/>
                <w:sz w:val="22"/>
                <w:szCs w:val="22"/>
              </w:rPr>
              <w:t>C09_ACT1564_Empl_RT</w:t>
            </w:r>
          </w:p>
        </w:tc>
        <w:tc>
          <w:tcPr>
            <w:tcW w:w="5760" w:type="dxa"/>
            <w:shd w:val="clear" w:color="auto" w:fill="FFFFFF"/>
            <w:tcMar>
              <w:top w:w="0" w:type="dxa"/>
              <w:left w:w="0" w:type="dxa"/>
              <w:bottom w:w="0" w:type="dxa"/>
              <w:right w:w="0" w:type="dxa"/>
            </w:tcMar>
            <w:vAlign w:val="center"/>
          </w:tcPr>
          <w:p w14:paraId="0335BE44" w14:textId="77777777" w:rsidR="00CD0CA8" w:rsidRDefault="00C60484">
            <w:pPr>
              <w:spacing w:before="100" w:after="100"/>
              <w:ind w:left="100" w:right="100" w:firstLine="0"/>
              <w:jc w:val="left"/>
            </w:pPr>
            <w:r>
              <w:rPr>
                <w:rFonts w:ascii="Arial" w:eastAsia="Arial" w:hAnsi="Arial" w:cs="Arial"/>
                <w:color w:val="000000"/>
                <w:sz w:val="22"/>
                <w:szCs w:val="22"/>
              </w:rPr>
              <w:t>Part des employés dans les actifs de 15-64 ans (%)</w:t>
            </w:r>
          </w:p>
        </w:tc>
      </w:tr>
      <w:tr w:rsidR="00CD0CA8" w14:paraId="4AB9BBA9" w14:textId="77777777">
        <w:trPr>
          <w:cantSplit/>
          <w:jc w:val="center"/>
        </w:trPr>
        <w:tc>
          <w:tcPr>
            <w:tcW w:w="5760" w:type="dxa"/>
            <w:shd w:val="clear" w:color="auto" w:fill="FFFFFF"/>
            <w:tcMar>
              <w:top w:w="0" w:type="dxa"/>
              <w:left w:w="0" w:type="dxa"/>
              <w:bottom w:w="0" w:type="dxa"/>
              <w:right w:w="0" w:type="dxa"/>
            </w:tcMar>
            <w:vAlign w:val="center"/>
          </w:tcPr>
          <w:p w14:paraId="4CF9B548" w14:textId="77777777" w:rsidR="00CD0CA8" w:rsidRDefault="00C60484">
            <w:pPr>
              <w:spacing w:before="100" w:after="100"/>
              <w:ind w:left="100" w:right="100" w:firstLine="0"/>
              <w:jc w:val="left"/>
            </w:pPr>
            <w:r>
              <w:rPr>
                <w:rFonts w:ascii="Arial" w:eastAsia="Arial" w:hAnsi="Arial" w:cs="Arial"/>
                <w:color w:val="000000"/>
                <w:sz w:val="22"/>
                <w:szCs w:val="22"/>
              </w:rPr>
              <w:t>C09_ACT1564_Ouvr_RT</w:t>
            </w:r>
          </w:p>
        </w:tc>
        <w:tc>
          <w:tcPr>
            <w:tcW w:w="5760" w:type="dxa"/>
            <w:shd w:val="clear" w:color="auto" w:fill="FFFFFF"/>
            <w:tcMar>
              <w:top w:w="0" w:type="dxa"/>
              <w:left w:w="0" w:type="dxa"/>
              <w:bottom w:w="0" w:type="dxa"/>
              <w:right w:w="0" w:type="dxa"/>
            </w:tcMar>
            <w:vAlign w:val="center"/>
          </w:tcPr>
          <w:p w14:paraId="22AC655F" w14:textId="77777777" w:rsidR="00CD0CA8" w:rsidRDefault="00C60484">
            <w:pPr>
              <w:spacing w:before="100" w:after="100"/>
              <w:ind w:left="100" w:right="100" w:firstLine="0"/>
              <w:jc w:val="left"/>
            </w:pPr>
            <w:r>
              <w:rPr>
                <w:rFonts w:ascii="Arial" w:eastAsia="Arial" w:hAnsi="Arial" w:cs="Arial"/>
                <w:color w:val="000000"/>
                <w:sz w:val="22"/>
                <w:szCs w:val="22"/>
              </w:rPr>
              <w:t>Part des ouvriers dans les actifs de 15-64 ans (%)</w:t>
            </w:r>
          </w:p>
        </w:tc>
      </w:tr>
      <w:tr w:rsidR="00CD0CA8" w14:paraId="743990B9" w14:textId="77777777">
        <w:trPr>
          <w:cantSplit/>
          <w:jc w:val="center"/>
        </w:trPr>
        <w:tc>
          <w:tcPr>
            <w:tcW w:w="5760" w:type="dxa"/>
            <w:shd w:val="clear" w:color="auto" w:fill="FFFFFF"/>
            <w:tcMar>
              <w:top w:w="0" w:type="dxa"/>
              <w:left w:w="0" w:type="dxa"/>
              <w:bottom w:w="0" w:type="dxa"/>
              <w:right w:w="0" w:type="dxa"/>
            </w:tcMar>
            <w:vAlign w:val="center"/>
          </w:tcPr>
          <w:p w14:paraId="52612D8B" w14:textId="77777777" w:rsidR="00CD0CA8" w:rsidRDefault="00C60484">
            <w:pPr>
              <w:spacing w:before="100" w:after="100"/>
              <w:ind w:left="100" w:right="100" w:firstLine="0"/>
              <w:jc w:val="left"/>
            </w:pPr>
            <w:r>
              <w:rPr>
                <w:rFonts w:ascii="Arial" w:eastAsia="Arial" w:hAnsi="Arial" w:cs="Arial"/>
                <w:color w:val="000000"/>
                <w:sz w:val="22"/>
                <w:szCs w:val="22"/>
              </w:rPr>
              <w:t>C09_EMPLT_AGRI_RT</w:t>
            </w:r>
          </w:p>
        </w:tc>
        <w:tc>
          <w:tcPr>
            <w:tcW w:w="5760" w:type="dxa"/>
            <w:shd w:val="clear" w:color="auto" w:fill="FFFFFF"/>
            <w:tcMar>
              <w:top w:w="0" w:type="dxa"/>
              <w:left w:w="0" w:type="dxa"/>
              <w:bottom w:w="0" w:type="dxa"/>
              <w:right w:w="0" w:type="dxa"/>
            </w:tcMar>
            <w:vAlign w:val="center"/>
          </w:tcPr>
          <w:p w14:paraId="751CFD97" w14:textId="77777777" w:rsidR="00CD0CA8" w:rsidRDefault="00C60484">
            <w:pPr>
              <w:spacing w:before="100" w:after="100"/>
              <w:ind w:left="100" w:right="100" w:firstLine="0"/>
              <w:jc w:val="left"/>
            </w:pPr>
            <w:r>
              <w:rPr>
                <w:rFonts w:ascii="Arial" w:eastAsia="Arial" w:hAnsi="Arial" w:cs="Arial"/>
                <w:color w:val="000000"/>
                <w:sz w:val="22"/>
                <w:szCs w:val="22"/>
              </w:rPr>
              <w:t>Part de l'agriculture dans l'emploi au lieu de travail (%)</w:t>
            </w:r>
          </w:p>
        </w:tc>
      </w:tr>
      <w:tr w:rsidR="00CD0CA8" w14:paraId="331067D0" w14:textId="77777777">
        <w:trPr>
          <w:cantSplit/>
          <w:jc w:val="center"/>
        </w:trPr>
        <w:tc>
          <w:tcPr>
            <w:tcW w:w="5760" w:type="dxa"/>
            <w:shd w:val="clear" w:color="auto" w:fill="FFFFFF"/>
            <w:tcMar>
              <w:top w:w="0" w:type="dxa"/>
              <w:left w:w="0" w:type="dxa"/>
              <w:bottom w:w="0" w:type="dxa"/>
              <w:right w:w="0" w:type="dxa"/>
            </w:tcMar>
            <w:vAlign w:val="center"/>
          </w:tcPr>
          <w:p w14:paraId="5F72079C" w14:textId="77777777" w:rsidR="00CD0CA8" w:rsidRDefault="00C60484">
            <w:pPr>
              <w:spacing w:before="100" w:after="100"/>
              <w:ind w:left="100" w:right="100" w:firstLine="0"/>
              <w:jc w:val="left"/>
            </w:pPr>
            <w:r>
              <w:rPr>
                <w:rFonts w:ascii="Arial" w:eastAsia="Arial" w:hAnsi="Arial" w:cs="Arial"/>
                <w:color w:val="000000"/>
                <w:sz w:val="22"/>
                <w:szCs w:val="22"/>
              </w:rPr>
              <w:t>C09_EMPLT_INDUS_RT</w:t>
            </w:r>
          </w:p>
        </w:tc>
        <w:tc>
          <w:tcPr>
            <w:tcW w:w="5760" w:type="dxa"/>
            <w:shd w:val="clear" w:color="auto" w:fill="FFFFFF"/>
            <w:tcMar>
              <w:top w:w="0" w:type="dxa"/>
              <w:left w:w="0" w:type="dxa"/>
              <w:bottom w:w="0" w:type="dxa"/>
              <w:right w:w="0" w:type="dxa"/>
            </w:tcMar>
            <w:vAlign w:val="center"/>
          </w:tcPr>
          <w:p w14:paraId="349AD5FF" w14:textId="77777777" w:rsidR="00CD0CA8" w:rsidRDefault="00C60484">
            <w:pPr>
              <w:spacing w:before="100" w:after="100"/>
              <w:ind w:left="100" w:right="100" w:firstLine="0"/>
              <w:jc w:val="left"/>
            </w:pPr>
            <w:r>
              <w:rPr>
                <w:rFonts w:ascii="Arial" w:eastAsia="Arial" w:hAnsi="Arial" w:cs="Arial"/>
                <w:color w:val="000000"/>
                <w:sz w:val="22"/>
                <w:szCs w:val="22"/>
              </w:rPr>
              <w:t>Part de l'industrie dans l'emploi au lieu de travail (%)</w:t>
            </w:r>
          </w:p>
        </w:tc>
      </w:tr>
      <w:tr w:rsidR="00CD0CA8" w14:paraId="444058D3" w14:textId="77777777">
        <w:trPr>
          <w:cantSplit/>
          <w:jc w:val="center"/>
        </w:trPr>
        <w:tc>
          <w:tcPr>
            <w:tcW w:w="5760" w:type="dxa"/>
            <w:shd w:val="clear" w:color="auto" w:fill="FFFFFF"/>
            <w:tcMar>
              <w:top w:w="0" w:type="dxa"/>
              <w:left w:w="0" w:type="dxa"/>
              <w:bottom w:w="0" w:type="dxa"/>
              <w:right w:w="0" w:type="dxa"/>
            </w:tcMar>
            <w:vAlign w:val="center"/>
          </w:tcPr>
          <w:p w14:paraId="176B57AE" w14:textId="77777777" w:rsidR="00CD0CA8" w:rsidRDefault="00C60484">
            <w:pPr>
              <w:spacing w:before="100" w:after="100"/>
              <w:ind w:left="100" w:right="100" w:firstLine="0"/>
              <w:jc w:val="left"/>
            </w:pPr>
            <w:r>
              <w:rPr>
                <w:rFonts w:ascii="Arial" w:eastAsia="Arial" w:hAnsi="Arial" w:cs="Arial"/>
                <w:color w:val="000000"/>
                <w:sz w:val="22"/>
                <w:szCs w:val="22"/>
              </w:rPr>
              <w:t>C09_EMPLT_CONST_RT</w:t>
            </w:r>
          </w:p>
        </w:tc>
        <w:tc>
          <w:tcPr>
            <w:tcW w:w="5760" w:type="dxa"/>
            <w:shd w:val="clear" w:color="auto" w:fill="FFFFFF"/>
            <w:tcMar>
              <w:top w:w="0" w:type="dxa"/>
              <w:left w:w="0" w:type="dxa"/>
              <w:bottom w:w="0" w:type="dxa"/>
              <w:right w:w="0" w:type="dxa"/>
            </w:tcMar>
            <w:vAlign w:val="center"/>
          </w:tcPr>
          <w:p w14:paraId="0C0F5BC5" w14:textId="77777777" w:rsidR="00CD0CA8" w:rsidRDefault="00C60484">
            <w:pPr>
              <w:spacing w:before="100" w:after="100"/>
              <w:ind w:left="100" w:right="100" w:firstLine="0"/>
              <w:jc w:val="left"/>
            </w:pPr>
            <w:r>
              <w:rPr>
                <w:rFonts w:ascii="Arial" w:eastAsia="Arial" w:hAnsi="Arial" w:cs="Arial"/>
                <w:color w:val="000000"/>
                <w:sz w:val="22"/>
                <w:szCs w:val="22"/>
              </w:rPr>
              <w:t>Part de la construction dans l'emploi au lieu de travail (%)</w:t>
            </w:r>
          </w:p>
        </w:tc>
      </w:tr>
      <w:tr w:rsidR="00CD0CA8" w14:paraId="2B8E6950" w14:textId="77777777">
        <w:trPr>
          <w:cantSplit/>
          <w:jc w:val="center"/>
        </w:trPr>
        <w:tc>
          <w:tcPr>
            <w:tcW w:w="5760" w:type="dxa"/>
            <w:shd w:val="clear" w:color="auto" w:fill="FFFFFF"/>
            <w:tcMar>
              <w:top w:w="0" w:type="dxa"/>
              <w:left w:w="0" w:type="dxa"/>
              <w:bottom w:w="0" w:type="dxa"/>
              <w:right w:w="0" w:type="dxa"/>
            </w:tcMar>
            <w:vAlign w:val="center"/>
          </w:tcPr>
          <w:p w14:paraId="739C82B2" w14:textId="77777777" w:rsidR="00CD0CA8" w:rsidRDefault="00C60484">
            <w:pPr>
              <w:spacing w:before="100" w:after="100"/>
              <w:ind w:left="100" w:right="100" w:firstLine="0"/>
              <w:jc w:val="left"/>
            </w:pPr>
            <w:r>
              <w:rPr>
                <w:rFonts w:ascii="Arial" w:eastAsia="Arial" w:hAnsi="Arial" w:cs="Arial"/>
                <w:color w:val="000000"/>
                <w:sz w:val="22"/>
                <w:szCs w:val="22"/>
              </w:rPr>
              <w:lastRenderedPageBreak/>
              <w:t>C09_EMPLT_CTS_RT</w:t>
            </w:r>
          </w:p>
        </w:tc>
        <w:tc>
          <w:tcPr>
            <w:tcW w:w="5760" w:type="dxa"/>
            <w:shd w:val="clear" w:color="auto" w:fill="FFFFFF"/>
            <w:tcMar>
              <w:top w:w="0" w:type="dxa"/>
              <w:left w:w="0" w:type="dxa"/>
              <w:bottom w:w="0" w:type="dxa"/>
              <w:right w:w="0" w:type="dxa"/>
            </w:tcMar>
            <w:vAlign w:val="center"/>
          </w:tcPr>
          <w:p w14:paraId="564EE405" w14:textId="77777777" w:rsidR="00CD0CA8" w:rsidRDefault="00C60484">
            <w:pPr>
              <w:spacing w:before="100" w:after="100"/>
              <w:ind w:left="100" w:right="100" w:firstLine="0"/>
              <w:jc w:val="left"/>
            </w:pPr>
            <w:r>
              <w:rPr>
                <w:rFonts w:ascii="Arial" w:eastAsia="Arial" w:hAnsi="Arial" w:cs="Arial"/>
                <w:color w:val="000000"/>
                <w:sz w:val="22"/>
                <w:szCs w:val="22"/>
              </w:rPr>
              <w:t>Part du commerce, transports, services divers dans l'emploi au lieu de travail (%)</w:t>
            </w:r>
          </w:p>
        </w:tc>
      </w:tr>
      <w:tr w:rsidR="00CD0CA8" w14:paraId="77CE741E" w14:textId="77777777">
        <w:trPr>
          <w:cantSplit/>
          <w:jc w:val="center"/>
        </w:trPr>
        <w:tc>
          <w:tcPr>
            <w:tcW w:w="5760" w:type="dxa"/>
            <w:shd w:val="clear" w:color="auto" w:fill="FFFFFF"/>
            <w:tcMar>
              <w:top w:w="0" w:type="dxa"/>
              <w:left w:w="0" w:type="dxa"/>
              <w:bottom w:w="0" w:type="dxa"/>
              <w:right w:w="0" w:type="dxa"/>
            </w:tcMar>
            <w:vAlign w:val="center"/>
          </w:tcPr>
          <w:p w14:paraId="116ADF35" w14:textId="77777777" w:rsidR="00CD0CA8" w:rsidRDefault="00C60484">
            <w:pPr>
              <w:spacing w:before="100" w:after="100"/>
              <w:ind w:left="100" w:right="100" w:firstLine="0"/>
              <w:jc w:val="left"/>
            </w:pPr>
            <w:r>
              <w:rPr>
                <w:rFonts w:ascii="Arial" w:eastAsia="Arial" w:hAnsi="Arial" w:cs="Arial"/>
                <w:color w:val="000000"/>
                <w:sz w:val="22"/>
                <w:szCs w:val="22"/>
              </w:rPr>
              <w:t>C09_EMPLT_APESAS_RT</w:t>
            </w:r>
          </w:p>
        </w:tc>
        <w:tc>
          <w:tcPr>
            <w:tcW w:w="5760" w:type="dxa"/>
            <w:shd w:val="clear" w:color="auto" w:fill="FFFFFF"/>
            <w:tcMar>
              <w:top w:w="0" w:type="dxa"/>
              <w:left w:w="0" w:type="dxa"/>
              <w:bottom w:w="0" w:type="dxa"/>
              <w:right w:w="0" w:type="dxa"/>
            </w:tcMar>
            <w:vAlign w:val="center"/>
          </w:tcPr>
          <w:p w14:paraId="4C01B01F" w14:textId="77777777" w:rsidR="00CD0CA8" w:rsidRDefault="00C60484">
            <w:pPr>
              <w:spacing w:before="100" w:after="100"/>
              <w:ind w:left="100" w:right="100" w:firstLine="0"/>
              <w:jc w:val="left"/>
            </w:pPr>
            <w:r>
              <w:rPr>
                <w:rFonts w:ascii="Arial" w:eastAsia="Arial" w:hAnsi="Arial" w:cs="Arial"/>
                <w:color w:val="000000"/>
                <w:sz w:val="22"/>
                <w:szCs w:val="22"/>
              </w:rPr>
              <w:t>Part de l'adm publique, enseignement, santé, act sociale dans l'emploi au lieu de travail (%)</w:t>
            </w:r>
          </w:p>
        </w:tc>
      </w:tr>
      <w:tr w:rsidR="00CD0CA8" w14:paraId="1B6B9491" w14:textId="77777777">
        <w:trPr>
          <w:cantSplit/>
          <w:jc w:val="center"/>
        </w:trPr>
        <w:tc>
          <w:tcPr>
            <w:tcW w:w="5760" w:type="dxa"/>
            <w:shd w:val="clear" w:color="auto" w:fill="FFFFFF"/>
            <w:tcMar>
              <w:top w:w="0" w:type="dxa"/>
              <w:left w:w="0" w:type="dxa"/>
              <w:bottom w:w="0" w:type="dxa"/>
              <w:right w:w="0" w:type="dxa"/>
            </w:tcMar>
            <w:vAlign w:val="center"/>
          </w:tcPr>
          <w:p w14:paraId="4649A174" w14:textId="77777777" w:rsidR="00CD0CA8" w:rsidRDefault="00C60484">
            <w:pPr>
              <w:spacing w:before="100" w:after="100"/>
              <w:ind w:left="100" w:right="100" w:firstLine="0"/>
              <w:jc w:val="left"/>
            </w:pPr>
            <w:r>
              <w:rPr>
                <w:rFonts w:ascii="Arial" w:eastAsia="Arial" w:hAnsi="Arial" w:cs="Arial"/>
                <w:color w:val="000000"/>
                <w:sz w:val="22"/>
                <w:szCs w:val="22"/>
              </w:rPr>
              <w:t>P09_POP0014Y_RT</w:t>
            </w:r>
          </w:p>
        </w:tc>
        <w:tc>
          <w:tcPr>
            <w:tcW w:w="5760" w:type="dxa"/>
            <w:shd w:val="clear" w:color="auto" w:fill="FFFFFF"/>
            <w:tcMar>
              <w:top w:w="0" w:type="dxa"/>
              <w:left w:w="0" w:type="dxa"/>
              <w:bottom w:w="0" w:type="dxa"/>
              <w:right w:w="0" w:type="dxa"/>
            </w:tcMar>
            <w:vAlign w:val="center"/>
          </w:tcPr>
          <w:p w14:paraId="11C3B10A" w14:textId="77777777" w:rsidR="00CD0CA8" w:rsidRDefault="00C60484">
            <w:pPr>
              <w:spacing w:before="100" w:after="100"/>
              <w:ind w:left="100" w:right="100" w:firstLine="0"/>
              <w:jc w:val="left"/>
            </w:pPr>
            <w:r>
              <w:rPr>
                <w:rFonts w:ascii="Arial" w:eastAsia="Arial" w:hAnsi="Arial" w:cs="Arial"/>
                <w:color w:val="000000"/>
                <w:sz w:val="22"/>
                <w:szCs w:val="22"/>
              </w:rPr>
              <w:t>Part des 0-14 ans dans la population totale (%)</w:t>
            </w:r>
          </w:p>
        </w:tc>
      </w:tr>
      <w:tr w:rsidR="00CD0CA8" w14:paraId="46D22381" w14:textId="77777777">
        <w:trPr>
          <w:cantSplit/>
          <w:jc w:val="center"/>
        </w:trPr>
        <w:tc>
          <w:tcPr>
            <w:tcW w:w="5760" w:type="dxa"/>
            <w:shd w:val="clear" w:color="auto" w:fill="FFFFFF"/>
            <w:tcMar>
              <w:top w:w="0" w:type="dxa"/>
              <w:left w:w="0" w:type="dxa"/>
              <w:bottom w:w="0" w:type="dxa"/>
              <w:right w:w="0" w:type="dxa"/>
            </w:tcMar>
            <w:vAlign w:val="center"/>
          </w:tcPr>
          <w:p w14:paraId="092F408B" w14:textId="77777777" w:rsidR="00CD0CA8" w:rsidRDefault="00C60484">
            <w:pPr>
              <w:spacing w:before="100" w:after="100"/>
              <w:ind w:left="100" w:right="100" w:firstLine="0"/>
              <w:jc w:val="left"/>
            </w:pPr>
            <w:r>
              <w:rPr>
                <w:rFonts w:ascii="Arial" w:eastAsia="Arial" w:hAnsi="Arial" w:cs="Arial"/>
                <w:color w:val="000000"/>
                <w:sz w:val="22"/>
                <w:szCs w:val="22"/>
              </w:rPr>
              <w:t>P09_POP1529Y_RT</w:t>
            </w:r>
          </w:p>
        </w:tc>
        <w:tc>
          <w:tcPr>
            <w:tcW w:w="5760" w:type="dxa"/>
            <w:shd w:val="clear" w:color="auto" w:fill="FFFFFF"/>
            <w:tcMar>
              <w:top w:w="0" w:type="dxa"/>
              <w:left w:w="0" w:type="dxa"/>
              <w:bottom w:w="0" w:type="dxa"/>
              <w:right w:w="0" w:type="dxa"/>
            </w:tcMar>
            <w:vAlign w:val="center"/>
          </w:tcPr>
          <w:p w14:paraId="74CBBB02" w14:textId="77777777" w:rsidR="00CD0CA8" w:rsidRDefault="00C60484">
            <w:pPr>
              <w:spacing w:before="100" w:after="100"/>
              <w:ind w:left="100" w:right="100" w:firstLine="0"/>
              <w:jc w:val="left"/>
            </w:pPr>
            <w:r>
              <w:rPr>
                <w:rFonts w:ascii="Arial" w:eastAsia="Arial" w:hAnsi="Arial" w:cs="Arial"/>
                <w:color w:val="000000"/>
                <w:sz w:val="22"/>
                <w:szCs w:val="22"/>
              </w:rPr>
              <w:t>Part des 15-29 ans dans la population totale (%)</w:t>
            </w:r>
          </w:p>
        </w:tc>
      </w:tr>
      <w:tr w:rsidR="00CD0CA8" w14:paraId="3F5C9F0A" w14:textId="77777777">
        <w:trPr>
          <w:cantSplit/>
          <w:jc w:val="center"/>
        </w:trPr>
        <w:tc>
          <w:tcPr>
            <w:tcW w:w="5760" w:type="dxa"/>
            <w:shd w:val="clear" w:color="auto" w:fill="FFFFFF"/>
            <w:tcMar>
              <w:top w:w="0" w:type="dxa"/>
              <w:left w:w="0" w:type="dxa"/>
              <w:bottom w:w="0" w:type="dxa"/>
              <w:right w:w="0" w:type="dxa"/>
            </w:tcMar>
            <w:vAlign w:val="center"/>
          </w:tcPr>
          <w:p w14:paraId="06A8D55F" w14:textId="77777777" w:rsidR="00CD0CA8" w:rsidRDefault="00C60484">
            <w:pPr>
              <w:spacing w:before="100" w:after="100"/>
              <w:ind w:left="100" w:right="100" w:firstLine="0"/>
              <w:jc w:val="left"/>
            </w:pPr>
            <w:r>
              <w:rPr>
                <w:rFonts w:ascii="Arial" w:eastAsia="Arial" w:hAnsi="Arial" w:cs="Arial"/>
                <w:color w:val="000000"/>
                <w:sz w:val="22"/>
                <w:szCs w:val="22"/>
              </w:rPr>
              <w:t>P09_POP3044Y_RT</w:t>
            </w:r>
          </w:p>
        </w:tc>
        <w:tc>
          <w:tcPr>
            <w:tcW w:w="5760" w:type="dxa"/>
            <w:shd w:val="clear" w:color="auto" w:fill="FFFFFF"/>
            <w:tcMar>
              <w:top w:w="0" w:type="dxa"/>
              <w:left w:w="0" w:type="dxa"/>
              <w:bottom w:w="0" w:type="dxa"/>
              <w:right w:w="0" w:type="dxa"/>
            </w:tcMar>
            <w:vAlign w:val="center"/>
          </w:tcPr>
          <w:p w14:paraId="160E5842" w14:textId="77777777" w:rsidR="00CD0CA8" w:rsidRDefault="00C60484">
            <w:pPr>
              <w:spacing w:before="100" w:after="100"/>
              <w:ind w:left="100" w:right="100" w:firstLine="0"/>
              <w:jc w:val="left"/>
            </w:pPr>
            <w:r>
              <w:rPr>
                <w:rFonts w:ascii="Arial" w:eastAsia="Arial" w:hAnsi="Arial" w:cs="Arial"/>
                <w:color w:val="000000"/>
                <w:sz w:val="22"/>
                <w:szCs w:val="22"/>
              </w:rPr>
              <w:t>Part des 30-44 ans dans la population totale (%)</w:t>
            </w:r>
          </w:p>
        </w:tc>
      </w:tr>
      <w:tr w:rsidR="00CD0CA8" w14:paraId="3DABD30B" w14:textId="77777777">
        <w:trPr>
          <w:cantSplit/>
          <w:jc w:val="center"/>
        </w:trPr>
        <w:tc>
          <w:tcPr>
            <w:tcW w:w="5760" w:type="dxa"/>
            <w:shd w:val="clear" w:color="auto" w:fill="FFFFFF"/>
            <w:tcMar>
              <w:top w:w="0" w:type="dxa"/>
              <w:left w:w="0" w:type="dxa"/>
              <w:bottom w:w="0" w:type="dxa"/>
              <w:right w:w="0" w:type="dxa"/>
            </w:tcMar>
            <w:vAlign w:val="center"/>
          </w:tcPr>
          <w:p w14:paraId="5F4E0BE9" w14:textId="77777777" w:rsidR="00CD0CA8" w:rsidRDefault="00C60484">
            <w:pPr>
              <w:spacing w:before="100" w:after="100"/>
              <w:ind w:left="100" w:right="100" w:firstLine="0"/>
              <w:jc w:val="left"/>
            </w:pPr>
            <w:r>
              <w:rPr>
                <w:rFonts w:ascii="Arial" w:eastAsia="Arial" w:hAnsi="Arial" w:cs="Arial"/>
                <w:color w:val="000000"/>
                <w:sz w:val="22"/>
                <w:szCs w:val="22"/>
              </w:rPr>
              <w:t>P09_POP4559Y_RT</w:t>
            </w:r>
          </w:p>
        </w:tc>
        <w:tc>
          <w:tcPr>
            <w:tcW w:w="5760" w:type="dxa"/>
            <w:shd w:val="clear" w:color="auto" w:fill="FFFFFF"/>
            <w:tcMar>
              <w:top w:w="0" w:type="dxa"/>
              <w:left w:w="0" w:type="dxa"/>
              <w:bottom w:w="0" w:type="dxa"/>
              <w:right w:w="0" w:type="dxa"/>
            </w:tcMar>
            <w:vAlign w:val="center"/>
          </w:tcPr>
          <w:p w14:paraId="502BDC36" w14:textId="77777777" w:rsidR="00CD0CA8" w:rsidRDefault="00C60484">
            <w:pPr>
              <w:spacing w:before="100" w:after="100"/>
              <w:ind w:left="100" w:right="100" w:firstLine="0"/>
              <w:jc w:val="left"/>
            </w:pPr>
            <w:r>
              <w:rPr>
                <w:rFonts w:ascii="Arial" w:eastAsia="Arial" w:hAnsi="Arial" w:cs="Arial"/>
                <w:color w:val="000000"/>
                <w:sz w:val="22"/>
                <w:szCs w:val="22"/>
              </w:rPr>
              <w:t>Part des 45-59 ans dans la population totale (%)</w:t>
            </w:r>
          </w:p>
        </w:tc>
      </w:tr>
      <w:tr w:rsidR="00CD0CA8" w14:paraId="088B6AB4" w14:textId="77777777">
        <w:trPr>
          <w:cantSplit/>
          <w:jc w:val="center"/>
        </w:trPr>
        <w:tc>
          <w:tcPr>
            <w:tcW w:w="5760" w:type="dxa"/>
            <w:shd w:val="clear" w:color="auto" w:fill="FFFFFF"/>
            <w:tcMar>
              <w:top w:w="0" w:type="dxa"/>
              <w:left w:w="0" w:type="dxa"/>
              <w:bottom w:w="0" w:type="dxa"/>
              <w:right w:w="0" w:type="dxa"/>
            </w:tcMar>
            <w:vAlign w:val="center"/>
          </w:tcPr>
          <w:p w14:paraId="03CC1528" w14:textId="77777777" w:rsidR="00CD0CA8" w:rsidRDefault="00C60484">
            <w:pPr>
              <w:spacing w:before="100" w:after="100"/>
              <w:ind w:left="100" w:right="100" w:firstLine="0"/>
              <w:jc w:val="left"/>
            </w:pPr>
            <w:r>
              <w:rPr>
                <w:rFonts w:ascii="Arial" w:eastAsia="Arial" w:hAnsi="Arial" w:cs="Arial"/>
                <w:color w:val="000000"/>
                <w:sz w:val="22"/>
                <w:szCs w:val="22"/>
              </w:rPr>
              <w:t>P09_POP6074Y_RT</w:t>
            </w:r>
          </w:p>
        </w:tc>
        <w:tc>
          <w:tcPr>
            <w:tcW w:w="5760" w:type="dxa"/>
            <w:shd w:val="clear" w:color="auto" w:fill="FFFFFF"/>
            <w:tcMar>
              <w:top w:w="0" w:type="dxa"/>
              <w:left w:w="0" w:type="dxa"/>
              <w:bottom w:w="0" w:type="dxa"/>
              <w:right w:w="0" w:type="dxa"/>
            </w:tcMar>
            <w:vAlign w:val="center"/>
          </w:tcPr>
          <w:p w14:paraId="47544FEF" w14:textId="77777777" w:rsidR="00CD0CA8" w:rsidRDefault="00C60484">
            <w:pPr>
              <w:spacing w:before="100" w:after="100"/>
              <w:ind w:left="100" w:right="100" w:firstLine="0"/>
              <w:jc w:val="left"/>
            </w:pPr>
            <w:r>
              <w:rPr>
                <w:rFonts w:ascii="Arial" w:eastAsia="Arial" w:hAnsi="Arial" w:cs="Arial"/>
                <w:color w:val="000000"/>
                <w:sz w:val="22"/>
                <w:szCs w:val="22"/>
              </w:rPr>
              <w:t>Part des 60-74 ans dans la population totale (%)</w:t>
            </w:r>
          </w:p>
        </w:tc>
      </w:tr>
      <w:tr w:rsidR="00CD0CA8" w14:paraId="4B0F6334" w14:textId="77777777">
        <w:trPr>
          <w:cantSplit/>
          <w:jc w:val="center"/>
        </w:trPr>
        <w:tc>
          <w:tcPr>
            <w:tcW w:w="5760" w:type="dxa"/>
            <w:shd w:val="clear" w:color="auto" w:fill="FFFFFF"/>
            <w:tcMar>
              <w:top w:w="0" w:type="dxa"/>
              <w:left w:w="0" w:type="dxa"/>
              <w:bottom w:w="0" w:type="dxa"/>
              <w:right w:w="0" w:type="dxa"/>
            </w:tcMar>
            <w:vAlign w:val="center"/>
          </w:tcPr>
          <w:p w14:paraId="67893DED" w14:textId="77777777" w:rsidR="00CD0CA8" w:rsidRDefault="00C60484">
            <w:pPr>
              <w:spacing w:before="100" w:after="100"/>
              <w:ind w:left="100" w:right="100" w:firstLine="0"/>
              <w:jc w:val="left"/>
            </w:pPr>
            <w:r>
              <w:rPr>
                <w:rFonts w:ascii="Arial" w:eastAsia="Arial" w:hAnsi="Arial" w:cs="Arial"/>
                <w:color w:val="000000"/>
                <w:sz w:val="22"/>
                <w:szCs w:val="22"/>
              </w:rPr>
              <w:t>P09_POP75PY_RT</w:t>
            </w:r>
          </w:p>
        </w:tc>
        <w:tc>
          <w:tcPr>
            <w:tcW w:w="5760" w:type="dxa"/>
            <w:shd w:val="clear" w:color="auto" w:fill="FFFFFF"/>
            <w:tcMar>
              <w:top w:w="0" w:type="dxa"/>
              <w:left w:w="0" w:type="dxa"/>
              <w:bottom w:w="0" w:type="dxa"/>
              <w:right w:w="0" w:type="dxa"/>
            </w:tcMar>
            <w:vAlign w:val="center"/>
          </w:tcPr>
          <w:p w14:paraId="17199254" w14:textId="77777777" w:rsidR="00CD0CA8" w:rsidRDefault="00C60484">
            <w:pPr>
              <w:spacing w:before="100" w:after="100"/>
              <w:ind w:left="100" w:right="100" w:firstLine="0"/>
              <w:jc w:val="left"/>
            </w:pPr>
            <w:r>
              <w:rPr>
                <w:rFonts w:ascii="Arial" w:eastAsia="Arial" w:hAnsi="Arial" w:cs="Arial"/>
                <w:color w:val="000000"/>
                <w:sz w:val="22"/>
                <w:szCs w:val="22"/>
              </w:rPr>
              <w:t>Part des 75 ans et plus dans la population totale (%)</w:t>
            </w:r>
          </w:p>
        </w:tc>
      </w:tr>
      <w:tr w:rsidR="00CD0CA8" w14:paraId="06F5E8BA" w14:textId="77777777">
        <w:trPr>
          <w:cantSplit/>
          <w:jc w:val="center"/>
        </w:trPr>
        <w:tc>
          <w:tcPr>
            <w:tcW w:w="5760" w:type="dxa"/>
            <w:shd w:val="clear" w:color="auto" w:fill="FFFFFF"/>
            <w:tcMar>
              <w:top w:w="0" w:type="dxa"/>
              <w:left w:w="0" w:type="dxa"/>
              <w:bottom w:w="0" w:type="dxa"/>
              <w:right w:w="0" w:type="dxa"/>
            </w:tcMar>
            <w:vAlign w:val="center"/>
          </w:tcPr>
          <w:p w14:paraId="285D8EB2" w14:textId="77777777" w:rsidR="00CD0CA8" w:rsidRDefault="00C60484">
            <w:pPr>
              <w:spacing w:before="100" w:after="100"/>
              <w:ind w:left="100" w:right="100" w:firstLine="0"/>
              <w:jc w:val="left"/>
            </w:pPr>
            <w:r>
              <w:rPr>
                <w:rFonts w:ascii="Arial" w:eastAsia="Arial" w:hAnsi="Arial" w:cs="Arial"/>
                <w:color w:val="000000"/>
                <w:sz w:val="22"/>
                <w:szCs w:val="22"/>
              </w:rPr>
              <w:t>C09_ACTOCC_IN_RT</w:t>
            </w:r>
          </w:p>
        </w:tc>
        <w:tc>
          <w:tcPr>
            <w:tcW w:w="5760" w:type="dxa"/>
            <w:shd w:val="clear" w:color="auto" w:fill="FFFFFF"/>
            <w:tcMar>
              <w:top w:w="0" w:type="dxa"/>
              <w:left w:w="0" w:type="dxa"/>
              <w:bottom w:w="0" w:type="dxa"/>
              <w:right w:w="0" w:type="dxa"/>
            </w:tcMar>
            <w:vAlign w:val="center"/>
          </w:tcPr>
          <w:p w14:paraId="2837FD1C" w14:textId="77777777" w:rsidR="00CD0CA8" w:rsidRDefault="00C60484">
            <w:pPr>
              <w:spacing w:before="100" w:after="100"/>
              <w:ind w:left="100" w:right="100" w:firstLine="0"/>
              <w:jc w:val="left"/>
            </w:pPr>
            <w:r>
              <w:rPr>
                <w:rFonts w:ascii="Arial" w:eastAsia="Arial" w:hAnsi="Arial" w:cs="Arial"/>
                <w:color w:val="000000"/>
                <w:sz w:val="22"/>
                <w:szCs w:val="22"/>
              </w:rPr>
              <w:t>Part des actifs occupés travaillant dans leur commune de résidence (%)</w:t>
            </w:r>
          </w:p>
        </w:tc>
      </w:tr>
      <w:tr w:rsidR="00CD0CA8" w14:paraId="18FAFB68" w14:textId="77777777">
        <w:trPr>
          <w:cantSplit/>
          <w:jc w:val="center"/>
        </w:trPr>
        <w:tc>
          <w:tcPr>
            <w:tcW w:w="5760" w:type="dxa"/>
            <w:shd w:val="clear" w:color="auto" w:fill="FFFFFF"/>
            <w:tcMar>
              <w:top w:w="0" w:type="dxa"/>
              <w:left w:w="0" w:type="dxa"/>
              <w:bottom w:w="0" w:type="dxa"/>
              <w:right w:w="0" w:type="dxa"/>
            </w:tcMar>
            <w:vAlign w:val="center"/>
          </w:tcPr>
          <w:p w14:paraId="22EDDAF9" w14:textId="77777777" w:rsidR="00CD0CA8" w:rsidRDefault="00C60484">
            <w:pPr>
              <w:spacing w:before="100" w:after="100"/>
              <w:ind w:left="100" w:right="100" w:firstLine="0"/>
              <w:jc w:val="left"/>
            </w:pPr>
            <w:r>
              <w:rPr>
                <w:rFonts w:ascii="Arial" w:eastAsia="Arial" w:hAnsi="Arial" w:cs="Arial"/>
                <w:color w:val="000000"/>
                <w:sz w:val="22"/>
                <w:szCs w:val="22"/>
              </w:rPr>
              <w:t>C09_ACTOCC_OUT_RT</w:t>
            </w:r>
          </w:p>
        </w:tc>
        <w:tc>
          <w:tcPr>
            <w:tcW w:w="5760" w:type="dxa"/>
            <w:shd w:val="clear" w:color="auto" w:fill="FFFFFF"/>
            <w:tcMar>
              <w:top w:w="0" w:type="dxa"/>
              <w:left w:w="0" w:type="dxa"/>
              <w:bottom w:w="0" w:type="dxa"/>
              <w:right w:w="0" w:type="dxa"/>
            </w:tcMar>
            <w:vAlign w:val="center"/>
          </w:tcPr>
          <w:p w14:paraId="19F64D2A" w14:textId="77777777" w:rsidR="00CD0CA8" w:rsidRDefault="00C60484">
            <w:pPr>
              <w:spacing w:before="100" w:after="100"/>
              <w:ind w:left="100" w:right="100" w:firstLine="0"/>
              <w:jc w:val="left"/>
            </w:pPr>
            <w:r>
              <w:rPr>
                <w:rFonts w:ascii="Arial" w:eastAsia="Arial" w:hAnsi="Arial" w:cs="Arial"/>
                <w:color w:val="000000"/>
                <w:sz w:val="22"/>
                <w:szCs w:val="22"/>
              </w:rPr>
              <w:t>Part des actifs occupés travaillant hors de leur commune de résidence (%)</w:t>
            </w:r>
          </w:p>
        </w:tc>
      </w:tr>
      <w:tr w:rsidR="00CD0CA8" w14:paraId="062E4C5C" w14:textId="77777777">
        <w:trPr>
          <w:cantSplit/>
          <w:jc w:val="center"/>
        </w:trPr>
        <w:tc>
          <w:tcPr>
            <w:tcW w:w="5760" w:type="dxa"/>
            <w:shd w:val="clear" w:color="auto" w:fill="FFFFFF"/>
            <w:tcMar>
              <w:top w:w="0" w:type="dxa"/>
              <w:left w:w="0" w:type="dxa"/>
              <w:bottom w:w="0" w:type="dxa"/>
              <w:right w:w="0" w:type="dxa"/>
            </w:tcMar>
            <w:vAlign w:val="center"/>
          </w:tcPr>
          <w:p w14:paraId="6F8B92A1" w14:textId="77777777" w:rsidR="00CD0CA8" w:rsidRDefault="00C60484">
            <w:pPr>
              <w:spacing w:before="100" w:after="100"/>
              <w:ind w:left="100" w:right="100" w:firstLine="0"/>
              <w:jc w:val="left"/>
            </w:pPr>
            <w:r>
              <w:rPr>
                <w:rFonts w:ascii="Arial" w:eastAsia="Arial" w:hAnsi="Arial" w:cs="Arial"/>
                <w:color w:val="000000"/>
                <w:sz w:val="22"/>
                <w:szCs w:val="22"/>
              </w:rPr>
              <w:t>C09_EMP_CONC_RT</w:t>
            </w:r>
          </w:p>
        </w:tc>
        <w:tc>
          <w:tcPr>
            <w:tcW w:w="5760" w:type="dxa"/>
            <w:shd w:val="clear" w:color="auto" w:fill="FFFFFF"/>
            <w:tcMar>
              <w:top w:w="0" w:type="dxa"/>
              <w:left w:w="0" w:type="dxa"/>
              <w:bottom w:w="0" w:type="dxa"/>
              <w:right w:w="0" w:type="dxa"/>
            </w:tcMar>
            <w:vAlign w:val="center"/>
          </w:tcPr>
          <w:p w14:paraId="58852020" w14:textId="77777777" w:rsidR="00CD0CA8" w:rsidRDefault="00C60484">
            <w:pPr>
              <w:spacing w:before="100" w:after="100"/>
              <w:ind w:left="100" w:right="100" w:firstLine="0"/>
              <w:jc w:val="left"/>
            </w:pPr>
            <w:r>
              <w:rPr>
                <w:rFonts w:ascii="Arial" w:eastAsia="Arial" w:hAnsi="Arial" w:cs="Arial"/>
                <w:color w:val="000000"/>
                <w:sz w:val="22"/>
                <w:szCs w:val="22"/>
              </w:rPr>
              <w:t>Concentration d'emploi au lieu de travail (nombre d'actifs occupés = 100)</w:t>
            </w:r>
          </w:p>
        </w:tc>
      </w:tr>
      <w:tr w:rsidR="00CD0CA8" w14:paraId="1FDB6195" w14:textId="77777777">
        <w:trPr>
          <w:cantSplit/>
          <w:jc w:val="center"/>
        </w:trPr>
        <w:tc>
          <w:tcPr>
            <w:tcW w:w="5760" w:type="dxa"/>
            <w:shd w:val="clear" w:color="auto" w:fill="FFFFFF"/>
            <w:tcMar>
              <w:top w:w="0" w:type="dxa"/>
              <w:left w:w="0" w:type="dxa"/>
              <w:bottom w:w="0" w:type="dxa"/>
              <w:right w:w="0" w:type="dxa"/>
            </w:tcMar>
            <w:vAlign w:val="center"/>
          </w:tcPr>
          <w:p w14:paraId="39342C01" w14:textId="77777777" w:rsidR="00CD0CA8" w:rsidRDefault="00C60484">
            <w:pPr>
              <w:spacing w:before="100" w:after="100"/>
              <w:ind w:left="100" w:right="100" w:firstLine="0"/>
              <w:jc w:val="left"/>
            </w:pPr>
            <w:r>
              <w:rPr>
                <w:rFonts w:ascii="Arial" w:eastAsia="Arial" w:hAnsi="Arial" w:cs="Arial"/>
                <w:color w:val="000000"/>
                <w:sz w:val="22"/>
                <w:szCs w:val="22"/>
              </w:rPr>
              <w:t>P11_POT_FIN_RT</w:t>
            </w:r>
          </w:p>
        </w:tc>
        <w:tc>
          <w:tcPr>
            <w:tcW w:w="5760" w:type="dxa"/>
            <w:shd w:val="clear" w:color="auto" w:fill="FFFFFF"/>
            <w:tcMar>
              <w:top w:w="0" w:type="dxa"/>
              <w:left w:w="0" w:type="dxa"/>
              <w:bottom w:w="0" w:type="dxa"/>
              <w:right w:w="0" w:type="dxa"/>
            </w:tcMar>
            <w:vAlign w:val="center"/>
          </w:tcPr>
          <w:p w14:paraId="21890040" w14:textId="77777777" w:rsidR="00CD0CA8" w:rsidRDefault="00C60484">
            <w:pPr>
              <w:spacing w:before="100" w:after="100"/>
              <w:ind w:left="100" w:right="100" w:firstLine="0"/>
              <w:jc w:val="left"/>
            </w:pPr>
            <w:r>
              <w:rPr>
                <w:rFonts w:ascii="Arial" w:eastAsia="Arial" w:hAnsi="Arial" w:cs="Arial"/>
                <w:color w:val="000000"/>
                <w:sz w:val="22"/>
                <w:szCs w:val="22"/>
              </w:rPr>
              <w:t>Potentiel financier par habitant (euros)</w:t>
            </w:r>
          </w:p>
        </w:tc>
      </w:tr>
      <w:tr w:rsidR="00CD0CA8" w14:paraId="05108F15" w14:textId="77777777">
        <w:trPr>
          <w:cantSplit/>
          <w:jc w:val="center"/>
        </w:trPr>
        <w:tc>
          <w:tcPr>
            <w:tcW w:w="5760" w:type="dxa"/>
            <w:shd w:val="clear" w:color="auto" w:fill="FFFFFF"/>
            <w:tcMar>
              <w:top w:w="0" w:type="dxa"/>
              <w:left w:w="0" w:type="dxa"/>
              <w:bottom w:w="0" w:type="dxa"/>
              <w:right w:w="0" w:type="dxa"/>
            </w:tcMar>
            <w:vAlign w:val="center"/>
          </w:tcPr>
          <w:p w14:paraId="3E3B4BCC" w14:textId="77777777" w:rsidR="00CD0CA8" w:rsidRDefault="00C60484">
            <w:pPr>
              <w:spacing w:before="100" w:after="100"/>
              <w:ind w:left="100" w:right="100" w:firstLine="0"/>
              <w:jc w:val="left"/>
            </w:pPr>
            <w:r>
              <w:rPr>
                <w:rFonts w:ascii="Arial" w:eastAsia="Arial" w:hAnsi="Arial" w:cs="Arial"/>
                <w:color w:val="000000"/>
                <w:sz w:val="22"/>
                <w:szCs w:val="22"/>
              </w:rPr>
              <w:t>P11_DGF_RT</w:t>
            </w:r>
          </w:p>
        </w:tc>
        <w:tc>
          <w:tcPr>
            <w:tcW w:w="5760" w:type="dxa"/>
            <w:shd w:val="clear" w:color="auto" w:fill="FFFFFF"/>
            <w:tcMar>
              <w:top w:w="0" w:type="dxa"/>
              <w:left w:w="0" w:type="dxa"/>
              <w:bottom w:w="0" w:type="dxa"/>
              <w:right w:w="0" w:type="dxa"/>
            </w:tcMar>
            <w:vAlign w:val="center"/>
          </w:tcPr>
          <w:p w14:paraId="03D7B392" w14:textId="77777777" w:rsidR="00CD0CA8" w:rsidRDefault="00C60484">
            <w:pPr>
              <w:spacing w:before="100" w:after="100"/>
              <w:ind w:left="100" w:right="100" w:firstLine="0"/>
              <w:jc w:val="left"/>
            </w:pPr>
            <w:r>
              <w:rPr>
                <w:rFonts w:ascii="Arial" w:eastAsia="Arial" w:hAnsi="Arial" w:cs="Arial"/>
                <w:color w:val="000000"/>
                <w:sz w:val="22"/>
                <w:szCs w:val="22"/>
              </w:rPr>
              <w:t>Dotation globale de fonctionnement par habitant (euros)</w:t>
            </w:r>
          </w:p>
        </w:tc>
      </w:tr>
      <w:tr w:rsidR="00CD0CA8" w14:paraId="234F6385" w14:textId="77777777">
        <w:trPr>
          <w:cantSplit/>
          <w:jc w:val="center"/>
        </w:trPr>
        <w:tc>
          <w:tcPr>
            <w:tcW w:w="5760" w:type="dxa"/>
            <w:shd w:val="clear" w:color="auto" w:fill="FFFFFF"/>
            <w:tcMar>
              <w:top w:w="0" w:type="dxa"/>
              <w:left w:w="0" w:type="dxa"/>
              <w:bottom w:w="0" w:type="dxa"/>
              <w:right w:w="0" w:type="dxa"/>
            </w:tcMar>
            <w:vAlign w:val="center"/>
          </w:tcPr>
          <w:p w14:paraId="674DBE17" w14:textId="77777777" w:rsidR="00CD0CA8" w:rsidRDefault="00C60484">
            <w:pPr>
              <w:spacing w:before="100" w:after="100"/>
              <w:ind w:left="100" w:right="100" w:firstLine="0"/>
              <w:jc w:val="left"/>
            </w:pPr>
            <w:r>
              <w:rPr>
                <w:rFonts w:ascii="Arial" w:eastAsia="Arial" w:hAnsi="Arial" w:cs="Arial"/>
                <w:color w:val="000000"/>
                <w:sz w:val="22"/>
                <w:szCs w:val="22"/>
              </w:rPr>
              <w:t>P11_Rev_Fisc_RT</w:t>
            </w:r>
          </w:p>
        </w:tc>
        <w:tc>
          <w:tcPr>
            <w:tcW w:w="5760" w:type="dxa"/>
            <w:shd w:val="clear" w:color="auto" w:fill="FFFFFF"/>
            <w:tcMar>
              <w:top w:w="0" w:type="dxa"/>
              <w:left w:w="0" w:type="dxa"/>
              <w:bottom w:w="0" w:type="dxa"/>
              <w:right w:w="0" w:type="dxa"/>
            </w:tcMar>
            <w:vAlign w:val="center"/>
          </w:tcPr>
          <w:p w14:paraId="2C8271AA" w14:textId="77777777" w:rsidR="00CD0CA8" w:rsidRDefault="00C60484">
            <w:pPr>
              <w:spacing w:before="100" w:after="100"/>
              <w:ind w:left="100" w:right="100" w:firstLine="0"/>
              <w:jc w:val="left"/>
            </w:pPr>
            <w:r>
              <w:rPr>
                <w:rFonts w:ascii="Arial" w:eastAsia="Arial" w:hAnsi="Arial" w:cs="Arial"/>
                <w:color w:val="000000"/>
                <w:sz w:val="22"/>
                <w:szCs w:val="22"/>
              </w:rPr>
              <w:t>Revenu fiscal de référence par habitant (euros)</w:t>
            </w:r>
          </w:p>
        </w:tc>
      </w:tr>
      <w:tr w:rsidR="00CD0CA8" w14:paraId="54ECDE7F" w14:textId="77777777">
        <w:trPr>
          <w:cantSplit/>
          <w:jc w:val="center"/>
        </w:trPr>
        <w:tc>
          <w:tcPr>
            <w:tcW w:w="5760" w:type="dxa"/>
            <w:shd w:val="clear" w:color="auto" w:fill="FFFFFF"/>
            <w:tcMar>
              <w:top w:w="0" w:type="dxa"/>
              <w:left w:w="0" w:type="dxa"/>
              <w:bottom w:w="0" w:type="dxa"/>
              <w:right w:w="0" w:type="dxa"/>
            </w:tcMar>
            <w:vAlign w:val="center"/>
          </w:tcPr>
          <w:p w14:paraId="37A9BA36" w14:textId="77777777" w:rsidR="00CD0CA8" w:rsidRDefault="00C60484">
            <w:pPr>
              <w:spacing w:before="100" w:after="100"/>
              <w:ind w:left="100" w:right="100" w:firstLine="0"/>
              <w:jc w:val="left"/>
            </w:pPr>
            <w:r>
              <w:rPr>
                <w:rFonts w:ascii="Arial" w:eastAsia="Arial" w:hAnsi="Arial" w:cs="Arial"/>
                <w:color w:val="000000"/>
                <w:sz w:val="22"/>
                <w:szCs w:val="22"/>
              </w:rPr>
              <w:t>P11_IMP_NET_RT</w:t>
            </w:r>
          </w:p>
        </w:tc>
        <w:tc>
          <w:tcPr>
            <w:tcW w:w="5760" w:type="dxa"/>
            <w:shd w:val="clear" w:color="auto" w:fill="FFFFFF"/>
            <w:tcMar>
              <w:top w:w="0" w:type="dxa"/>
              <w:left w:w="0" w:type="dxa"/>
              <w:bottom w:w="0" w:type="dxa"/>
              <w:right w:w="0" w:type="dxa"/>
            </w:tcMar>
            <w:vAlign w:val="center"/>
          </w:tcPr>
          <w:p w14:paraId="05597BBE" w14:textId="77777777" w:rsidR="00CD0CA8" w:rsidRDefault="00C60484">
            <w:pPr>
              <w:spacing w:before="100" w:after="100"/>
              <w:ind w:left="100" w:right="100" w:firstLine="0"/>
              <w:jc w:val="left"/>
            </w:pPr>
            <w:r>
              <w:rPr>
                <w:rFonts w:ascii="Arial" w:eastAsia="Arial" w:hAnsi="Arial" w:cs="Arial"/>
                <w:color w:val="000000"/>
                <w:sz w:val="22"/>
                <w:szCs w:val="22"/>
              </w:rPr>
              <w:t>Impôt net par habitant (euros)</w:t>
            </w:r>
          </w:p>
        </w:tc>
      </w:tr>
      <w:tr w:rsidR="00CD0CA8" w14:paraId="78B60D35" w14:textId="77777777">
        <w:trPr>
          <w:cantSplit/>
          <w:jc w:val="center"/>
        </w:trPr>
        <w:tc>
          <w:tcPr>
            <w:tcW w:w="5760" w:type="dxa"/>
            <w:tcBorders>
              <w:bottom w:val="single" w:sz="16" w:space="0" w:color="666666"/>
            </w:tcBorders>
            <w:shd w:val="clear" w:color="auto" w:fill="FFFFFF"/>
            <w:tcMar>
              <w:top w:w="0" w:type="dxa"/>
              <w:left w:w="0" w:type="dxa"/>
              <w:bottom w:w="0" w:type="dxa"/>
              <w:right w:w="0" w:type="dxa"/>
            </w:tcMar>
            <w:vAlign w:val="center"/>
          </w:tcPr>
          <w:p w14:paraId="1E208A00" w14:textId="77777777" w:rsidR="00CD0CA8" w:rsidRDefault="00C60484">
            <w:pPr>
              <w:spacing w:before="100" w:after="100"/>
              <w:ind w:left="100" w:right="100" w:firstLine="0"/>
              <w:jc w:val="left"/>
            </w:pPr>
            <w:r>
              <w:rPr>
                <w:rFonts w:ascii="Arial" w:eastAsia="Arial" w:hAnsi="Arial" w:cs="Arial"/>
                <w:color w:val="000000"/>
                <w:sz w:val="22"/>
                <w:szCs w:val="22"/>
              </w:rPr>
              <w:t>P11_FoyFisc_Imp_RT</w:t>
            </w:r>
          </w:p>
        </w:tc>
        <w:tc>
          <w:tcPr>
            <w:tcW w:w="5760" w:type="dxa"/>
            <w:tcBorders>
              <w:bottom w:val="single" w:sz="16" w:space="0" w:color="666666"/>
            </w:tcBorders>
            <w:shd w:val="clear" w:color="auto" w:fill="FFFFFF"/>
            <w:tcMar>
              <w:top w:w="0" w:type="dxa"/>
              <w:left w:w="0" w:type="dxa"/>
              <w:bottom w:w="0" w:type="dxa"/>
              <w:right w:w="0" w:type="dxa"/>
            </w:tcMar>
            <w:vAlign w:val="center"/>
          </w:tcPr>
          <w:p w14:paraId="615AF000" w14:textId="77777777" w:rsidR="00CD0CA8" w:rsidRDefault="00C60484">
            <w:pPr>
              <w:spacing w:before="100" w:after="100"/>
              <w:ind w:left="100" w:right="100" w:firstLine="0"/>
              <w:jc w:val="left"/>
            </w:pPr>
            <w:r>
              <w:rPr>
                <w:rFonts w:ascii="Arial" w:eastAsia="Arial" w:hAnsi="Arial" w:cs="Arial"/>
                <w:color w:val="000000"/>
                <w:sz w:val="22"/>
                <w:szCs w:val="22"/>
              </w:rPr>
              <w:t>Pourcentage de foyers fiscaux imposables</w:t>
            </w:r>
          </w:p>
        </w:tc>
      </w:tr>
    </w:tbl>
    <w:p w14:paraId="7B25A8F4" w14:textId="77777777" w:rsidR="00CD0CA8" w:rsidRDefault="00C60484">
      <w:commentRangeStart w:id="211"/>
      <w:r>
        <w:t>Les mêmes codes ont été utilisés pour df_new, à la différence que l’identifiant géographique des communes correspond à CODGEO_new et son libellé LIBGEO_new. Dans df_new, CODGEO correspond à la concaténation des communes constituant la commune nouvelle. Les variables dédiées aux chefs-lieux et aux communes déléguées (codes ChefLieu et ComDLG) ne sont pas inclues dans le jeu de données aux géographies récentes, car non adaptées à ce niveau de granularité géographique.</w:t>
      </w:r>
      <w:commentRangeEnd w:id="211"/>
      <w:r w:rsidR="00813826">
        <w:rPr>
          <w:rStyle w:val="CommentReference"/>
        </w:rPr>
        <w:commentReference w:id="211"/>
      </w:r>
    </w:p>
    <w:p w14:paraId="6ECF9ED6" w14:textId="77777777" w:rsidR="00CD0CA8" w:rsidRDefault="00C60484">
      <w:r>
        <w:t>Les jeux de données de référence ont finalement été exportés dans le dossier data au format RData.</w:t>
      </w:r>
    </w:p>
    <w:p w14:paraId="2E0D5DDF" w14:textId="77777777" w:rsidR="00CD0CA8" w:rsidRDefault="00C60484">
      <w:pPr>
        <w:pStyle w:val="Heading2"/>
      </w:pPr>
      <w:bookmarkStart w:id="212" w:name="X7cdacf8908c08ad63460b4017bd28dda68005dc"/>
      <w:bookmarkEnd w:id="210"/>
      <w:commentRangeStart w:id="213"/>
      <w:r>
        <w:lastRenderedPageBreak/>
        <w:t>3.6 - Agrégation des dernières géométries connues (2021), extraction des communes nouvelles et export des résultats</w:t>
      </w:r>
    </w:p>
    <w:p w14:paraId="51D6FDAA" w14:textId="77777777" w:rsidR="00CD0CA8" w:rsidRDefault="00C60484">
      <w:r>
        <w:t>Après avoir traité les données, il s’est agit d’agréger les géométries aux géographies du 1</w:t>
      </w:r>
      <w:r>
        <w:rPr>
          <w:vertAlign w:val="superscript"/>
        </w:rPr>
        <w:t>er</w:t>
      </w:r>
      <w:r>
        <w:t xml:space="preserve"> janvier 2011 vers les géométries les plus récentes pour lesquelles des données ont été publiées par l’INSEE (ici, 1</w:t>
      </w:r>
      <w:r>
        <w:rPr>
          <w:vertAlign w:val="superscript"/>
        </w:rPr>
        <w:t>er</w:t>
      </w:r>
      <w:r>
        <w:t xml:space="preserve"> janvier 2021). Des objets ont ensuite été spécifiquement créés pour isoler les communes fusionnantes (geomfus2011) et les communes nouvelles (geomCN_new).</w:t>
      </w:r>
    </w:p>
    <w:p w14:paraId="3FCE51CD" w14:textId="6255B986" w:rsidR="00CD0CA8" w:rsidRDefault="00C60484">
      <w:commentRangeStart w:id="214"/>
      <w:r>
        <w:t xml:space="preserve">Au final, cinq couches géographiques ont été </w:t>
      </w:r>
      <w:del w:id="215" w:author="RLG" w:date="2021-09-19T22:49:00Z">
        <w:r w:rsidDel="00813826">
          <w:delText xml:space="preserve">exportées </w:delText>
        </w:r>
      </w:del>
      <w:ins w:id="216" w:author="RLG" w:date="2021-09-19T22:49:00Z">
        <w:r w:rsidR="00813826">
          <w:t xml:space="preserve">produites </w:t>
        </w:r>
        <w:r w:rsidR="00813826">
          <w:t xml:space="preserve"> </w:t>
        </w:r>
      </w:ins>
      <w:del w:id="217" w:author="RLG" w:date="2021-09-19T22:49:00Z">
        <w:r w:rsidDel="00813826">
          <w:delText>dans le</w:delText>
        </w:r>
      </w:del>
      <w:ins w:id="218" w:author="RLG" w:date="2021-09-19T22:49:00Z">
        <w:r w:rsidR="00813826">
          <w:t>(</w:t>
        </w:r>
      </w:ins>
      <w:del w:id="219" w:author="RLG" w:date="2021-09-19T22:49:00Z">
        <w:r w:rsidDel="00813826">
          <w:delText xml:space="preserve"> </w:delText>
        </w:r>
      </w:del>
      <w:r>
        <w:t xml:space="preserve">fichier </w:t>
      </w:r>
      <w:proofErr w:type="spellStart"/>
      <w:r>
        <w:t>geom.gpkg</w:t>
      </w:r>
      <w:proofErr w:type="spellEnd"/>
      <w:ins w:id="220" w:author="RLG" w:date="2021-09-19T22:49:00Z">
        <w:r w:rsidR="00813826">
          <w:t>)</w:t>
        </w:r>
      </w:ins>
      <w:del w:id="221" w:author="RLG" w:date="2021-09-19T22:49:00Z">
        <w:r w:rsidDel="00813826">
          <w:delText xml:space="preserve">, exporté dans le dossier “data” </w:delText>
        </w:r>
      </w:del>
      <w:r>
        <w:t>:</w:t>
      </w:r>
    </w:p>
    <w:p w14:paraId="692506A7" w14:textId="77777777" w:rsidR="00CD0CA8" w:rsidRDefault="00C60484">
      <w:pPr>
        <w:numPr>
          <w:ilvl w:val="0"/>
          <w:numId w:val="24"/>
        </w:numPr>
      </w:pPr>
      <w:r>
        <w:t>Les géométries communales au 1</w:t>
      </w:r>
      <w:r>
        <w:rPr>
          <w:vertAlign w:val="superscript"/>
        </w:rPr>
        <w:t>er</w:t>
      </w:r>
      <w:r>
        <w:t xml:space="preserve"> janvier 2011 (geom2011).</w:t>
      </w:r>
    </w:p>
    <w:p w14:paraId="4C7D250F" w14:textId="77777777" w:rsidR="00CD0CA8" w:rsidRDefault="00C60484">
      <w:pPr>
        <w:numPr>
          <w:ilvl w:val="0"/>
          <w:numId w:val="24"/>
        </w:numPr>
      </w:pPr>
      <w:r>
        <w:t>Les géométries communales au 1</w:t>
      </w:r>
      <w:r>
        <w:rPr>
          <w:vertAlign w:val="superscript"/>
        </w:rPr>
        <w:t>er</w:t>
      </w:r>
      <w:r>
        <w:t xml:space="preserve"> janvier de l’année la plus récente pour laquelle des données ont été publiées par l’INSEE (2021) (geom_new).</w:t>
      </w:r>
    </w:p>
    <w:p w14:paraId="78039BF8" w14:textId="77777777" w:rsidR="00CD0CA8" w:rsidRDefault="00C60484">
      <w:pPr>
        <w:numPr>
          <w:ilvl w:val="0"/>
          <w:numId w:val="24"/>
        </w:numPr>
      </w:pPr>
      <w:r>
        <w:t>Les géométries des communes concernées par une création de communes nouvelles, avant fusion (geomfus2011).</w:t>
      </w:r>
    </w:p>
    <w:p w14:paraId="3D836C09" w14:textId="77777777" w:rsidR="00CD0CA8" w:rsidRDefault="00C60484">
      <w:pPr>
        <w:numPr>
          <w:ilvl w:val="0"/>
          <w:numId w:val="24"/>
        </w:numPr>
      </w:pPr>
      <w:r>
        <w:t>Les géométries des communes nouvelles, après fusion (geomCN_new).</w:t>
      </w:r>
    </w:p>
    <w:p w14:paraId="75D46152" w14:textId="77777777" w:rsidR="00CD0CA8" w:rsidRDefault="00C60484">
      <w:pPr>
        <w:numPr>
          <w:ilvl w:val="0"/>
          <w:numId w:val="24"/>
        </w:numPr>
      </w:pPr>
      <w:r>
        <w:t>Une couche d’habillage pour les représentations cartographiques : les départements (</w:t>
      </w:r>
      <w:proofErr w:type="spellStart"/>
      <w:r>
        <w:t>dep</w:t>
      </w:r>
      <w:proofErr w:type="spellEnd"/>
      <w:r>
        <w:t>).</w:t>
      </w:r>
      <w:commentRangeEnd w:id="213"/>
      <w:r w:rsidR="00813826">
        <w:rPr>
          <w:rStyle w:val="CommentReference"/>
        </w:rPr>
        <w:commentReference w:id="213"/>
      </w:r>
      <w:commentRangeEnd w:id="214"/>
      <w:r w:rsidR="00813826">
        <w:rPr>
          <w:rStyle w:val="CommentReference"/>
        </w:rPr>
        <w:commentReference w:id="214"/>
      </w:r>
    </w:p>
    <w:p w14:paraId="6FA66EA3" w14:textId="77777777" w:rsidR="00CD0CA8" w:rsidRDefault="00C60484">
      <w:pPr>
        <w:pStyle w:val="Heading1"/>
      </w:pPr>
      <w:bookmarkStart w:id="222" w:name="traitements-possibles"/>
      <w:bookmarkEnd w:id="103"/>
      <w:bookmarkEnd w:id="212"/>
      <w:r>
        <w:t>4 - Traitements possibles</w:t>
      </w:r>
    </w:p>
    <w:p w14:paraId="5EEF5A20" w14:textId="77777777" w:rsidR="00CD0CA8" w:rsidRDefault="00C60484">
      <w:r>
        <w:t>Nous proposons ici quelques exemples de traitements rendus possibles par la base de donnée ainsi constituée.</w:t>
      </w:r>
    </w:p>
    <w:p w14:paraId="1F6161A8" w14:textId="77777777" w:rsidR="00CD0CA8" w:rsidRDefault="00C60484">
      <w:pPr>
        <w:pStyle w:val="Heading2"/>
      </w:pPr>
      <w:bookmarkStart w:id="223" w:name="X5c7a6124a61de1f203e5b3fe3446adef7da3a0c"/>
      <w:r>
        <w:t>4.1 - La création des communes nouvelles au cours du temps</w:t>
      </w:r>
    </w:p>
    <w:p w14:paraId="75EC3050" w14:textId="7875C58F" w:rsidR="00CD0CA8" w:rsidRDefault="00C60484">
      <w:del w:id="224" w:author="RLG" w:date="2021-09-19T22:49:00Z">
        <w:r w:rsidDel="00FA71C1">
          <w:delText>Il est par exemple possible d’avoir</w:delText>
        </w:r>
      </w:del>
      <w:ins w:id="225" w:author="RLG" w:date="2021-09-19T22:49:00Z">
        <w:r w:rsidR="00FA71C1">
          <w:t>Un premier type d’analyse consiste à produire</w:t>
        </w:r>
      </w:ins>
      <w:r>
        <w:t xml:space="preserve"> une vision chronologique des créations de communes </w:t>
      </w:r>
      <w:proofErr w:type="spellStart"/>
      <w:r>
        <w:t>nouvelles</w:t>
      </w:r>
      <w:ins w:id="226" w:author="RLG" w:date="2021-09-19T22:50:00Z">
        <w:r w:rsidR="00FA71C1">
          <w:t>.</w:t>
        </w:r>
      </w:ins>
      <w:del w:id="227" w:author="RLG" w:date="2021-09-19T22:50:00Z">
        <w:r w:rsidDel="00FA71C1">
          <w:delText xml:space="preserve"> ou, pour être plus précis, du </w:delText>
        </w:r>
      </w:del>
      <w:ins w:id="228" w:author="RLG" w:date="2021-09-19T22:50:00Z">
        <w:r w:rsidR="00FA71C1">
          <w:t>On</w:t>
        </w:r>
        <w:proofErr w:type="spellEnd"/>
        <w:r w:rsidR="00FA71C1">
          <w:t xml:space="preserve"> propose ici une visualisation du </w:t>
        </w:r>
      </w:ins>
      <w:r>
        <w:t xml:space="preserve">nombre de communes fusionnantes ayant rejoint une commune nouvelle pour une année donnée (on a plusieurs cas de fusions successives). </w:t>
      </w:r>
      <w:del w:id="229" w:author="RLG" w:date="2021-09-19T22:50:00Z">
        <w:r w:rsidDel="00FA71C1">
          <w:delText>C’est ce que propose ce graphique en montrant</w:delText>
        </w:r>
      </w:del>
      <w:commentRangeStart w:id="230"/>
      <w:ins w:id="231" w:author="RLG" w:date="2021-09-19T22:50:00Z">
        <w:r w:rsidR="00FA71C1">
          <w:t>Le graphique X</w:t>
        </w:r>
      </w:ins>
      <w:r>
        <w:t xml:space="preserve"> </w:t>
      </w:r>
      <w:commentRangeEnd w:id="230"/>
      <w:r w:rsidR="00FA71C1">
        <w:rPr>
          <w:rStyle w:val="CommentReference"/>
        </w:rPr>
        <w:commentReference w:id="230"/>
      </w:r>
      <w:ins w:id="232" w:author="RLG" w:date="2021-09-19T22:50:00Z">
        <w:r w:rsidR="00FA71C1">
          <w:t xml:space="preserve">analyse </w:t>
        </w:r>
      </w:ins>
      <w:r>
        <w:t>le nombre de communes fusionnantes en fonction de l’année de la fusion (dans ce graphique, comme dans les tables de l’INSEE, les fusions effectives au 1</w:t>
      </w:r>
      <w:r>
        <w:rPr>
          <w:vertAlign w:val="superscript"/>
        </w:rPr>
        <w:t>er</w:t>
      </w:r>
      <w:r>
        <w:t xml:space="preserve"> janvier d’une année </w:t>
      </w:r>
      <w:r>
        <w:rPr>
          <w:i/>
          <w:iCs/>
        </w:rPr>
        <w:t>n</w:t>
      </w:r>
      <w:r>
        <w:t xml:space="preserve"> sont notées à l’année </w:t>
      </w:r>
      <w:r>
        <w:rPr>
          <w:i/>
          <w:iCs/>
        </w:rPr>
        <w:t>n-1</w:t>
      </w:r>
      <w:r>
        <w:t xml:space="preserve">). </w:t>
      </w:r>
      <w:del w:id="233" w:author="RLG" w:date="2021-09-19T22:50:00Z">
        <w:r w:rsidDel="00FA71C1">
          <w:delText>On y observe bien les</w:delText>
        </w:r>
      </w:del>
      <w:ins w:id="234" w:author="RLG" w:date="2021-09-19T22:50:00Z">
        <w:r w:rsidR="00FA71C1">
          <w:t>Il permet de relever les</w:t>
        </w:r>
      </w:ins>
      <w:r>
        <w:t xml:space="preserve"> différentes périodes </w:t>
      </w:r>
      <w:del w:id="235" w:author="RLG" w:date="2021-09-19T22:50:00Z">
        <w:r w:rsidDel="00FA71C1">
          <w:delText>qui nous ont conduit à identifier</w:delText>
        </w:r>
      </w:del>
      <w:ins w:id="236" w:author="RLG" w:date="2021-09-19T22:50:00Z">
        <w:r w:rsidR="00FA71C1">
          <w:t>identifiées</w:t>
        </w:r>
      </w:ins>
      <w:r>
        <w:t xml:space="preserve"> six </w:t>
      </w:r>
      <w:commentRangeStart w:id="237"/>
      <w:r>
        <w:t>phases</w:t>
      </w:r>
      <w:commentRangeEnd w:id="237"/>
      <w:r w:rsidR="00FA71C1">
        <w:rPr>
          <w:rStyle w:val="CommentReference"/>
        </w:rPr>
        <w:commentReference w:id="237"/>
      </w:r>
      <w:r>
        <w:t xml:space="preserve"> (cf. plus haut).</w:t>
      </w:r>
    </w:p>
    <w:p w14:paraId="01065571" w14:textId="77777777" w:rsidR="00CD0CA8" w:rsidRDefault="00C60484">
      <w:r>
        <w:rPr>
          <w:noProof/>
        </w:rPr>
        <w:lastRenderedPageBreak/>
        <w:drawing>
          <wp:inline distT="0" distB="0" distL="0" distR="0" wp14:anchorId="624D815A" wp14:editId="526837F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traitement_graph_annee-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B088493" w14:textId="77777777" w:rsidR="00CD0CA8" w:rsidRDefault="00C60484">
      <w:r>
        <w:t>Cette répartition peut ensuite être cartographiée, nous utilisons justement ici les phases en question.</w:t>
      </w:r>
    </w:p>
    <w:p w14:paraId="40D2E1E8" w14:textId="77777777" w:rsidR="00CD0CA8" w:rsidRDefault="00C60484">
      <w:r>
        <w:rPr>
          <w:noProof/>
        </w:rPr>
        <w:drawing>
          <wp:inline distT="0" distB="0" distL="0" distR="0" wp14:anchorId="033778D1" wp14:editId="02228FF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traitement_carte_comm_annee-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53152E0" w14:textId="77777777" w:rsidR="00CD0CA8" w:rsidRDefault="00C60484">
      <w:pPr>
        <w:pStyle w:val="Heading2"/>
      </w:pPr>
      <w:bookmarkStart w:id="238" w:name="Xe35d95bdc2c848b795b4a0241137ed88ce52fe0"/>
      <w:bookmarkEnd w:id="223"/>
      <w:r>
        <w:lastRenderedPageBreak/>
        <w:t>4.2 - Communes fusionnantes et zonage en aire urbaine</w:t>
      </w:r>
    </w:p>
    <w:p w14:paraId="0045542A" w14:textId="0C8AD340" w:rsidR="00CD0CA8" w:rsidRDefault="00C60484">
      <w:r>
        <w:t xml:space="preserve">À partir </w:t>
      </w:r>
      <w:del w:id="239" w:author="RLG" w:date="2021-09-19T22:51:00Z">
        <w:r w:rsidDel="00FA71C1">
          <w:delText>des données INSEE précisant le</w:delText>
        </w:r>
      </w:del>
      <w:ins w:id="240" w:author="RLG" w:date="2021-09-19T22:51:00Z">
        <w:r w:rsidR="00FA71C1">
          <w:t>du</w:t>
        </w:r>
      </w:ins>
      <w:r>
        <w:t xml:space="preserve"> zonage en aire urbaine</w:t>
      </w:r>
      <w:ins w:id="241" w:author="RLG" w:date="2021-09-19T22:51:00Z">
        <w:r w:rsidR="00FA71C1">
          <w:t xml:space="preserve"> INSEE</w:t>
        </w:r>
      </w:ins>
      <w:r>
        <w:t xml:space="preserve"> de chaque commune (CATAEU2010), </w:t>
      </w:r>
      <w:del w:id="242" w:author="RLG" w:date="2021-09-19T22:51:00Z">
        <w:r w:rsidDel="00FA71C1">
          <w:delText>nous pouvons observer</w:delText>
        </w:r>
      </w:del>
      <w:ins w:id="243" w:author="RLG" w:date="2021-09-19T22:51:00Z">
        <w:r w:rsidR="00FA71C1">
          <w:t>il est également poss</w:t>
        </w:r>
      </w:ins>
      <w:ins w:id="244" w:author="RLG" w:date="2021-09-19T22:52:00Z">
        <w:r w:rsidR="00FA71C1">
          <w:t>ible d’analyser globalement</w:t>
        </w:r>
      </w:ins>
      <w:r>
        <w:t xml:space="preserve"> le profil des communes fusionnantes en le comparant à celui des communes inchangées.</w:t>
      </w:r>
    </w:p>
    <w:p w14:paraId="7EBA7B3D" w14:textId="77777777" w:rsidR="00CD0CA8" w:rsidRDefault="00C60484">
      <w:commentRangeStart w:id="245"/>
      <w:r>
        <w:rPr>
          <w:noProof/>
        </w:rPr>
        <w:drawing>
          <wp:inline distT="0" distB="0" distL="0" distR="0" wp14:anchorId="02FAC13F" wp14:editId="68D43A5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traitement_graph_ZAU-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commentRangeEnd w:id="245"/>
      <w:r w:rsidR="00FA71C1">
        <w:rPr>
          <w:rStyle w:val="CommentReference"/>
        </w:rPr>
        <w:commentReference w:id="245"/>
      </w:r>
    </w:p>
    <w:p w14:paraId="5316C4E7" w14:textId="3A4FA301" w:rsidR="00CD0CA8" w:rsidRDefault="00C60484">
      <w:del w:id="246" w:author="RLG" w:date="2021-09-19T22:52:00Z">
        <w:r w:rsidDel="00FA71C1">
          <w:delText>Ces éléments permettent de se rendre compte que</w:delText>
        </w:r>
      </w:del>
      <w:ins w:id="247" w:author="RLG" w:date="2021-09-19T22:52:00Z">
        <w:r w:rsidR="00FA71C1">
          <w:t>Ainsi,</w:t>
        </w:r>
      </w:ins>
      <w:r>
        <w:t xml:space="preserve"> les profils des communes fusionnantes et des communes inchangées sont relativement proches. Les écarts les plus importants se situent aux extrême</w:t>
      </w:r>
      <w:ins w:id="248" w:author="RLG" w:date="2021-09-19T22:52:00Z">
        <w:r w:rsidR="00FA71C1">
          <w:t>s ?</w:t>
        </w:r>
      </w:ins>
      <w:del w:id="249" w:author="RLG" w:date="2021-09-19T22:52:00Z">
        <w:r w:rsidDel="00FA71C1">
          <w:delText xml:space="preserve">s : ainsi, les </w:delText>
        </w:r>
      </w:del>
      <w:ins w:id="250" w:author="RLG" w:date="2021-09-19T22:52:00Z">
        <w:r w:rsidR="00FA71C1">
          <w:t xml:space="preserve">Les </w:t>
        </w:r>
      </w:ins>
      <w:commentRangeStart w:id="251"/>
      <w:r>
        <w:t>communes</w:t>
      </w:r>
      <w:commentRangeEnd w:id="251"/>
      <w:r w:rsidR="00FA71C1">
        <w:rPr>
          <w:rStyle w:val="CommentReference"/>
        </w:rPr>
        <w:commentReference w:id="251"/>
      </w:r>
      <w:r>
        <w:t xml:space="preserve"> fusionnantes sont marquées par une plus faible représentation des communes centres de grands ou moyens pôles dans les communes nouvelles et une </w:t>
      </w:r>
      <w:proofErr w:type="spellStart"/>
      <w:r>
        <w:t>sur-représentation</w:t>
      </w:r>
      <w:proofErr w:type="spellEnd"/>
      <w:r>
        <w:t xml:space="preserve"> des communes </w:t>
      </w:r>
      <w:proofErr w:type="spellStart"/>
      <w:r>
        <w:t>multipolarisées</w:t>
      </w:r>
      <w:proofErr w:type="spellEnd"/>
      <w:r>
        <w:t xml:space="preserve"> ou hors influence des pôles. </w:t>
      </w:r>
      <w:del w:id="252" w:author="RLG" w:date="2021-09-19T22:53:00Z">
        <w:r w:rsidDel="00FA71C1">
          <w:delText>Il est alors aisé de réaliser des tests d</w:delText>
        </w:r>
      </w:del>
      <w:del w:id="253" w:author="RLG" w:date="2021-09-19T22:52:00Z">
        <w:r w:rsidDel="00FA71C1">
          <w:delText>e</w:delText>
        </w:r>
      </w:del>
      <w:ins w:id="254" w:author="RLG" w:date="2021-09-19T22:53:00Z">
        <w:r w:rsidR="00FA71C1">
          <w:t>Un test du</w:t>
        </w:r>
      </w:ins>
      <w:r>
        <w:t xml:space="preserve"> Chi² permettant de rejeter l’hypothèse d’indépendance des deux variables (X² = 170.0407104, df = 8 et p-value = 1.2646162^{-32}).</w:t>
      </w:r>
    </w:p>
    <w:p w14:paraId="2B8CAFCE" w14:textId="4D82AFA7" w:rsidR="00CD0CA8" w:rsidRDefault="00C60484">
      <w:del w:id="255" w:author="RLG" w:date="2021-09-19T22:53:00Z">
        <w:r w:rsidDel="00FA71C1">
          <w:delText>De multiples autres</w:delText>
        </w:r>
      </w:del>
      <w:ins w:id="256" w:author="RLG" w:date="2021-09-19T22:53:00Z">
        <w:r w:rsidR="00FA71C1">
          <w:t>D’autres</w:t>
        </w:r>
      </w:ins>
      <w:r>
        <w:t xml:space="preserve"> traitements sont évidemment </w:t>
      </w:r>
      <w:del w:id="257" w:author="RLG" w:date="2021-09-19T22:53:00Z">
        <w:r w:rsidDel="00FA71C1">
          <w:delText xml:space="preserve">rendus </w:delText>
        </w:r>
      </w:del>
      <w:r>
        <w:t>possible</w:t>
      </w:r>
      <w:ins w:id="258" w:author="RLG" w:date="2021-09-19T22:53:00Z">
        <w:r w:rsidR="00FA71C1">
          <w:t>s</w:t>
        </w:r>
      </w:ins>
      <w:r>
        <w:t xml:space="preserve"> par la base de données réalisée, comme par exemple l’élaboration d’une typologie à l’aide d’une Classification par Ascendance Hiérarchique (CAH), qui a été réalisée pour les communes créées entre 2012 et le 1</w:t>
      </w:r>
      <w:r>
        <w:rPr>
          <w:vertAlign w:val="superscript"/>
        </w:rPr>
        <w:t>er</w:t>
      </w:r>
      <w:r>
        <w:t xml:space="preserve"> janvier 2020 ([</w:t>
      </w:r>
      <w:del w:id="259" w:author="RLG" w:date="2021-09-19T22:54:00Z">
        <w:r w:rsidDel="00FA71C1">
          <w:delText>Référence anonymisée</w:delText>
        </w:r>
      </w:del>
      <w:ins w:id="260" w:author="RLG" w:date="2021-09-19T22:54:00Z">
        <w:r w:rsidR="00FA71C1">
          <w:t>Auteur, 2021</w:t>
        </w:r>
      </w:ins>
      <w:r>
        <w:t>]).</w:t>
      </w:r>
    </w:p>
    <w:p w14:paraId="4F413C2A" w14:textId="77777777" w:rsidR="00CD0CA8" w:rsidRDefault="00C60484">
      <w:pPr>
        <w:pStyle w:val="Heading2"/>
      </w:pPr>
      <w:bookmarkStart w:id="261" w:name="X285fb31f9066a625e3c22d6d4c00593197c129e"/>
      <w:bookmarkEnd w:id="238"/>
      <w:r>
        <w:t xml:space="preserve">4.3 - La répartition des communes fusionnantes par </w:t>
      </w:r>
      <w:commentRangeStart w:id="262"/>
      <w:r>
        <w:t>départements</w:t>
      </w:r>
      <w:commentRangeEnd w:id="262"/>
      <w:r w:rsidR="00E6103B">
        <w:rPr>
          <w:rStyle w:val="CommentReference"/>
        </w:rPr>
        <w:commentReference w:id="262"/>
      </w:r>
    </w:p>
    <w:p w14:paraId="14ADF84B" w14:textId="77777777" w:rsidR="00CD0CA8" w:rsidRDefault="00C60484">
      <w:r>
        <w:t>À partir de ces données, il est également possible d’observer la répartition des communes fusionnantes en fonction de la trame départementale, en comparant cette répartition avec des données concernant la taille des communes.</w:t>
      </w:r>
    </w:p>
    <w:p w14:paraId="711B1156" w14:textId="77777777" w:rsidR="00CD0CA8" w:rsidRDefault="00C60484">
      <w:r>
        <w:lastRenderedPageBreak/>
        <w:t>Après avoir calculé des variables concernant la taille des communes dans chaque département, on peut ainsi cartographier la répartition des communes ayant participé à la création d’une commune nouvelle vis-à-vis de la répartition des communes de moins de 1000 habitants. Cela permet d’observer que ces deux phénomènes sont en fait rarement pleinement liés : les départements de forts taux de communes de moins de 1000 habitants ne sont ainsi pas forcément ceux où des communes ont fusionné en grand nombre.</w:t>
      </w:r>
    </w:p>
    <w:p w14:paraId="36750402" w14:textId="77777777" w:rsidR="00CD0CA8" w:rsidRDefault="00C60484">
      <w:r>
        <w:rPr>
          <w:noProof/>
        </w:rPr>
        <w:drawing>
          <wp:inline distT="0" distB="0" distL="0" distR="0" wp14:anchorId="30CDFCA0" wp14:editId="69615685">
            <wp:extent cx="5181600" cy="5181600"/>
            <wp:effectExtent l="0" t="0" r="0" b="0"/>
            <wp:docPr id="5" name="Picture" descr="Communes nouvelles et petites communes (2012-2021)"/>
            <wp:cNvGraphicFramePr/>
            <a:graphic xmlns:a="http://schemas.openxmlformats.org/drawingml/2006/main">
              <a:graphicData uri="http://schemas.openxmlformats.org/drawingml/2006/picture">
                <pic:pic xmlns:pic="http://schemas.openxmlformats.org/drawingml/2006/picture">
                  <pic:nvPicPr>
                    <pic:cNvPr id="0" name="Picture" descr="figures/Communes%20nouvelles%20et%20petites%20communes%20(2012-2021).svg"/>
                    <pic:cNvPicPr>
                      <a:picLocks noChangeAspect="1" noChangeArrowheads="1"/>
                    </pic:cNvPicPr>
                  </pic:nvPicPr>
                  <pic:blipFill>
                    <a:blip/>
                    <a:stretch>
                      <a:fillRect/>
                    </a:stretch>
                  </pic:blipFill>
                  <pic:spPr bwMode="auto">
                    <a:xfrm>
                      <a:off x="0" y="0"/>
                      <a:ext cx="5181600" cy="5181600"/>
                    </a:xfrm>
                    <a:prstGeom prst="rect">
                      <a:avLst/>
                    </a:prstGeom>
                    <a:noFill/>
                    <a:ln w="9525">
                      <a:noFill/>
                      <a:headEnd/>
                      <a:tailEnd/>
                    </a:ln>
                  </pic:spPr>
                </pic:pic>
              </a:graphicData>
            </a:graphic>
          </wp:inline>
        </w:drawing>
      </w:r>
    </w:p>
    <w:p w14:paraId="42278CA1" w14:textId="77777777" w:rsidR="00CD0CA8" w:rsidRDefault="00C60484">
      <w:r>
        <w:rPr>
          <w:b/>
          <w:bCs/>
        </w:rPr>
        <w:t>Communes nouvelles et petites communes (2012-2021)</w:t>
      </w:r>
    </w:p>
    <w:p w14:paraId="024AD668" w14:textId="77777777" w:rsidR="00CD0CA8" w:rsidRDefault="00C60484">
      <w:pPr>
        <w:pStyle w:val="Heading1"/>
      </w:pPr>
      <w:bookmarkStart w:id="264" w:name="conclusion"/>
      <w:bookmarkEnd w:id="222"/>
      <w:bookmarkEnd w:id="261"/>
      <w:r>
        <w:t>Conclusion</w:t>
      </w:r>
    </w:p>
    <w:p w14:paraId="0C100610" w14:textId="5FF4348A" w:rsidR="00CD0CA8" w:rsidRDefault="00C60484">
      <w:del w:id="265" w:author="RLG" w:date="2021-09-19T22:54:00Z">
        <w:r w:rsidDel="00E6103B">
          <w:delText>La base de donnée dont nous venons de présenter la réalisation</w:delText>
        </w:r>
      </w:del>
      <w:ins w:id="266" w:author="RLG" w:date="2021-09-19T22:54:00Z">
        <w:r w:rsidR="00E6103B">
          <w:t xml:space="preserve">La base de données </w:t>
        </w:r>
        <w:commentRangeStart w:id="267"/>
        <w:r w:rsidR="00E6103B">
          <w:t>XXXXX</w:t>
        </w:r>
        <w:commentRangeEnd w:id="267"/>
        <w:r w:rsidR="00E6103B">
          <w:rPr>
            <w:rStyle w:val="CommentReference"/>
          </w:rPr>
          <w:commentReference w:id="267"/>
        </w:r>
      </w:ins>
      <w:r>
        <w:t xml:space="preserve"> permet </w:t>
      </w:r>
      <w:del w:id="268" w:author="RLG" w:date="2021-09-19T22:54:00Z">
        <w:r w:rsidDel="00E6103B">
          <w:delText xml:space="preserve">donc </w:delText>
        </w:r>
      </w:del>
      <w:r>
        <w:t>une analyse approfondie du phénomène des communes nouvelles. Qu’il s’agisse de décrire les entités y ayant participé (les communes fusionnantes), les nouvelles entités créées (les communes nouvelles) ou les transformations qu’impliquent la fusion, de nombreuses études sont possibles.</w:t>
      </w:r>
    </w:p>
    <w:p w14:paraId="5DC542B8" w14:textId="106DE24F" w:rsidR="00CD0CA8" w:rsidRDefault="00C60484">
      <w:pPr>
        <w:rPr>
          <w:ins w:id="269" w:author="RLG" w:date="2021-09-19T22:55:00Z"/>
        </w:rPr>
      </w:pPr>
      <w:r>
        <w:t xml:space="preserve">Au-delà de la question des communes nouvelles, les regroupements d’entités géographiques se retrouvent à de multiples échelles. L’analyse de ces derniers </w:t>
      </w:r>
      <w:r>
        <w:lastRenderedPageBreak/>
        <w:t>pourra</w:t>
      </w:r>
      <w:del w:id="270" w:author="RLG" w:date="2021-09-19T22:55:00Z">
        <w:r w:rsidDel="00E6103B">
          <w:delText>, on l’espère, être</w:delText>
        </w:r>
      </w:del>
      <w:ins w:id="271" w:author="RLG" w:date="2021-09-19T22:55:00Z">
        <w:r w:rsidR="00E6103B">
          <w:t xml:space="preserve"> </w:t>
        </w:r>
        <w:proofErr w:type="spellStart"/>
        <w:r w:rsidR="00E6103B">
          <w:t>pourra</w:t>
        </w:r>
        <w:proofErr w:type="spellEnd"/>
        <w:r w:rsidR="00E6103B">
          <w:t xml:space="preserve"> être</w:t>
        </w:r>
      </w:ins>
      <w:r>
        <w:t xml:space="preserve"> facilitée par </w:t>
      </w:r>
      <w:del w:id="272" w:author="RLG" w:date="2021-09-19T22:55:00Z">
        <w:r w:rsidDel="00E6103B">
          <w:delText>la reproduction de tout ou partie de la démarche que nous venons de détailler</w:delText>
        </w:r>
      </w:del>
      <w:ins w:id="273" w:author="RLG" w:date="2021-09-19T22:55:00Z">
        <w:r w:rsidR="00E6103B">
          <w:t>le éléments de reproductibilité, et d’intégration de nouvelles données annuelles, en fonction des évolutions des fusions</w:t>
        </w:r>
      </w:ins>
      <w:r>
        <w:t xml:space="preserve">. </w:t>
      </w:r>
      <w:r>
        <w:rPr>
          <w:i/>
          <w:iCs/>
        </w:rPr>
        <w:t>A posteriori</w:t>
      </w:r>
      <w:r>
        <w:t xml:space="preserve"> ou </w:t>
      </w:r>
      <w:r>
        <w:rPr>
          <w:i/>
          <w:iCs/>
        </w:rPr>
        <w:t>a priori</w:t>
      </w:r>
      <w:r>
        <w:t>, les décisions politiques gagneront toujours à une évaluation ouverte et transparente de leurs conséquences.</w:t>
      </w:r>
    </w:p>
    <w:p w14:paraId="628F9E67" w14:textId="77777777" w:rsidR="00E6103B" w:rsidRDefault="00E6103B"/>
    <w:p w14:paraId="739D726F" w14:textId="77777777" w:rsidR="00CD0CA8" w:rsidRDefault="00C60484">
      <w:pPr>
        <w:pStyle w:val="Heading1"/>
      </w:pPr>
      <w:bookmarkStart w:id="274" w:name="bibliographie"/>
      <w:bookmarkEnd w:id="264"/>
      <w:r>
        <w:t>Bibliographie</w:t>
      </w:r>
    </w:p>
    <w:p w14:paraId="7A3C08ED" w14:textId="77777777" w:rsidR="00CD0CA8" w:rsidRDefault="00C60484">
      <w:pPr>
        <w:pStyle w:val="Bibliography"/>
      </w:pPr>
      <w:bookmarkStart w:id="275" w:name="ref-antunez2017"/>
      <w:bookmarkStart w:id="276" w:name="refs"/>
      <w:r>
        <w:rPr>
          <w:smallCaps/>
        </w:rPr>
        <w:t>Antunez K.</w:t>
      </w:r>
      <w:r>
        <w:t>, 2017, "COGugaison - manipuler des données communales en historique sur R",</w:t>
      </w:r>
    </w:p>
    <w:p w14:paraId="6C2F6EFF" w14:textId="77777777" w:rsidR="00CD0CA8" w:rsidRDefault="00C60484">
      <w:pPr>
        <w:pStyle w:val="Bibliography"/>
      </w:pPr>
      <w:bookmarkStart w:id="277" w:name="ref-antunez"/>
      <w:bookmarkEnd w:id="275"/>
      <w:r>
        <w:rPr>
          <w:smallCaps/>
        </w:rPr>
        <w:t>Antunez K.</w:t>
      </w:r>
      <w:r>
        <w:t xml:space="preserve"> "Apprendre les principales fonctionnalités de COGugaison",</w:t>
      </w:r>
    </w:p>
    <w:p w14:paraId="72C21310" w14:textId="77777777" w:rsidR="00CD0CA8" w:rsidRDefault="00C60484">
      <w:pPr>
        <w:pStyle w:val="Bibliography"/>
      </w:pPr>
      <w:bookmarkStart w:id="278" w:name="ref-aubelle2016"/>
      <w:bookmarkEnd w:id="277"/>
      <w:r>
        <w:rPr>
          <w:smallCaps/>
        </w:rPr>
        <w:t>Aubelle V.</w:t>
      </w:r>
      <w:r>
        <w:t xml:space="preserve">, 2016, </w:t>
      </w:r>
      <w:r>
        <w:rPr>
          <w:i/>
          <w:iCs/>
        </w:rPr>
        <w:t>Les communes nouvelles</w:t>
      </w:r>
      <w:r>
        <w:t xml:space="preserve"> (P. Gibert &amp; J. Pélissard, Eds.). Paris, Berger-Levrault.</w:t>
      </w:r>
    </w:p>
    <w:p w14:paraId="1A623258" w14:textId="77777777" w:rsidR="00CD0CA8" w:rsidRDefault="00C60484">
      <w:pPr>
        <w:pStyle w:val="Bibliography"/>
      </w:pPr>
      <w:bookmarkStart w:id="279" w:name="ref-bideau2019"/>
      <w:bookmarkEnd w:id="278"/>
      <w:r>
        <w:rPr>
          <w:smallCaps/>
        </w:rPr>
        <w:t>Bideau G.</w:t>
      </w:r>
      <w:r>
        <w:t xml:space="preserve">, 2019, "Les communes nouvelles françaises (2010-2019) : Une réforme territoriale silencieuse", </w:t>
      </w:r>
      <w:r>
        <w:rPr>
          <w:i/>
          <w:iCs/>
        </w:rPr>
        <w:t>Annales de Géographie</w:t>
      </w:r>
      <w:r>
        <w:t>, Vol.728, N°N/2019, 57–85.</w:t>
      </w:r>
    </w:p>
    <w:p w14:paraId="4432123D" w14:textId="77777777" w:rsidR="00CD0CA8" w:rsidRDefault="00C60484">
      <w:pPr>
        <w:pStyle w:val="Bibliography"/>
      </w:pPr>
      <w:bookmarkStart w:id="280" w:name="ref-bideau2020"/>
      <w:bookmarkEnd w:id="279"/>
      <w:r>
        <w:rPr>
          <w:smallCaps/>
        </w:rPr>
        <w:t>Bideau G.</w:t>
      </w:r>
      <w:r>
        <w:t xml:space="preserve">, 2020, "Loi de 2019 sur les communes nouvelles en France : quelles conséquences pour les territoires ?", </w:t>
      </w:r>
      <w:r>
        <w:rPr>
          <w:i/>
          <w:iCs/>
        </w:rPr>
        <w:t>Géoconfluences</w:t>
      </w:r>
      <w:r>
        <w:t>.</w:t>
      </w:r>
    </w:p>
    <w:p w14:paraId="4FF297CF" w14:textId="77777777" w:rsidR="00CD0CA8" w:rsidRDefault="00C60484">
      <w:pPr>
        <w:pStyle w:val="Bibliography"/>
      </w:pPr>
      <w:bookmarkStart w:id="281" w:name="Xb1bea9c68a52c7246d6217e472aa49d76ca6a2a"/>
      <w:bookmarkEnd w:id="280"/>
      <w:r>
        <w:rPr>
          <w:smallCaps/>
        </w:rPr>
        <w:t>Comité européen sur la démocratie locale et régionale (CDLR)</w:t>
      </w:r>
      <w:r>
        <w:t xml:space="preserve">., 2007, </w:t>
      </w:r>
      <w:r>
        <w:rPr>
          <w:i/>
          <w:iCs/>
        </w:rPr>
        <w:t>Les relations entre les autorités centrales et les collectivités locales</w:t>
      </w:r>
      <w:r>
        <w:t>. Conseil de l’Europe.</w:t>
      </w:r>
    </w:p>
    <w:p w14:paraId="28B6BE63" w14:textId="77777777" w:rsidR="00CD0CA8" w:rsidRDefault="00C60484">
      <w:pPr>
        <w:pStyle w:val="Bibliography"/>
      </w:pPr>
      <w:bookmarkStart w:id="282" w:name="ref-dore2021"/>
      <w:bookmarkEnd w:id="281"/>
      <w:r>
        <w:rPr>
          <w:smallCaps/>
        </w:rPr>
        <w:t>Doré G.</w:t>
      </w:r>
      <w:r>
        <w:t xml:space="preserve">, 2021, "Les nouvelles régions en France. Un projet réfléchi ? Des fusions probantes ou non ?", </w:t>
      </w:r>
      <w:r>
        <w:rPr>
          <w:i/>
          <w:iCs/>
        </w:rPr>
        <w:t>Les Analyses de Population Avenir</w:t>
      </w:r>
      <w:r>
        <w:t>, Vol.N 32, N°2, 1–28.</w:t>
      </w:r>
    </w:p>
    <w:p w14:paraId="05B29BCF" w14:textId="77777777" w:rsidR="00CD0CA8" w:rsidRDefault="00C60484">
      <w:pPr>
        <w:pStyle w:val="Bibliography"/>
      </w:pPr>
      <w:bookmarkStart w:id="283" w:name="ref-dumont2018"/>
      <w:bookmarkEnd w:id="282"/>
      <w:r>
        <w:rPr>
          <w:smallCaps/>
        </w:rPr>
        <w:t>Dumont G.-F.</w:t>
      </w:r>
      <w:r>
        <w:t>, 2018, "Le bouleversement territorial en France : bilan et perspectives",</w:t>
      </w:r>
    </w:p>
    <w:p w14:paraId="300FFE63" w14:textId="77777777" w:rsidR="00CD0CA8" w:rsidRDefault="00C60484">
      <w:pPr>
        <w:pStyle w:val="Bibliography"/>
      </w:pPr>
      <w:bookmarkStart w:id="284" w:name="ref-frinault2017"/>
      <w:bookmarkEnd w:id="283"/>
      <w:r>
        <w:rPr>
          <w:smallCaps/>
        </w:rPr>
        <w:t>Frinault T.</w:t>
      </w:r>
      <w:r>
        <w:t xml:space="preserve">, 2017, "Les communes nouvelles : l’invité surprise de la réforme territoriale, New municipalities: the unexpected guest of the local territorial reform", </w:t>
      </w:r>
      <w:r>
        <w:rPr>
          <w:i/>
          <w:iCs/>
        </w:rPr>
        <w:t>Revue française d’administration publique</w:t>
      </w:r>
      <w:r>
        <w:t>, N°162, 277–294.</w:t>
      </w:r>
    </w:p>
    <w:p w14:paraId="709ED98E" w14:textId="77777777" w:rsidR="00CD0CA8" w:rsidRDefault="00C60484">
      <w:pPr>
        <w:pStyle w:val="Bibliography"/>
      </w:pPr>
      <w:bookmarkStart w:id="285" w:name="ref-kada2017"/>
      <w:bookmarkEnd w:id="284"/>
      <w:r>
        <w:rPr>
          <w:smallCaps/>
        </w:rPr>
        <w:t>Kada N.</w:t>
      </w:r>
      <w:r>
        <w:t xml:space="preserve">, 2017, "Les  communes nouvelles , vous avez dit nouvelles ?, Are “new municipalities” really new?", </w:t>
      </w:r>
      <w:r>
        <w:rPr>
          <w:i/>
          <w:iCs/>
        </w:rPr>
        <w:t>Revue française d’administration publique</w:t>
      </w:r>
      <w:r>
        <w:t>, N°162, 267–276.</w:t>
      </w:r>
    </w:p>
    <w:p w14:paraId="190D0244" w14:textId="77777777" w:rsidR="00CD0CA8" w:rsidRDefault="00C60484">
      <w:pPr>
        <w:pStyle w:val="Bibliography"/>
      </w:pPr>
      <w:bookmarkStart w:id="286" w:name="ref-lenfant2018"/>
      <w:bookmarkEnd w:id="285"/>
      <w:r>
        <w:rPr>
          <w:smallCaps/>
        </w:rPr>
        <w:t>Lenfant T.</w:t>
      </w:r>
      <w:r>
        <w:t xml:space="preserve">, 2018, </w:t>
      </w:r>
      <w:r>
        <w:rPr>
          <w:i/>
          <w:iCs/>
        </w:rPr>
        <w:t>La commune nouvelle, enjeux et perspectives d’un nouveau régime de fusion des communes</w:t>
      </w:r>
      <w:r>
        <w:t>. Paris 1 Panthéon-Sorbonne.</w:t>
      </w:r>
    </w:p>
    <w:p w14:paraId="231CB0EA" w14:textId="77777777" w:rsidR="00CD0CA8" w:rsidRDefault="00C60484">
      <w:pPr>
        <w:pStyle w:val="Bibliography"/>
      </w:pPr>
      <w:bookmarkStart w:id="287" w:name="ref-pasquier2017"/>
      <w:bookmarkEnd w:id="286"/>
      <w:r>
        <w:rPr>
          <w:smallCaps/>
        </w:rPr>
        <w:t>Pasquier R.</w:t>
      </w:r>
      <w:r>
        <w:t xml:space="preserve">, 2017, "Une révolution territoriale silencieuse ? Les communes nouvelles entre européanisation et gouvernance territoriale", </w:t>
      </w:r>
      <w:r>
        <w:rPr>
          <w:i/>
          <w:iCs/>
        </w:rPr>
        <w:t>Revue française d’administration publique</w:t>
      </w:r>
      <w:r>
        <w:t>, N°162, 239–252.</w:t>
      </w:r>
    </w:p>
    <w:p w14:paraId="1EBBBC0E" w14:textId="77777777" w:rsidR="00CD0CA8" w:rsidRDefault="00C60484">
      <w:pPr>
        <w:pStyle w:val="Bibliography"/>
      </w:pPr>
      <w:bookmarkStart w:id="288" w:name="ref-vanier2002"/>
      <w:bookmarkEnd w:id="287"/>
      <w:r>
        <w:rPr>
          <w:smallCaps/>
        </w:rPr>
        <w:t>Vanier M.</w:t>
      </w:r>
      <w:r>
        <w:t xml:space="preserve">, 2002, "La recomposition territoriale", </w:t>
      </w:r>
      <w:r>
        <w:rPr>
          <w:i/>
          <w:iCs/>
        </w:rPr>
        <w:t>L’information géographique</w:t>
      </w:r>
      <w:r>
        <w:t>, Vol.66, N°2, 97–97.</w:t>
      </w:r>
    </w:p>
    <w:p w14:paraId="232A1DA9" w14:textId="77777777" w:rsidR="00CD0CA8" w:rsidRDefault="00C60484">
      <w:pPr>
        <w:pStyle w:val="Bibliography"/>
      </w:pPr>
      <w:bookmarkStart w:id="289" w:name="ref-verpeaux2016"/>
      <w:bookmarkEnd w:id="288"/>
      <w:r>
        <w:rPr>
          <w:smallCaps/>
        </w:rPr>
        <w:t>Verpeaux M.</w:t>
      </w:r>
      <w:r>
        <w:t xml:space="preserve">, </w:t>
      </w:r>
      <w:r>
        <w:rPr>
          <w:smallCaps/>
        </w:rPr>
        <w:t>Pecheul A.</w:t>
      </w:r>
      <w:r>
        <w:t xml:space="preserve">, 2016, </w:t>
      </w:r>
      <w:r>
        <w:rPr>
          <w:i/>
          <w:iCs/>
        </w:rPr>
        <w:t>Les communes nouvelles</w:t>
      </w:r>
      <w:r>
        <w:t>. Paris, LexisNexis.</w:t>
      </w:r>
    </w:p>
    <w:p w14:paraId="21C09531" w14:textId="77777777" w:rsidR="00CD0CA8" w:rsidRDefault="00C60484">
      <w:pPr>
        <w:pStyle w:val="Bibliography"/>
      </w:pPr>
      <w:bookmarkStart w:id="290" w:name="ref-ville2017"/>
      <w:bookmarkEnd w:id="289"/>
      <w:r>
        <w:rPr>
          <w:smallCaps/>
        </w:rPr>
        <w:t>Ville F.</w:t>
      </w:r>
      <w:r>
        <w:t xml:space="preserve">, 2017, </w:t>
      </w:r>
      <w:r>
        <w:rPr>
          <w:i/>
          <w:iCs/>
        </w:rPr>
        <w:t>Communes nouvelles: atouts et dangers</w:t>
      </w:r>
      <w:r>
        <w:t>. Nantes, France, Frédéric Ville - Salientes Editions.</w:t>
      </w:r>
      <w:bookmarkEnd w:id="274"/>
      <w:bookmarkEnd w:id="276"/>
      <w:bookmarkEnd w:id="290"/>
    </w:p>
    <w:sectPr w:rsidR="00CD0CA8">
      <w:pgSz w:w="1176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RLG" w:date="2021-09-19T21:48:00Z" w:initials="R">
    <w:p w14:paraId="51C44830" w14:textId="51D58953" w:rsidR="00E2181C" w:rsidRDefault="00E2181C">
      <w:pPr>
        <w:pStyle w:val="CommentText"/>
      </w:pPr>
      <w:r>
        <w:rPr>
          <w:rStyle w:val="CommentReference"/>
        </w:rPr>
        <w:annotationRef/>
      </w:r>
      <w:r>
        <w:t xml:space="preserve">Il faut se citer comme « auteur » dans la version soumise. Mon truc : créer des entrées avec ‘Auteur’ dans </w:t>
      </w:r>
      <w:proofErr w:type="spellStart"/>
      <w:r>
        <w:t>Zotero</w:t>
      </w:r>
      <w:proofErr w:type="spellEnd"/>
      <w:r>
        <w:t xml:space="preserve">, </w:t>
      </w:r>
      <w:proofErr w:type="spellStart"/>
      <w:r>
        <w:t>endnote</w:t>
      </w:r>
      <w:proofErr w:type="spellEnd"/>
      <w:r>
        <w:t xml:space="preserve"> ou </w:t>
      </w:r>
      <w:proofErr w:type="spellStart"/>
      <w:r>
        <w:t>bibtex</w:t>
      </w:r>
      <w:proofErr w:type="spellEnd"/>
      <w:r>
        <w:t xml:space="preserve"> pour insérer les réf biblio, et les modifier le moment venu</w:t>
      </w:r>
    </w:p>
  </w:comment>
  <w:comment w:id="21" w:author="RLG" w:date="2021-09-19T19:20:00Z" w:initials="R">
    <w:p w14:paraId="1CC32296" w14:textId="77777777" w:rsidR="000411CD" w:rsidRDefault="000411CD">
      <w:pPr>
        <w:pStyle w:val="CommentText"/>
      </w:pPr>
      <w:r>
        <w:rPr>
          <w:rStyle w:val="CommentReference"/>
        </w:rPr>
        <w:annotationRef/>
      </w:r>
      <w:proofErr w:type="spellStart"/>
      <w:r>
        <w:t>Problem</w:t>
      </w:r>
      <w:proofErr w:type="spellEnd"/>
      <w:r>
        <w:t xml:space="preserve"> setting</w:t>
      </w:r>
    </w:p>
  </w:comment>
  <w:comment w:id="31" w:author="RLG" w:date="2021-09-19T19:22:00Z" w:initials="R">
    <w:p w14:paraId="051299E1" w14:textId="77777777" w:rsidR="0017606D" w:rsidRDefault="0017606D">
      <w:pPr>
        <w:pStyle w:val="CommentText"/>
      </w:pPr>
      <w:r>
        <w:rPr>
          <w:rStyle w:val="CommentReference"/>
        </w:rPr>
        <w:annotationRef/>
      </w:r>
      <w:r>
        <w:t>Ça c’est évident, je ne pense pas qu’il faille le mentionner</w:t>
      </w:r>
    </w:p>
  </w:comment>
  <w:comment w:id="35" w:author="RLG" w:date="2021-09-19T19:24:00Z" w:initials="R">
    <w:p w14:paraId="35A607DC" w14:textId="77777777" w:rsidR="0017606D" w:rsidRDefault="0017606D">
      <w:pPr>
        <w:pStyle w:val="CommentText"/>
      </w:pPr>
      <w:r>
        <w:rPr>
          <w:rStyle w:val="CommentReference"/>
        </w:rPr>
        <w:annotationRef/>
      </w:r>
      <w:proofErr w:type="spellStart"/>
      <w:r>
        <w:t>Eventuellemnt</w:t>
      </w:r>
      <w:proofErr w:type="spellEnd"/>
      <w:r>
        <w:t xml:space="preserve"> après acceptation du data </w:t>
      </w:r>
      <w:proofErr w:type="spellStart"/>
      <w:r>
        <w:t>paper</w:t>
      </w:r>
      <w:proofErr w:type="spellEnd"/>
      <w:r>
        <w:t>, citer ici l’article des derniers résultats, par ex. l’EG.</w:t>
      </w:r>
    </w:p>
  </w:comment>
  <w:comment w:id="43" w:author="RLG" w:date="2021-09-19T21:47:00Z" w:initials="R">
    <w:p w14:paraId="5D7E4064" w14:textId="10A69BEF" w:rsidR="00E2181C" w:rsidRDefault="00E2181C">
      <w:pPr>
        <w:pStyle w:val="CommentText"/>
      </w:pPr>
      <w:r>
        <w:rPr>
          <w:rStyle w:val="CommentReference"/>
        </w:rPr>
        <w:annotationRef/>
      </w:r>
      <w:r>
        <w:t>Ici réf à Espace Géo</w:t>
      </w:r>
    </w:p>
  </w:comment>
  <w:comment w:id="78" w:author="RLG" w:date="2021-09-19T21:52:00Z" w:initials="R">
    <w:p w14:paraId="24B5F595" w14:textId="05BDAF31" w:rsidR="007F0E4A" w:rsidRDefault="007F0E4A">
      <w:pPr>
        <w:pStyle w:val="CommentText"/>
      </w:pPr>
      <w:r>
        <w:rPr>
          <w:rStyle w:val="CommentReference"/>
        </w:rPr>
        <w:annotationRef/>
      </w:r>
      <w:r>
        <w:t>Ça il faut développer. C’est quoi la nature des fusions à l’œuvre ?</w:t>
      </w:r>
    </w:p>
  </w:comment>
  <w:comment w:id="136" w:author="RLG" w:date="2021-09-19T22:11:00Z" w:initials="R">
    <w:p w14:paraId="0E08D260" w14:textId="02C2F910" w:rsidR="00C72BFC" w:rsidRDefault="00C72BFC">
      <w:pPr>
        <w:pStyle w:val="CommentText"/>
      </w:pPr>
      <w:r>
        <w:rPr>
          <w:rStyle w:val="CommentReference"/>
        </w:rPr>
        <w:annotationRef/>
      </w:r>
      <w:r>
        <w:t>Des phrases descriptives</w:t>
      </w:r>
    </w:p>
  </w:comment>
  <w:comment w:id="145" w:author="RLG" w:date="2021-09-19T22:13:00Z" w:initials="R">
    <w:p w14:paraId="4C06449E" w14:textId="0457C6B6" w:rsidR="00C72BFC" w:rsidRDefault="00C72BFC">
      <w:pPr>
        <w:pStyle w:val="CommentText"/>
      </w:pPr>
      <w:r>
        <w:rPr>
          <w:rStyle w:val="CommentReference"/>
        </w:rPr>
        <w:annotationRef/>
      </w:r>
      <w:r>
        <w:t>Numéroter le tableau</w:t>
      </w:r>
    </w:p>
  </w:comment>
  <w:comment w:id="148" w:author="RLG" w:date="2021-09-19T22:14:00Z" w:initials="R">
    <w:p w14:paraId="366EEC50" w14:textId="552E6FFE" w:rsidR="00C72BFC" w:rsidRDefault="00C72BFC">
      <w:pPr>
        <w:pStyle w:val="CommentText"/>
      </w:pPr>
      <w:r>
        <w:rPr>
          <w:rStyle w:val="CommentReference"/>
        </w:rPr>
        <w:annotationRef/>
      </w:r>
      <w:r>
        <w:t>C’est pas clair ici comment tu as référencé les pôles. Tu as repris le zonage selon quelle référence ? Dans ta formulation on a l’impression que tu crées de nouvelles modalités, ce qui n’est pas ça.</w:t>
      </w:r>
    </w:p>
  </w:comment>
  <w:comment w:id="164" w:author="RLG" w:date="2021-09-19T22:38:00Z" w:initials="R">
    <w:p w14:paraId="2EA07380" w14:textId="078399B1" w:rsidR="00C10548" w:rsidRDefault="00C10548">
      <w:pPr>
        <w:pStyle w:val="CommentText"/>
      </w:pPr>
      <w:r>
        <w:rPr>
          <w:rStyle w:val="CommentReference"/>
        </w:rPr>
        <w:annotationRef/>
      </w:r>
      <w:r>
        <w:t>C’est ça que tu veux dire ?</w:t>
      </w:r>
    </w:p>
  </w:comment>
  <w:comment w:id="176" w:author="RLG" w:date="2021-09-19T22:40:00Z" w:initials="R">
    <w:p w14:paraId="0B12C39A" w14:textId="48DC8B1A" w:rsidR="00C10548" w:rsidRDefault="00C10548">
      <w:pPr>
        <w:pStyle w:val="CommentText"/>
      </w:pPr>
      <w:r>
        <w:rPr>
          <w:rStyle w:val="CommentReference"/>
        </w:rPr>
        <w:annotationRef/>
      </w:r>
      <w:r>
        <w:t>A mettre en note de bas de page, cf. note 3</w:t>
      </w:r>
    </w:p>
  </w:comment>
  <w:comment w:id="179" w:author="RLG" w:date="2021-09-19T22:40:00Z" w:initials="R">
    <w:p w14:paraId="4FD131B2" w14:textId="58911DD7" w:rsidR="00C10548" w:rsidRDefault="00C10548">
      <w:pPr>
        <w:pStyle w:val="CommentText"/>
      </w:pPr>
      <w:r>
        <w:rPr>
          <w:rStyle w:val="CommentReference"/>
        </w:rPr>
        <w:annotationRef/>
      </w:r>
      <w:r>
        <w:t>Je ne comprends pas ce paragraphe. A reprendre</w:t>
      </w:r>
    </w:p>
  </w:comment>
  <w:comment w:id="194" w:author="RLG" w:date="2021-09-19T22:42:00Z" w:initials="R">
    <w:p w14:paraId="4F7DA473" w14:textId="78D13696" w:rsidR="00C10548" w:rsidRDefault="00C10548">
      <w:pPr>
        <w:pStyle w:val="CommentText"/>
      </w:pPr>
      <w:r>
        <w:rPr>
          <w:rStyle w:val="CommentReference"/>
        </w:rPr>
        <w:annotationRef/>
      </w:r>
      <w:r>
        <w:t xml:space="preserve">Si ces vagues ont une raison </w:t>
      </w:r>
      <w:proofErr w:type="spellStart"/>
      <w:r>
        <w:t>adminsitrative</w:t>
      </w:r>
      <w:proofErr w:type="spellEnd"/>
      <w:r>
        <w:t xml:space="preserve"> ou que tu peux </w:t>
      </w:r>
      <w:proofErr w:type="spellStart"/>
      <w:r>
        <w:t>interprêter</w:t>
      </w:r>
      <w:proofErr w:type="spellEnd"/>
      <w:r>
        <w:t xml:space="preserve">, </w:t>
      </w:r>
      <w:proofErr w:type="spellStart"/>
      <w:r>
        <w:t>mepréciser</w:t>
      </w:r>
      <w:proofErr w:type="spellEnd"/>
    </w:p>
  </w:comment>
  <w:comment w:id="196" w:author="RLG" w:date="2021-09-19T22:42:00Z" w:initials="R">
    <w:p w14:paraId="0D282416" w14:textId="3E30AA36" w:rsidR="00C10548" w:rsidRDefault="00C10548">
      <w:pPr>
        <w:pStyle w:val="CommentText"/>
      </w:pPr>
      <w:r>
        <w:rPr>
          <w:rStyle w:val="CommentReference"/>
        </w:rPr>
        <w:annotationRef/>
      </w:r>
      <w:r>
        <w:t>Ignorer. Donc dans la table tu fais quoi ? données manquantes ?</w:t>
      </w:r>
    </w:p>
  </w:comment>
  <w:comment w:id="205" w:author="RLG" w:date="2021-09-19T22:44:00Z" w:initials="R">
    <w:p w14:paraId="3CEB8858" w14:textId="77777777" w:rsidR="00C10548" w:rsidRDefault="00C10548">
      <w:pPr>
        <w:pStyle w:val="CommentText"/>
      </w:pPr>
      <w:r>
        <w:rPr>
          <w:rStyle w:val="CommentReference"/>
        </w:rPr>
        <w:annotationRef/>
      </w:r>
      <w:r>
        <w:t>Je ne comprends pas.</w:t>
      </w:r>
    </w:p>
    <w:p w14:paraId="1580E172" w14:textId="042697F7" w:rsidR="00C10548" w:rsidRDefault="00C10548">
      <w:pPr>
        <w:pStyle w:val="CommentText"/>
      </w:pPr>
      <w:r>
        <w:t>Pour un ratio, une moyenne pondérée en fonction de la pop ou du nb de ménage ?</w:t>
      </w:r>
    </w:p>
  </w:comment>
  <w:comment w:id="208" w:author="RLG" w:date="2021-09-19T22:46:00Z" w:initials="R">
    <w:p w14:paraId="5C68C0B6" w14:textId="77777777" w:rsidR="00C10548" w:rsidRDefault="00C10548">
      <w:pPr>
        <w:pStyle w:val="CommentText"/>
      </w:pPr>
      <w:r>
        <w:rPr>
          <w:rStyle w:val="CommentReference"/>
        </w:rPr>
        <w:annotationRef/>
      </w:r>
      <w:r>
        <w:t>Trop près du code, pas à pas, mais on ne comprend pas.</w:t>
      </w:r>
    </w:p>
    <w:p w14:paraId="3D8E8AC9" w14:textId="32F04B6D" w:rsidR="00C10548" w:rsidRDefault="00C10548">
      <w:pPr>
        <w:pStyle w:val="CommentText"/>
      </w:pPr>
      <w:r>
        <w:t>Il ne s’agit pas de traduire le code en langage humain, ça c’est déjà fait, le code est lisible par un humain. Il s’agit de développer la logique de l’opération, et pour faire quoi.</w:t>
      </w:r>
    </w:p>
  </w:comment>
  <w:comment w:id="211" w:author="RLG" w:date="2021-09-19T22:47:00Z" w:initials="R">
    <w:p w14:paraId="5A42716B" w14:textId="77777777" w:rsidR="00813826" w:rsidRDefault="00813826">
      <w:pPr>
        <w:pStyle w:val="CommentText"/>
      </w:pPr>
      <w:r>
        <w:rPr>
          <w:rStyle w:val="CommentReference"/>
        </w:rPr>
        <w:annotationRef/>
      </w:r>
      <w:r>
        <w:t xml:space="preserve">Idem que commentaire précédent, il faut rester sur les fichiers produits et leur structure, et le sens des agrégations. </w:t>
      </w:r>
    </w:p>
    <w:p w14:paraId="455A979D" w14:textId="4B043467" w:rsidR="00813826" w:rsidRDefault="00813826">
      <w:pPr>
        <w:pStyle w:val="CommentText"/>
      </w:pPr>
      <w:r>
        <w:t xml:space="preserve">Pas comment tu fais les jointure en langage courant, mais ce que signifie une variable ou un </w:t>
      </w:r>
      <w:proofErr w:type="spellStart"/>
      <w:r>
        <w:t>critière</w:t>
      </w:r>
      <w:proofErr w:type="spellEnd"/>
      <w:r>
        <w:t>. On veut savoir ce que veut dire « commune nouvelle », et donc quelles sont les différentes variantes, et comment elles sont renseignées.</w:t>
      </w:r>
    </w:p>
  </w:comment>
  <w:comment w:id="213" w:author="RLG" w:date="2021-09-19T22:48:00Z" w:initials="R">
    <w:p w14:paraId="56FF9821" w14:textId="77777777" w:rsidR="00813826" w:rsidRDefault="00813826">
      <w:pPr>
        <w:pStyle w:val="CommentText"/>
      </w:pPr>
      <w:r>
        <w:rPr>
          <w:rStyle w:val="CommentReference"/>
        </w:rPr>
        <w:annotationRef/>
      </w:r>
      <w:r>
        <w:t xml:space="preserve">Idem, commentaire précédent. </w:t>
      </w:r>
    </w:p>
    <w:p w14:paraId="7FFEDE6C" w14:textId="77777777" w:rsidR="00813826" w:rsidRDefault="00813826">
      <w:pPr>
        <w:pStyle w:val="CommentText"/>
      </w:pPr>
    </w:p>
    <w:p w14:paraId="7B5B2F34" w14:textId="3C6907A5" w:rsidR="00813826" w:rsidRDefault="00813826">
      <w:pPr>
        <w:pStyle w:val="CommentText"/>
      </w:pPr>
      <w:r>
        <w:t xml:space="preserve">Là, on se perd sur les </w:t>
      </w:r>
      <w:proofErr w:type="spellStart"/>
      <w:r>
        <w:t>mutilples</w:t>
      </w:r>
      <w:proofErr w:type="spellEnd"/>
      <w:r>
        <w:t xml:space="preserve"> « </w:t>
      </w:r>
      <w:proofErr w:type="spellStart"/>
      <w:r>
        <w:t>imporations</w:t>
      </w:r>
      <w:proofErr w:type="spellEnd"/>
      <w:r>
        <w:t xml:space="preserve"> / exportations.</w:t>
      </w:r>
    </w:p>
  </w:comment>
  <w:comment w:id="214" w:author="RLG" w:date="2021-09-19T22:48:00Z" w:initials="R">
    <w:p w14:paraId="2457187D" w14:textId="2639AA69" w:rsidR="00813826" w:rsidRDefault="00813826">
      <w:pPr>
        <w:pStyle w:val="CommentText"/>
      </w:pPr>
      <w:r>
        <w:rPr>
          <w:rStyle w:val="CommentReference"/>
        </w:rPr>
        <w:annotationRef/>
      </w:r>
      <w:r>
        <w:t>OK pour cette partie.</w:t>
      </w:r>
    </w:p>
  </w:comment>
  <w:comment w:id="230" w:author="RLG" w:date="2021-09-19T22:50:00Z" w:initials="R">
    <w:p w14:paraId="1420D45F" w14:textId="4E116126" w:rsidR="00FA71C1" w:rsidRDefault="00FA71C1">
      <w:pPr>
        <w:pStyle w:val="CommentText"/>
      </w:pPr>
      <w:r>
        <w:rPr>
          <w:rStyle w:val="CommentReference"/>
        </w:rPr>
        <w:annotationRef/>
      </w:r>
      <w:r>
        <w:t>numéroter</w:t>
      </w:r>
    </w:p>
  </w:comment>
  <w:comment w:id="237" w:author="RLG" w:date="2021-09-19T22:50:00Z" w:initials="R">
    <w:p w14:paraId="59290871" w14:textId="15FBCE06" w:rsidR="00FA71C1" w:rsidRDefault="00FA71C1">
      <w:pPr>
        <w:pStyle w:val="CommentText"/>
      </w:pPr>
      <w:r>
        <w:rPr>
          <w:rStyle w:val="CommentReference"/>
        </w:rPr>
        <w:annotationRef/>
      </w:r>
      <w:r>
        <w:t xml:space="preserve">alors il faut que ce que tu dis </w:t>
      </w:r>
      <w:proofErr w:type="spellStart"/>
      <w:r>
        <w:t>polus</w:t>
      </w:r>
      <w:proofErr w:type="spellEnd"/>
      <w:r>
        <w:t xml:space="preserve"> haut sur les périodes soit plus clair.</w:t>
      </w:r>
    </w:p>
  </w:comment>
  <w:comment w:id="245" w:author="RLG" w:date="2021-09-19T22:53:00Z" w:initials="R">
    <w:p w14:paraId="290E7126" w14:textId="2DF619DF" w:rsidR="00FA71C1" w:rsidRDefault="00FA71C1">
      <w:pPr>
        <w:pStyle w:val="CommentText"/>
      </w:pPr>
      <w:r>
        <w:rPr>
          <w:rStyle w:val="CommentReference"/>
        </w:rPr>
        <w:annotationRef/>
      </w:r>
      <w:r>
        <w:t xml:space="preserve">Sur ce graphique, il faut modifier les étiquettes des y (ça se fait bien dans </w:t>
      </w:r>
      <w:proofErr w:type="spellStart"/>
      <w:r>
        <w:t>ggplot</w:t>
      </w:r>
      <w:proofErr w:type="spellEnd"/>
      <w:r>
        <w:t>) pour avoir le nom de chaque zonage</w:t>
      </w:r>
    </w:p>
  </w:comment>
  <w:comment w:id="251" w:author="RLG" w:date="2021-09-19T22:52:00Z" w:initials="R">
    <w:p w14:paraId="20030A5B" w14:textId="27BF5B41" w:rsidR="00FA71C1" w:rsidRDefault="00FA71C1">
      <w:pPr>
        <w:pStyle w:val="CommentText"/>
      </w:pPr>
      <w:r>
        <w:rPr>
          <w:rStyle w:val="CommentReference"/>
        </w:rPr>
        <w:annotationRef/>
      </w:r>
      <w:r>
        <w:t>Beaucoup plus clair ici que quand tu expliques cette histoire de codes communaux plus haut.</w:t>
      </w:r>
    </w:p>
  </w:comment>
  <w:comment w:id="262" w:author="RLG" w:date="2021-09-19T22:56:00Z" w:initials="R">
    <w:p w14:paraId="6E73252D" w14:textId="77777777" w:rsidR="00E6103B" w:rsidRDefault="00E6103B">
      <w:pPr>
        <w:pStyle w:val="CommentText"/>
      </w:pPr>
      <w:r>
        <w:rPr>
          <w:rStyle w:val="CommentReference"/>
        </w:rPr>
        <w:annotationRef/>
      </w:r>
      <w:r>
        <w:t xml:space="preserve">J’aurais proposé de le faire par potentiel financier ou DGF, histoire d’ouvrir sur les futures </w:t>
      </w:r>
      <w:proofErr w:type="spellStart"/>
      <w:r>
        <w:t>travzaux</w:t>
      </w:r>
      <w:proofErr w:type="spellEnd"/>
      <w:r>
        <w:t xml:space="preserve">. </w:t>
      </w:r>
    </w:p>
    <w:p w14:paraId="344C70A1" w14:textId="77777777" w:rsidR="00E6103B" w:rsidRDefault="00E6103B">
      <w:pPr>
        <w:pStyle w:val="CommentText"/>
      </w:pPr>
    </w:p>
    <w:p w14:paraId="55BEBEBD" w14:textId="726D91E9" w:rsidR="00E6103B" w:rsidRDefault="00E6103B">
      <w:pPr>
        <w:pStyle w:val="CommentText"/>
      </w:pPr>
      <w:r>
        <w:t>Par la taille, le résultat reste probablement un peu trivial</w:t>
      </w:r>
      <w:bookmarkStart w:id="263" w:name="_GoBack"/>
      <w:bookmarkEnd w:id="263"/>
    </w:p>
  </w:comment>
  <w:comment w:id="267" w:author="RLG" w:date="2021-09-19T22:54:00Z" w:initials="R">
    <w:p w14:paraId="51410793" w14:textId="325AC995" w:rsidR="00E6103B" w:rsidRDefault="00E6103B">
      <w:pPr>
        <w:pStyle w:val="CommentText"/>
      </w:pPr>
      <w:r>
        <w:rPr>
          <w:rStyle w:val="CommentReference"/>
        </w:rPr>
        <w:annotationRef/>
      </w:r>
      <w:r>
        <w:t>Généralement, on donne un nom aux 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C44830" w15:done="0"/>
  <w15:commentEx w15:paraId="1CC32296" w15:done="0"/>
  <w15:commentEx w15:paraId="051299E1" w15:done="0"/>
  <w15:commentEx w15:paraId="35A607DC" w15:done="0"/>
  <w15:commentEx w15:paraId="5D7E4064" w15:done="0"/>
  <w15:commentEx w15:paraId="24B5F595" w15:done="0"/>
  <w15:commentEx w15:paraId="0E08D260" w15:done="0"/>
  <w15:commentEx w15:paraId="4C06449E" w15:done="0"/>
  <w15:commentEx w15:paraId="366EEC50" w15:done="0"/>
  <w15:commentEx w15:paraId="2EA07380" w15:done="0"/>
  <w15:commentEx w15:paraId="0B12C39A" w15:done="0"/>
  <w15:commentEx w15:paraId="4FD131B2" w15:done="0"/>
  <w15:commentEx w15:paraId="4F7DA473" w15:done="0"/>
  <w15:commentEx w15:paraId="0D282416" w15:done="0"/>
  <w15:commentEx w15:paraId="1580E172" w15:done="0"/>
  <w15:commentEx w15:paraId="3D8E8AC9" w15:done="0"/>
  <w15:commentEx w15:paraId="455A979D" w15:done="0"/>
  <w15:commentEx w15:paraId="7B5B2F34" w15:done="0"/>
  <w15:commentEx w15:paraId="2457187D" w15:done="0"/>
  <w15:commentEx w15:paraId="1420D45F" w15:done="0"/>
  <w15:commentEx w15:paraId="59290871" w15:done="0"/>
  <w15:commentEx w15:paraId="290E7126" w15:done="0"/>
  <w15:commentEx w15:paraId="20030A5B" w15:done="0"/>
  <w15:commentEx w15:paraId="55BEBEBD" w15:done="0"/>
  <w15:commentEx w15:paraId="514107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C44830" w16cid:durableId="24F22E91"/>
  <w16cid:commentId w16cid:paraId="1CC32296" w16cid:durableId="24F20C01"/>
  <w16cid:commentId w16cid:paraId="051299E1" w16cid:durableId="24F20C86"/>
  <w16cid:commentId w16cid:paraId="35A607DC" w16cid:durableId="24F20CED"/>
  <w16cid:commentId w16cid:paraId="5D7E4064" w16cid:durableId="24F22E81"/>
  <w16cid:commentId w16cid:paraId="24B5F595" w16cid:durableId="24F22FAC"/>
  <w16cid:commentId w16cid:paraId="0E08D260" w16cid:durableId="24F233FE"/>
  <w16cid:commentId w16cid:paraId="4C06449E" w16cid:durableId="24F234A5"/>
  <w16cid:commentId w16cid:paraId="366EEC50" w16cid:durableId="24F234C4"/>
  <w16cid:commentId w16cid:paraId="2EA07380" w16cid:durableId="24F23A55"/>
  <w16cid:commentId w16cid:paraId="0B12C39A" w16cid:durableId="24F23ACD"/>
  <w16cid:commentId w16cid:paraId="4FD131B2" w16cid:durableId="24F23AF1"/>
  <w16cid:commentId w16cid:paraId="4F7DA473" w16cid:durableId="24F23B4A"/>
  <w16cid:commentId w16cid:paraId="0D282416" w16cid:durableId="24F23B73"/>
  <w16cid:commentId w16cid:paraId="1580E172" w16cid:durableId="24F23BE9"/>
  <w16cid:commentId w16cid:paraId="3D8E8AC9" w16cid:durableId="24F23C28"/>
  <w16cid:commentId w16cid:paraId="455A979D" w16cid:durableId="24F23C65"/>
  <w16cid:commentId w16cid:paraId="7B5B2F34" w16cid:durableId="24F23CBB"/>
  <w16cid:commentId w16cid:paraId="2457187D" w16cid:durableId="24F23CD4"/>
  <w16cid:commentId w16cid:paraId="1420D45F" w16cid:durableId="24F23D37"/>
  <w16cid:commentId w16cid:paraId="59290871" w16cid:durableId="24F23D53"/>
  <w16cid:commentId w16cid:paraId="290E7126" w16cid:durableId="24F23DD0"/>
  <w16cid:commentId w16cid:paraId="20030A5B" w16cid:durableId="24F23DB1"/>
  <w16cid:commentId w16cid:paraId="55BEBEBD" w16cid:durableId="24F23EAE"/>
  <w16cid:commentId w16cid:paraId="51410793" w16cid:durableId="24F23E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468F5" w14:textId="77777777" w:rsidR="00B45A5F" w:rsidRDefault="00B45A5F">
      <w:r>
        <w:separator/>
      </w:r>
    </w:p>
  </w:endnote>
  <w:endnote w:type="continuationSeparator" w:id="0">
    <w:p w14:paraId="170AB252" w14:textId="77777777" w:rsidR="00B45A5F" w:rsidRDefault="00B45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7E2B6" w14:textId="77777777" w:rsidR="00B45A5F" w:rsidRDefault="00B45A5F">
      <w:r>
        <w:separator/>
      </w:r>
    </w:p>
  </w:footnote>
  <w:footnote w:type="continuationSeparator" w:id="0">
    <w:p w14:paraId="2E40A437" w14:textId="77777777" w:rsidR="00B45A5F" w:rsidRDefault="00B45A5F">
      <w:r>
        <w:continuationSeparator/>
      </w:r>
    </w:p>
  </w:footnote>
  <w:footnote w:id="1">
    <w:p w14:paraId="42FF66A9" w14:textId="77777777" w:rsidR="00C60484" w:rsidRDefault="00C60484">
      <w:pPr>
        <w:pStyle w:val="FootnoteText"/>
      </w:pPr>
      <w:r>
        <w:rPr>
          <w:rStyle w:val="FootnoteReference"/>
        </w:rPr>
        <w:footnoteRef/>
      </w:r>
      <w:r>
        <w:t xml:space="preserve"> Nous désignons ainsi les communes ayant participé à la fusion, c’est-à-dire les communes historiques ; le terme de « commune nouvelle », inscrit dans la loi, désigne la nouvelle entité, après la fusion.</w:t>
      </w:r>
    </w:p>
  </w:footnote>
  <w:footnote w:id="2">
    <w:p w14:paraId="5B12462C" w14:textId="77777777" w:rsidR="00C60484" w:rsidRDefault="00C60484">
      <w:pPr>
        <w:pStyle w:val="FootnoteText"/>
      </w:pPr>
      <w:r>
        <w:rPr>
          <w:rStyle w:val="FootnoteReference"/>
        </w:rPr>
        <w:footnoteRef/>
      </w:r>
      <w:r>
        <w:t xml:space="preserve"> Les tables de passages de l’INSEE comprennent les fusions du 2 janvier de l’année indiquée jusqu’au 1</w:t>
      </w:r>
      <w:r>
        <w:rPr>
          <w:vertAlign w:val="superscript"/>
        </w:rPr>
        <w:t>er</w:t>
      </w:r>
      <w:r>
        <w:t xml:space="preserve"> janvier de l’année suivante, inclus. Par exemple, la première table de passage, publiée en 2016 et appelée table de passage “2015” comprend toutes les fusions du 2 janvier 2015 au 1</w:t>
      </w:r>
      <w:r>
        <w:rPr>
          <w:vertAlign w:val="superscript"/>
        </w:rPr>
        <w:t>er</w:t>
      </w:r>
      <w:r>
        <w:t xml:space="preserve"> janvier 2016.</w:t>
      </w:r>
    </w:p>
  </w:footnote>
  <w:footnote w:id="3">
    <w:p w14:paraId="4D5B92B0" w14:textId="1BAE5C2C" w:rsidR="00C10548" w:rsidRDefault="00C10548" w:rsidP="00C10548">
      <w:pPr>
        <w:rPr>
          <w:ins w:id="159" w:author="RLG" w:date="2021-09-19T22:40:00Z"/>
        </w:rPr>
      </w:pPr>
      <w:ins w:id="160" w:author="RLG" w:date="2021-09-19T22:39:00Z">
        <w:r>
          <w:rPr>
            <w:rStyle w:val="FootnoteReference"/>
          </w:rPr>
          <w:footnoteRef/>
        </w:r>
        <w:r>
          <w:t xml:space="preserve"> </w:t>
        </w:r>
      </w:ins>
      <w:ins w:id="161" w:author="RLG" w:date="2021-09-19T22:40:00Z">
        <w:r>
          <w:t>Les</w:t>
        </w:r>
        <w:r>
          <w:t xml:space="preserve"> dates des fichiers Excel fournis par l’INSEE ne sont pas formatés de façon identique. Au format texte jusqu’à 2017, au format date à partir de 2018. Nous avons préalablement converti les champs date au format texte pour l’ensemble des fichiers. Cela signifie qu’en cas de mise à jour des données il faudra de nouveau convertir les dates au format texte (ou, inversement, transformer l’ensemble au format date).</w:t>
        </w:r>
      </w:ins>
    </w:p>
    <w:p w14:paraId="150DF5F9" w14:textId="0B5EC295" w:rsidR="00C10548" w:rsidRDefault="00C10548">
      <w:pPr>
        <w:pStyle w:val="FootnoteText"/>
      </w:pPr>
    </w:p>
  </w:footnote>
  <w:footnote w:id="4">
    <w:p w14:paraId="671AF939" w14:textId="77777777" w:rsidR="00C60484" w:rsidRDefault="00C60484">
      <w:pPr>
        <w:pStyle w:val="FootnoteText"/>
      </w:pPr>
      <w:r>
        <w:rPr>
          <w:rStyle w:val="FootnoteReference"/>
        </w:rPr>
        <w:footnoteRef/>
      </w:r>
      <w:r>
        <w:t xml:space="preserve"> Le statut de commune nouvelle a été presque unanimement plébiscité. On peut noter le cas jusqu’ici unique de Fontenoy-le-Château (Vosges), commune nouvelle créée au 1</w:t>
      </w:r>
      <w:r>
        <w:rPr>
          <w:vertAlign w:val="superscript"/>
        </w:rPr>
        <w:t>er</w:t>
      </w:r>
      <w:r>
        <w:t xml:space="preserve"> janvier 2013 mais dont la fusion a été transformée en fusion simple.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87224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AE401"/>
    <w:multiLevelType w:val="multilevel"/>
    <w:tmpl w:val="4E161B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F4B5D13"/>
    <w:multiLevelType w:val="hybridMultilevel"/>
    <w:tmpl w:val="3F04ED64"/>
    <w:lvl w:ilvl="0" w:tplc="D7685758">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7"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3"/>
  </w:num>
  <w:num w:numId="3">
    <w:abstractNumId w:val="13"/>
  </w:num>
  <w:num w:numId="4">
    <w:abstractNumId w:val="14"/>
  </w:num>
  <w:num w:numId="5">
    <w:abstractNumId w:val="11"/>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17"/>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1"/>
  </w:num>
  <w:num w:numId="20">
    <w:abstractNumId w:val="12"/>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11CD"/>
    <w:rsid w:val="0017606D"/>
    <w:rsid w:val="004E29B3"/>
    <w:rsid w:val="00590D07"/>
    <w:rsid w:val="00784D58"/>
    <w:rsid w:val="007A5132"/>
    <w:rsid w:val="007F0E4A"/>
    <w:rsid w:val="00813826"/>
    <w:rsid w:val="008D6863"/>
    <w:rsid w:val="00B03D2D"/>
    <w:rsid w:val="00B45A5F"/>
    <w:rsid w:val="00B86B75"/>
    <w:rsid w:val="00BB0058"/>
    <w:rsid w:val="00BC48D5"/>
    <w:rsid w:val="00C10548"/>
    <w:rsid w:val="00C36279"/>
    <w:rsid w:val="00C60484"/>
    <w:rsid w:val="00C72BFC"/>
    <w:rsid w:val="00CD0CA8"/>
    <w:rsid w:val="00E2181C"/>
    <w:rsid w:val="00E315A3"/>
    <w:rsid w:val="00E6103B"/>
    <w:rsid w:val="00FA71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0210D"/>
  <w15:docId w15:val="{4A74F7F5-039D-844A-8F46-6559E0E9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845"/>
    <w:pPr>
      <w:ind w:firstLine="284"/>
      <w:jc w:val="both"/>
    </w:pPr>
    <w:rPr>
      <w:sz w:val="24"/>
      <w:szCs w:val="24"/>
    </w:rPr>
  </w:style>
  <w:style w:type="paragraph" w:styleId="Heading1">
    <w:name w:val="heading 1"/>
    <w:basedOn w:val="Normal"/>
    <w:next w:val="Normal"/>
    <w:link w:val="Heading1Char"/>
    <w:qFormat/>
    <w:rsid w:val="00A27845"/>
    <w:pPr>
      <w:keepNext/>
      <w:spacing w:before="120" w:after="120"/>
      <w:jc w:val="left"/>
      <w:outlineLvl w:val="0"/>
    </w:pPr>
    <w:rPr>
      <w:sz w:val="36"/>
      <w:szCs w:val="32"/>
    </w:rPr>
  </w:style>
  <w:style w:type="paragraph" w:styleId="Heading2">
    <w:name w:val="heading 2"/>
    <w:basedOn w:val="Normal"/>
    <w:next w:val="Normal"/>
    <w:link w:val="Heading2Char"/>
    <w:qFormat/>
    <w:rsid w:val="00A27845"/>
    <w:pPr>
      <w:keepNext/>
      <w:spacing w:before="120" w:after="120"/>
      <w:ind w:left="170" w:right="170"/>
      <w:jc w:val="left"/>
      <w:outlineLvl w:val="1"/>
    </w:pPr>
    <w:rPr>
      <w:sz w:val="32"/>
      <w:szCs w:val="28"/>
    </w:rPr>
  </w:style>
  <w:style w:type="paragraph" w:styleId="Heading3">
    <w:name w:val="heading 3"/>
    <w:basedOn w:val="Heading2"/>
    <w:next w:val="Normal"/>
    <w:link w:val="Heading3Char"/>
    <w:qFormat/>
    <w:rsid w:val="00A27845"/>
    <w:pPr>
      <w:ind w:left="340" w:right="340"/>
      <w:outlineLvl w:val="2"/>
    </w:pPr>
    <w:rPr>
      <w:szCs w:val="26"/>
    </w:rPr>
  </w:style>
  <w:style w:type="paragraph" w:styleId="Heading4">
    <w:name w:val="heading 4"/>
    <w:basedOn w:val="Heading3"/>
    <w:next w:val="Normal"/>
    <w:link w:val="Heading4Char"/>
    <w:qFormat/>
    <w:rsid w:val="00A27845"/>
    <w:pPr>
      <w:ind w:left="510" w:right="510"/>
      <w:outlineLvl w:val="3"/>
    </w:pPr>
    <w:rPr>
      <w:szCs w:val="28"/>
    </w:rPr>
  </w:style>
  <w:style w:type="paragraph" w:styleId="Heading5">
    <w:name w:val="heading 5"/>
    <w:basedOn w:val="Heading4"/>
    <w:next w:val="Normal"/>
    <w:link w:val="Heading5Char"/>
    <w:qFormat/>
    <w:rsid w:val="00A27845"/>
    <w:pPr>
      <w:ind w:left="680" w:right="680"/>
      <w:outlineLvl w:val="4"/>
    </w:pPr>
    <w:rPr>
      <w:szCs w:val="26"/>
    </w:rPr>
  </w:style>
  <w:style w:type="paragraph" w:styleId="Heading6">
    <w:name w:val="heading 6"/>
    <w:basedOn w:val="Heading5"/>
    <w:next w:val="Normal"/>
    <w:link w:val="Heading6Char"/>
    <w:qFormat/>
    <w:rsid w:val="00A27845"/>
    <w:pPr>
      <w:ind w:left="851" w:right="851"/>
      <w:outlineLvl w:val="5"/>
    </w:pPr>
    <w:rPr>
      <w:bCs/>
      <w:szCs w:val="22"/>
    </w:rPr>
  </w:style>
  <w:style w:type="paragraph" w:styleId="Heading7">
    <w:name w:val="heading 7"/>
    <w:basedOn w:val="Normal"/>
    <w:next w:val="Normal"/>
    <w:link w:val="Heading7Char"/>
    <w:qFormat/>
    <w:rsid w:val="00A27845"/>
    <w:pPr>
      <w:spacing w:before="120" w:after="120"/>
      <w:ind w:left="1021" w:right="1021"/>
      <w:outlineLvl w:val="6"/>
    </w:pPr>
    <w:rPr>
      <w:sz w:val="32"/>
    </w:rPr>
  </w:style>
  <w:style w:type="paragraph" w:styleId="Heading8">
    <w:name w:val="heading 8"/>
    <w:basedOn w:val="Heading7"/>
    <w:next w:val="Normal"/>
    <w:link w:val="Heading8Char"/>
    <w:qFormat/>
    <w:rsid w:val="00A27845"/>
    <w:pPr>
      <w:ind w:left="1191" w:right="1191"/>
      <w:outlineLvl w:val="7"/>
    </w:pPr>
    <w:rPr>
      <w:iCs/>
    </w:rPr>
  </w:style>
  <w:style w:type="paragraph" w:styleId="Heading9">
    <w:name w:val="heading 9"/>
    <w:basedOn w:val="Heading8"/>
    <w:next w:val="Normal"/>
    <w:link w:val="Heading9Char"/>
    <w:qFormat/>
    <w:rsid w:val="00A27845"/>
    <w:pPr>
      <w:spacing w:before="240" w:after="60"/>
      <w:ind w:left="1361" w:right="1361"/>
      <w:outlineLvl w:val="8"/>
    </w:pPr>
    <w:rPr>
      <w:rFonts w:cs="Arial"/>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27845"/>
    <w:rPr>
      <w:sz w:val="32"/>
      <w:szCs w:val="28"/>
    </w:rPr>
  </w:style>
  <w:style w:type="character" w:customStyle="1" w:styleId="Heading7Char">
    <w:name w:val="Heading 7 Char"/>
    <w:link w:val="Heading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le">
    <w:name w:val="Title"/>
    <w:next w:val="Subtitle"/>
    <w:link w:val="TitleCh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ubtitle">
    <w:name w:val="Subtitle"/>
    <w:basedOn w:val="Title"/>
    <w:next w:val="Auteur"/>
    <w:link w:val="SubtitleCh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l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y">
    <w:name w:val="Bibliography"/>
    <w:basedOn w:val="Normal"/>
    <w:rsid w:val="00A27845"/>
  </w:style>
  <w:style w:type="paragraph" w:styleId="FootnoteText">
    <w:name w:val="footnote text"/>
    <w:basedOn w:val="Normal"/>
    <w:link w:val="FootnoteTextChar"/>
    <w:rsid w:val="00A27845"/>
    <w:rPr>
      <w:sz w:val="20"/>
      <w:szCs w:val="20"/>
    </w:rPr>
  </w:style>
  <w:style w:type="character" w:customStyle="1" w:styleId="FootnoteTextChar">
    <w:name w:val="Footnote Text Char"/>
    <w:link w:val="FootnoteText"/>
    <w:rsid w:val="00A27845"/>
  </w:style>
  <w:style w:type="paragraph" w:styleId="Quote">
    <w:name w:val="Quote"/>
    <w:basedOn w:val="Normal"/>
    <w:next w:val="Normal"/>
    <w:link w:val="QuoteChar"/>
    <w:qFormat/>
    <w:rsid w:val="00A27845"/>
    <w:pPr>
      <w:ind w:left="1134" w:right="1134"/>
    </w:pPr>
    <w:rPr>
      <w:iCs/>
      <w:sz w:val="20"/>
    </w:rPr>
  </w:style>
  <w:style w:type="character" w:customStyle="1" w:styleId="QuoteChar">
    <w:name w:val="Quote Char"/>
    <w:link w:val="Quote"/>
    <w:rsid w:val="00A27845"/>
    <w:rPr>
      <w:iCs/>
      <w:szCs w:val="24"/>
    </w:rPr>
  </w:style>
  <w:style w:type="paragraph" w:customStyle="1" w:styleId="Periode">
    <w:name w:val="Periode"/>
    <w:basedOn w:val="MotsCles"/>
    <w:rsid w:val="00A27845"/>
  </w:style>
  <w:style w:type="paragraph" w:customStyle="1" w:styleId="Puces">
    <w:name w:val="Puces"/>
    <w:basedOn w:val="Quote"/>
    <w:rsid w:val="00A27845"/>
    <w:pPr>
      <w:ind w:left="0" w:firstLine="0"/>
    </w:pPr>
    <w:rPr>
      <w:iCs w:val="0"/>
    </w:rPr>
  </w:style>
  <w:style w:type="paragraph" w:customStyle="1" w:styleId="Pagination">
    <w:name w:val="Pagination"/>
    <w:basedOn w:val="Titl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ubtitle"/>
    <w:next w:val="Titl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l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FootnoteReference">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l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Hyperlink">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Quote"/>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Heading1Char">
    <w:name w:val="Heading 1 Char"/>
    <w:link w:val="Heading1"/>
    <w:rsid w:val="00A27845"/>
    <w:rPr>
      <w:sz w:val="36"/>
      <w:szCs w:val="32"/>
    </w:rPr>
  </w:style>
  <w:style w:type="character" w:customStyle="1" w:styleId="Heading3Char">
    <w:name w:val="Heading 3 Char"/>
    <w:link w:val="Heading3"/>
    <w:rsid w:val="00A27845"/>
    <w:rPr>
      <w:sz w:val="32"/>
      <w:szCs w:val="26"/>
    </w:rPr>
  </w:style>
  <w:style w:type="character" w:customStyle="1" w:styleId="Heading4Char">
    <w:name w:val="Heading 4 Char"/>
    <w:link w:val="Heading4"/>
    <w:rsid w:val="00A27845"/>
    <w:rPr>
      <w:sz w:val="32"/>
      <w:szCs w:val="28"/>
    </w:rPr>
  </w:style>
  <w:style w:type="character" w:customStyle="1" w:styleId="Heading5Char">
    <w:name w:val="Heading 5 Char"/>
    <w:link w:val="Heading5"/>
    <w:rsid w:val="00A27845"/>
    <w:rPr>
      <w:sz w:val="32"/>
      <w:szCs w:val="26"/>
    </w:rPr>
  </w:style>
  <w:style w:type="character" w:customStyle="1" w:styleId="Heading6Char">
    <w:name w:val="Heading 6 Char"/>
    <w:link w:val="Heading6"/>
    <w:rsid w:val="00A27845"/>
    <w:rPr>
      <w:bCs/>
      <w:sz w:val="32"/>
      <w:szCs w:val="22"/>
    </w:rPr>
  </w:style>
  <w:style w:type="character" w:customStyle="1" w:styleId="Heading8Char">
    <w:name w:val="Heading 8 Char"/>
    <w:link w:val="Heading8"/>
    <w:rsid w:val="00A27845"/>
    <w:rPr>
      <w:iCs/>
      <w:sz w:val="32"/>
      <w:szCs w:val="24"/>
    </w:rPr>
  </w:style>
  <w:style w:type="character" w:customStyle="1" w:styleId="Heading9Char">
    <w:name w:val="Heading 9 Char"/>
    <w:link w:val="Heading9"/>
    <w:rsid w:val="00A27845"/>
    <w:rPr>
      <w:rFonts w:cs="Arial"/>
      <w:iCs/>
      <w:sz w:val="28"/>
      <w:szCs w:val="22"/>
    </w:rPr>
  </w:style>
  <w:style w:type="character" w:customStyle="1" w:styleId="TitleChar">
    <w:name w:val="Title Char"/>
    <w:link w:val="Title"/>
    <w:rsid w:val="00A27845"/>
    <w:rPr>
      <w:rFonts w:ascii="Courier New" w:hAnsi="Courier New" w:cs="Arial"/>
      <w:color w:val="000080"/>
      <w:kern w:val="8"/>
      <w:sz w:val="24"/>
      <w:szCs w:val="24"/>
    </w:rPr>
  </w:style>
  <w:style w:type="character" w:customStyle="1" w:styleId="SubtitleChar">
    <w:name w:val="Subtitle Char"/>
    <w:link w:val="Subtitle"/>
    <w:rsid w:val="00A27845"/>
    <w:rPr>
      <w:rFonts w:ascii="Courier New" w:hAnsi="Courier New" w:cs="Arial"/>
      <w:color w:val="000080"/>
      <w:kern w:val="8"/>
      <w:szCs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0411CD"/>
    <w:rPr>
      <w:sz w:val="16"/>
      <w:szCs w:val="16"/>
    </w:rPr>
  </w:style>
  <w:style w:type="paragraph" w:styleId="CommentText">
    <w:name w:val="annotation text"/>
    <w:basedOn w:val="Normal"/>
    <w:link w:val="CommentTextChar"/>
    <w:uiPriority w:val="99"/>
    <w:semiHidden/>
    <w:unhideWhenUsed/>
    <w:rsid w:val="000411CD"/>
    <w:rPr>
      <w:sz w:val="20"/>
      <w:szCs w:val="20"/>
    </w:rPr>
  </w:style>
  <w:style w:type="character" w:customStyle="1" w:styleId="CommentTextChar">
    <w:name w:val="Comment Text Char"/>
    <w:basedOn w:val="DefaultParagraphFont"/>
    <w:link w:val="CommentText"/>
    <w:uiPriority w:val="99"/>
    <w:semiHidden/>
    <w:rsid w:val="000411CD"/>
  </w:style>
  <w:style w:type="paragraph" w:styleId="CommentSubject">
    <w:name w:val="annotation subject"/>
    <w:basedOn w:val="CommentText"/>
    <w:next w:val="CommentText"/>
    <w:link w:val="CommentSubjectChar"/>
    <w:uiPriority w:val="99"/>
    <w:semiHidden/>
    <w:unhideWhenUsed/>
    <w:rsid w:val="000411CD"/>
    <w:rPr>
      <w:b/>
      <w:bCs/>
    </w:rPr>
  </w:style>
  <w:style w:type="character" w:customStyle="1" w:styleId="CommentSubjectChar">
    <w:name w:val="Comment Subject Char"/>
    <w:basedOn w:val="CommentTextChar"/>
    <w:link w:val="CommentSubject"/>
    <w:uiPriority w:val="99"/>
    <w:semiHidden/>
    <w:rsid w:val="000411CD"/>
    <w:rPr>
      <w:b/>
      <w:bCs/>
    </w:rPr>
  </w:style>
  <w:style w:type="paragraph" w:styleId="BalloonText">
    <w:name w:val="Balloon Text"/>
    <w:basedOn w:val="Normal"/>
    <w:link w:val="BalloonTextChar"/>
    <w:uiPriority w:val="99"/>
    <w:semiHidden/>
    <w:unhideWhenUsed/>
    <w:rsid w:val="000411CD"/>
    <w:rPr>
      <w:sz w:val="18"/>
      <w:szCs w:val="18"/>
    </w:rPr>
  </w:style>
  <w:style w:type="character" w:customStyle="1" w:styleId="BalloonTextChar">
    <w:name w:val="Balloon Text Char"/>
    <w:basedOn w:val="DefaultParagraphFont"/>
    <w:link w:val="BalloonText"/>
    <w:uiPriority w:val="99"/>
    <w:semiHidden/>
    <w:rsid w:val="000411CD"/>
    <w:rPr>
      <w:sz w:val="18"/>
      <w:szCs w:val="18"/>
    </w:rPr>
  </w:style>
  <w:style w:type="character" w:styleId="FollowedHyperlink">
    <w:name w:val="FollowedHyperlink"/>
    <w:basedOn w:val="DefaultParagraphFont"/>
    <w:uiPriority w:val="99"/>
    <w:semiHidden/>
    <w:unhideWhenUsed/>
    <w:rsid w:val="00C105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insee.fr/fr/information/2549968" TargetMode="External"/><Relationship Id="rId18" Type="http://schemas.openxmlformats.org/officeDocument/2006/relationships/hyperlink" Target="https://www.insee.fr/fr/metadonnees/cog/commune/COM52046-bettoncourt-le-hau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comments" Target="comments.xml"/><Relationship Id="rId12" Type="http://schemas.openxmlformats.org/officeDocument/2006/relationships/hyperlink" Target="https://www.insee.fr/fr/information/2028028" TargetMode="External"/><Relationship Id="rId17" Type="http://schemas.openxmlformats.org/officeDocument/2006/relationships/hyperlink" Target="https://www.insee.fr/fr/information/2549968" TargetMode="External"/><Relationship Id="rId2" Type="http://schemas.openxmlformats.org/officeDocument/2006/relationships/styles" Target="styles.xml"/><Relationship Id="rId16" Type="http://schemas.openxmlformats.org/officeDocument/2006/relationships/hyperlink" Target="https://www.insee.fr/fr/information/2028028"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oservices.ign.fr/documentation/diffusion/telechargement-donnees-libres.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eoservices.ign.fr/telechargemen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insee.fr/fr/metadonnees/cog/commune/COM52427-robert-magny"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see.fr/fr/metadonnees/historique-commune?taille=100&amp;debut=0&amp;modification=MG&amp;p-debut=2003&amp;p-fin=2014" TargetMode="External"/><Relationship Id="rId22"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21</Pages>
  <Words>6027</Words>
  <Characters>34359</Characters>
  <Application>Microsoft Office Word</Application>
  <DocSecurity>0</DocSecurity>
  <Lines>286</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Les communes nouvelles françaises (2012-2021) : réalisation d’une base de données</vt:lpstr>
      <vt:lpstr> </vt:lpstr>
    </vt:vector>
  </TitlesOfParts>
  <Company>Revues.org</Company>
  <LinksUpToDate>false</LinksUpToDate>
  <CharactersWithSpaces>40306</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communes nouvelles françaises (2012-2021) : réalisation d’une base de données</dc:title>
  <dc:creator>Auteur anonymisé</dc:creator>
  <cp:keywords/>
  <cp:lastModifiedBy>RLG</cp:lastModifiedBy>
  <cp:revision>8</cp:revision>
  <dcterms:created xsi:type="dcterms:W3CDTF">2021-09-14T19:02:00Z</dcterms:created>
  <dcterms:modified xsi:type="dcterms:W3CDTF">2021-09-19T20:57:00Z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14 septembre 2021</vt:lpwstr>
  </property>
  <property fmtid="{D5CDD505-2E9C-101B-9397-08002B2CF9AE}" pid="5" name="nocite">
    <vt:lpwstr>@*</vt:lpwstr>
  </property>
  <property fmtid="{D5CDD505-2E9C-101B-9397-08002B2CF9AE}" pid="6" name="output">
    <vt:lpwstr/>
  </property>
</Properties>
</file>